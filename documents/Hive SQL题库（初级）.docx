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2C9CD79">
      <w:pPr>
        <w:spacing w:line="220" w:lineRule="atLeast"/>
        <w:jc w:val="center"/>
        <w:rPr>
          <w:rFonts w:ascii="宋体" w:hAnsi="宋体" w:cs="宋体"/>
          <w:color w:val="333333"/>
          <w:sz w:val="44"/>
          <w:szCs w:val="44"/>
          <w:lang w:bidi="ar"/>
        </w:rPr>
      </w:pPr>
      <w:r>
        <w:rPr>
          <w:rFonts w:hint="eastAsia"/>
          <w:sz w:val="44"/>
          <w:szCs w:val="44"/>
        </w:rPr>
        <w:t>尚硅谷大数据之</w:t>
      </w:r>
      <w:r>
        <w:rPr>
          <w:rFonts w:hint="eastAsia" w:ascii="Calibri" w:hAnsi="Calibri" w:cs="Calibri"/>
          <w:color w:val="333333"/>
          <w:sz w:val="44"/>
          <w:szCs w:val="44"/>
          <w:lang w:bidi="ar"/>
        </w:rPr>
        <w:t>H</w:t>
      </w:r>
      <w:r>
        <w:rPr>
          <w:rFonts w:ascii="Calibri" w:hAnsi="Calibri" w:cs="Calibri"/>
          <w:color w:val="333333"/>
          <w:sz w:val="44"/>
          <w:szCs w:val="44"/>
          <w:lang w:bidi="ar"/>
        </w:rPr>
        <w:t>ive S</w:t>
      </w:r>
      <w:r>
        <w:rPr>
          <w:rFonts w:hint="eastAsia" w:ascii="Calibri" w:hAnsi="Calibri" w:cs="Calibri"/>
          <w:color w:val="333333"/>
          <w:sz w:val="44"/>
          <w:szCs w:val="44"/>
          <w:lang w:bidi="ar"/>
        </w:rPr>
        <w:t>QL</w:t>
      </w:r>
      <w:r>
        <w:rPr>
          <w:rFonts w:hint="eastAsia" w:ascii="宋体" w:hAnsi="宋体" w:cs="宋体"/>
          <w:color w:val="333333"/>
          <w:sz w:val="44"/>
          <w:szCs w:val="44"/>
          <w:lang w:bidi="ar"/>
        </w:rPr>
        <w:t>题库-初级</w:t>
      </w:r>
    </w:p>
    <w:p w14:paraId="52DC686F">
      <w:pPr>
        <w:spacing w:line="220" w:lineRule="atLeast"/>
        <w:jc w:val="center"/>
        <w:rPr>
          <w:sz w:val="24"/>
          <w:szCs w:val="24"/>
        </w:rPr>
      </w:pPr>
      <w:r>
        <w:rPr>
          <w:rFonts w:hint="eastAsia"/>
          <w:sz w:val="24"/>
          <w:szCs w:val="24"/>
        </w:rPr>
        <w:t>（</w:t>
      </w:r>
      <w:r>
        <w:rPr>
          <w:sz w:val="24"/>
          <w:szCs w:val="24"/>
        </w:rPr>
        <w:t>作者：</w:t>
      </w:r>
      <w:r>
        <w:rPr>
          <w:rFonts w:hint="eastAsia"/>
          <w:sz w:val="24"/>
          <w:szCs w:val="24"/>
        </w:rPr>
        <w:t>尚硅谷研究院）</w:t>
      </w:r>
    </w:p>
    <w:p w14:paraId="6C9F3D1E">
      <w:pPr>
        <w:spacing w:line="220" w:lineRule="atLeast"/>
        <w:jc w:val="center"/>
        <w:rPr>
          <w:sz w:val="24"/>
          <w:szCs w:val="24"/>
        </w:rPr>
      </w:pPr>
    </w:p>
    <w:p w14:paraId="33F89D16">
      <w:pPr>
        <w:spacing w:line="220" w:lineRule="atLeast"/>
        <w:jc w:val="center"/>
        <w:rPr>
          <w:rFonts w:eastAsia="微软雅黑" w:cs="微软雅黑"/>
          <w:kern w:val="0"/>
          <w:sz w:val="24"/>
          <w:szCs w:val="24"/>
        </w:rPr>
      </w:pPr>
      <w:r>
        <w:rPr>
          <w:rFonts w:hint="eastAsia" w:eastAsia="微软雅黑" w:cs="微软雅黑"/>
          <w:kern w:val="0"/>
          <w:sz w:val="24"/>
          <w:szCs w:val="24"/>
        </w:rPr>
        <w:t>版本</w:t>
      </w:r>
      <w:r>
        <w:rPr>
          <w:rFonts w:eastAsia="微软雅黑" w:cs="微软雅黑"/>
          <w:kern w:val="0"/>
          <w:sz w:val="24"/>
          <w:szCs w:val="24"/>
        </w:rPr>
        <w:t>：V1</w:t>
      </w:r>
      <w:r>
        <w:rPr>
          <w:rFonts w:hint="eastAsia" w:eastAsia="微软雅黑" w:cs="微软雅黑"/>
          <w:kern w:val="0"/>
          <w:sz w:val="24"/>
          <w:szCs w:val="24"/>
        </w:rPr>
        <w:t>.</w:t>
      </w:r>
      <w:r>
        <w:rPr>
          <w:rFonts w:eastAsia="微软雅黑" w:cs="微软雅黑"/>
          <w:kern w:val="0"/>
          <w:sz w:val="24"/>
          <w:szCs w:val="24"/>
        </w:rPr>
        <w:t>0</w:t>
      </w:r>
    </w:p>
    <w:p w14:paraId="63AF3220">
      <w:pPr>
        <w:pStyle w:val="2"/>
        <w:spacing w:before="0" w:after="0"/>
        <w:rPr>
          <w:sz w:val="30"/>
          <w:szCs w:val="30"/>
        </w:rPr>
      </w:pPr>
      <w:r>
        <w:rPr>
          <w:rFonts w:hint="eastAsia"/>
          <w:sz w:val="30"/>
          <w:szCs w:val="30"/>
        </w:rPr>
        <w:t>第一章 环境准备</w:t>
      </w:r>
    </w:p>
    <w:p w14:paraId="5322ED5C">
      <w:pPr>
        <w:pStyle w:val="3"/>
        <w:spacing w:line="413" w:lineRule="auto"/>
      </w:pPr>
      <w:bookmarkStart w:id="0" w:name="_Hlk108084401"/>
      <w:r>
        <w:rPr>
          <w:rFonts w:hint="eastAsia"/>
        </w:rPr>
        <w:t>1.</w:t>
      </w:r>
      <w:r>
        <w:t>1</w:t>
      </w:r>
      <w:r>
        <w:rPr>
          <w:rFonts w:hint="eastAsia"/>
        </w:rPr>
        <w:t xml:space="preserve"> 建表语句</w:t>
      </w:r>
    </w:p>
    <w:p w14:paraId="7DF8C64C">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hive&gt;</w:t>
      </w:r>
    </w:p>
    <w:p w14:paraId="4BDC56AE">
      <w:pPr>
        <w:pStyle w:val="53"/>
        <w:widowControl/>
        <w:shd w:val="clear" w:color="auto" w:fill="E0E0E0"/>
        <w:topLinePunct/>
        <w:adjustRightInd w:val="0"/>
        <w:spacing w:line="240" w:lineRule="atLeast"/>
        <w:rPr>
          <w:rFonts w:ascii="Courier New" w:hAnsi="Courier New" w:cs="Courier New"/>
          <w:b/>
          <w:bCs/>
          <w:color w:val="000000"/>
          <w:sz w:val="21"/>
          <w:szCs w:val="21"/>
          <w:shd w:val="clear" w:color="auto" w:fill="E0E0E0"/>
        </w:rPr>
      </w:pPr>
      <w:r>
        <w:rPr>
          <w:rFonts w:hint="eastAsia" w:ascii="Courier New" w:hAnsi="Courier New" w:cs="Courier New"/>
          <w:b/>
          <w:bCs/>
          <w:color w:val="000000"/>
          <w:sz w:val="21"/>
          <w:szCs w:val="21"/>
          <w:shd w:val="clear" w:color="auto" w:fill="E0E0E0"/>
        </w:rPr>
        <w:t>-- 创建学生表</w:t>
      </w:r>
    </w:p>
    <w:p w14:paraId="5EF641D4">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DROP TABLE IF EXISTS student;</w:t>
      </w:r>
    </w:p>
    <w:p w14:paraId="28483C15">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create table if not exists student</w:t>
      </w:r>
      <w:r>
        <w:rPr>
          <w:rFonts w:ascii="Courier New" w:hAnsi="Courier New" w:cs="Courier New"/>
          <w:color w:val="000000"/>
          <w:sz w:val="21"/>
          <w:szCs w:val="21"/>
          <w:shd w:val="clear" w:color="auto" w:fill="E0E0E0"/>
        </w:rPr>
        <w:t>_info</w:t>
      </w:r>
      <w:r>
        <w:rPr>
          <w:rFonts w:hint="eastAsia" w:ascii="Courier New" w:hAnsi="Courier New" w:cs="Courier New"/>
          <w:color w:val="000000"/>
          <w:sz w:val="21"/>
          <w:szCs w:val="21"/>
          <w:shd w:val="clear" w:color="auto" w:fill="E0E0E0"/>
        </w:rPr>
        <w:t>(</w:t>
      </w:r>
    </w:p>
    <w:p w14:paraId="7635B1D7">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 xml:space="preserve">    stu_id string COMMENT '学生id',</w:t>
      </w:r>
    </w:p>
    <w:p w14:paraId="04F47880">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 xml:space="preserve">    stu_name string COMMENT '学生姓名',</w:t>
      </w:r>
    </w:p>
    <w:p w14:paraId="31BF6F7D">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 xml:space="preserve">    birthday string COMMENT '出生日期',</w:t>
      </w:r>
    </w:p>
    <w:p w14:paraId="1824CF9A">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 xml:space="preserve">    sex string COMMENT '性别'</w:t>
      </w:r>
    </w:p>
    <w:p w14:paraId="573CFB78">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 xml:space="preserve">) </w:t>
      </w:r>
    </w:p>
    <w:p w14:paraId="59881118">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 xml:space="preserve">row format delimited fields terminated by ',' </w:t>
      </w:r>
    </w:p>
    <w:p w14:paraId="5404B224">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stored as textfile;</w:t>
      </w:r>
    </w:p>
    <w:p w14:paraId="5332E28C">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p>
    <w:p w14:paraId="6229FC09">
      <w:pPr>
        <w:pStyle w:val="53"/>
        <w:widowControl/>
        <w:shd w:val="clear" w:color="auto" w:fill="E0E0E0"/>
        <w:topLinePunct/>
        <w:adjustRightInd w:val="0"/>
        <w:spacing w:line="240" w:lineRule="atLeast"/>
        <w:rPr>
          <w:rFonts w:ascii="Courier New" w:hAnsi="Courier New" w:cs="Courier New"/>
          <w:b/>
          <w:bCs/>
          <w:color w:val="000000"/>
          <w:sz w:val="21"/>
          <w:szCs w:val="21"/>
          <w:shd w:val="clear" w:color="auto" w:fill="E0E0E0"/>
        </w:rPr>
      </w:pPr>
      <w:r>
        <w:rPr>
          <w:rFonts w:hint="eastAsia" w:ascii="Courier New" w:hAnsi="Courier New" w:cs="Courier New"/>
          <w:b/>
          <w:bCs/>
          <w:color w:val="000000"/>
          <w:sz w:val="21"/>
          <w:szCs w:val="21"/>
          <w:shd w:val="clear" w:color="auto" w:fill="E0E0E0"/>
        </w:rPr>
        <w:t>-- 创建课程表</w:t>
      </w:r>
    </w:p>
    <w:p w14:paraId="7FB6C3AD">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DROP TABLE IF EXISTS course;</w:t>
      </w:r>
    </w:p>
    <w:p w14:paraId="217DBEF5">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create table if not exists course</w:t>
      </w:r>
      <w:r>
        <w:rPr>
          <w:rFonts w:ascii="Courier New" w:hAnsi="Courier New" w:cs="Courier New"/>
          <w:color w:val="000000"/>
          <w:sz w:val="21"/>
          <w:szCs w:val="21"/>
          <w:shd w:val="clear" w:color="auto" w:fill="E0E0E0"/>
        </w:rPr>
        <w:t>_info</w:t>
      </w:r>
      <w:r>
        <w:rPr>
          <w:rFonts w:hint="eastAsia" w:ascii="Courier New" w:hAnsi="Courier New" w:cs="Courier New"/>
          <w:color w:val="000000"/>
          <w:sz w:val="21"/>
          <w:szCs w:val="21"/>
          <w:shd w:val="clear" w:color="auto" w:fill="E0E0E0"/>
        </w:rPr>
        <w:t>(</w:t>
      </w:r>
    </w:p>
    <w:p w14:paraId="70138143">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 xml:space="preserve">    course_id string COMMENT '课程id',</w:t>
      </w:r>
    </w:p>
    <w:p w14:paraId="3752D363">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 xml:space="preserve">    course_name string COMMENT '课程名',</w:t>
      </w:r>
    </w:p>
    <w:p w14:paraId="7F84541A">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 xml:space="preserve">    tea_id string COMMENT '任课老师id'</w:t>
      </w:r>
    </w:p>
    <w:p w14:paraId="129B732B">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 xml:space="preserve">) </w:t>
      </w:r>
    </w:p>
    <w:p w14:paraId="709DE6B3">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 xml:space="preserve">row format delimited fields terminated by ',' </w:t>
      </w:r>
    </w:p>
    <w:p w14:paraId="74A85610">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stored as textfile;</w:t>
      </w:r>
    </w:p>
    <w:p w14:paraId="78FA9986">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p>
    <w:p w14:paraId="40E0914E">
      <w:pPr>
        <w:pStyle w:val="53"/>
        <w:widowControl/>
        <w:shd w:val="clear" w:color="auto" w:fill="E0E0E0"/>
        <w:topLinePunct/>
        <w:adjustRightInd w:val="0"/>
        <w:spacing w:line="240" w:lineRule="atLeast"/>
        <w:rPr>
          <w:rFonts w:ascii="Courier New" w:hAnsi="Courier New" w:cs="Courier New"/>
          <w:b/>
          <w:bCs/>
          <w:color w:val="000000"/>
          <w:sz w:val="21"/>
          <w:szCs w:val="21"/>
          <w:shd w:val="clear" w:color="auto" w:fill="E0E0E0"/>
        </w:rPr>
      </w:pPr>
      <w:r>
        <w:rPr>
          <w:rFonts w:hint="eastAsia" w:ascii="Courier New" w:hAnsi="Courier New" w:cs="Courier New"/>
          <w:b/>
          <w:bCs/>
          <w:color w:val="000000"/>
          <w:sz w:val="21"/>
          <w:szCs w:val="21"/>
          <w:shd w:val="clear" w:color="auto" w:fill="E0E0E0"/>
        </w:rPr>
        <w:t>-- 创建老师表</w:t>
      </w:r>
    </w:p>
    <w:p w14:paraId="02333F45">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DROP TABLE IF EXISTS teacher;</w:t>
      </w:r>
    </w:p>
    <w:p w14:paraId="030EFD0E">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create table if not exists teacher</w:t>
      </w:r>
      <w:r>
        <w:rPr>
          <w:rFonts w:ascii="Courier New" w:hAnsi="Courier New" w:cs="Courier New"/>
          <w:color w:val="000000"/>
          <w:sz w:val="21"/>
          <w:szCs w:val="21"/>
          <w:shd w:val="clear" w:color="auto" w:fill="E0E0E0"/>
        </w:rPr>
        <w:t>_info</w:t>
      </w:r>
      <w:r>
        <w:rPr>
          <w:rFonts w:hint="eastAsia" w:ascii="Courier New" w:hAnsi="Courier New" w:cs="Courier New"/>
          <w:color w:val="000000"/>
          <w:sz w:val="21"/>
          <w:szCs w:val="21"/>
          <w:shd w:val="clear" w:color="auto" w:fill="E0E0E0"/>
        </w:rPr>
        <w:t>(</w:t>
      </w:r>
    </w:p>
    <w:p w14:paraId="710EC466">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 xml:space="preserve">    tea_id string COMMENT '老师id',</w:t>
      </w:r>
    </w:p>
    <w:p w14:paraId="5E916460">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 xml:space="preserve">    tea_name string COMMENT '学生姓名'</w:t>
      </w:r>
    </w:p>
    <w:p w14:paraId="0AC49BA8">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 xml:space="preserve">) </w:t>
      </w:r>
    </w:p>
    <w:p w14:paraId="33943B46">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 xml:space="preserve">row format delimited fields terminated by ',' </w:t>
      </w:r>
    </w:p>
    <w:p w14:paraId="58B2AB98">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stored as textfile;</w:t>
      </w:r>
    </w:p>
    <w:p w14:paraId="596DC4C7">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p>
    <w:p w14:paraId="6322E8F9">
      <w:pPr>
        <w:pStyle w:val="53"/>
        <w:widowControl/>
        <w:shd w:val="clear" w:color="auto" w:fill="E0E0E0"/>
        <w:topLinePunct/>
        <w:adjustRightInd w:val="0"/>
        <w:spacing w:line="240" w:lineRule="atLeast"/>
        <w:rPr>
          <w:rFonts w:ascii="Courier New" w:hAnsi="Courier New" w:cs="Courier New"/>
          <w:b/>
          <w:bCs/>
          <w:color w:val="000000"/>
          <w:sz w:val="21"/>
          <w:szCs w:val="21"/>
          <w:shd w:val="clear" w:color="auto" w:fill="E0E0E0"/>
        </w:rPr>
      </w:pPr>
      <w:r>
        <w:rPr>
          <w:rFonts w:hint="eastAsia" w:ascii="Courier New" w:hAnsi="Courier New" w:cs="Courier New"/>
          <w:b/>
          <w:bCs/>
          <w:color w:val="000000"/>
          <w:sz w:val="21"/>
          <w:szCs w:val="21"/>
          <w:shd w:val="clear" w:color="auto" w:fill="E0E0E0"/>
        </w:rPr>
        <w:t>-- 创建分数表</w:t>
      </w:r>
    </w:p>
    <w:p w14:paraId="4D507AC3">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DROP TABLE IF EXISTS score;</w:t>
      </w:r>
    </w:p>
    <w:p w14:paraId="238270AB">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create table if not exists score</w:t>
      </w:r>
      <w:r>
        <w:rPr>
          <w:rFonts w:ascii="Courier New" w:hAnsi="Courier New" w:cs="Courier New"/>
          <w:color w:val="000000"/>
          <w:sz w:val="21"/>
          <w:szCs w:val="21"/>
          <w:shd w:val="clear" w:color="auto" w:fill="E0E0E0"/>
        </w:rPr>
        <w:t>_info</w:t>
      </w:r>
      <w:r>
        <w:rPr>
          <w:rFonts w:hint="eastAsia" w:ascii="Courier New" w:hAnsi="Courier New" w:cs="Courier New"/>
          <w:color w:val="000000"/>
          <w:sz w:val="21"/>
          <w:szCs w:val="21"/>
          <w:shd w:val="clear" w:color="auto" w:fill="E0E0E0"/>
        </w:rPr>
        <w:t>(</w:t>
      </w:r>
    </w:p>
    <w:p w14:paraId="5E292430">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 xml:space="preserve">    stu_id string COMMENT '学生id',</w:t>
      </w:r>
    </w:p>
    <w:p w14:paraId="6B5E3DFF">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 xml:space="preserve">    course_id string COMMENT '课程id',</w:t>
      </w:r>
    </w:p>
    <w:p w14:paraId="197D4372">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 xml:space="preserve">    </w:t>
      </w:r>
      <w:r>
        <w:rPr>
          <w:rFonts w:ascii="Courier New" w:hAnsi="Courier New" w:cs="Courier New"/>
          <w:color w:val="000000"/>
          <w:sz w:val="21"/>
          <w:szCs w:val="21"/>
          <w:shd w:val="clear" w:color="auto" w:fill="E0E0E0"/>
        </w:rPr>
        <w:t>score</w:t>
      </w:r>
      <w:r>
        <w:rPr>
          <w:rFonts w:hint="eastAsia" w:ascii="Courier New" w:hAnsi="Courier New" w:cs="Courier New"/>
          <w:color w:val="000000"/>
          <w:sz w:val="21"/>
          <w:szCs w:val="21"/>
          <w:shd w:val="clear" w:color="auto" w:fill="E0E0E0"/>
        </w:rPr>
        <w:t xml:space="preserve"> int COMMENT '成绩'</w:t>
      </w:r>
    </w:p>
    <w:p w14:paraId="75911DCA">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 xml:space="preserve">) </w:t>
      </w:r>
    </w:p>
    <w:p w14:paraId="5B30C31F">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 xml:space="preserve">row format delimited fields terminated by ',' </w:t>
      </w:r>
    </w:p>
    <w:p w14:paraId="78BA5619">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stored as textfile;</w:t>
      </w:r>
    </w:p>
    <w:p w14:paraId="1F85F51F">
      <w:pPr>
        <w:pStyle w:val="3"/>
        <w:spacing w:line="413" w:lineRule="auto"/>
      </w:pPr>
      <w:r>
        <w:rPr>
          <w:rFonts w:hint="eastAsia"/>
        </w:rPr>
        <w:t>1.2 数据准备</w:t>
      </w:r>
    </w:p>
    <w:p w14:paraId="7119596F">
      <w:pPr>
        <w:spacing w:line="360" w:lineRule="auto"/>
        <w:ind w:firstLine="420"/>
        <w:rPr>
          <w:rFonts w:ascii="Calibri" w:hAnsi="Calibri"/>
          <w:snapToGrid w:val="0"/>
          <w:position w:val="8"/>
          <w:szCs w:val="21"/>
        </w:rPr>
      </w:pPr>
      <w:r>
        <w:rPr>
          <w:rFonts w:hint="eastAsia" w:ascii="Calibri" w:hAnsi="Calibri"/>
          <w:snapToGrid w:val="0"/>
          <w:position w:val="8"/>
          <w:szCs w:val="21"/>
        </w:rPr>
        <w:t>（1）</w:t>
      </w:r>
      <w:r>
        <w:rPr>
          <w:rFonts w:hint="eastAsia" w:ascii="Calibri" w:hAnsi="Calibri"/>
          <w:snapToGrid w:val="0"/>
          <w:position w:val="8"/>
          <w:szCs w:val="21"/>
          <w:lang w:val="zh-CN"/>
        </w:rPr>
        <w:t>创建</w:t>
      </w:r>
      <w:r>
        <w:rPr>
          <w:rFonts w:hint="eastAsia" w:ascii="Calibri" w:hAnsi="Calibri"/>
          <w:snapToGrid w:val="0"/>
          <w:position w:val="8"/>
          <w:szCs w:val="21"/>
        </w:rPr>
        <w:t>/opt/</w:t>
      </w:r>
      <w:r>
        <w:rPr>
          <w:rFonts w:ascii="Calibri" w:hAnsi="Calibri"/>
          <w:snapToGrid w:val="0"/>
          <w:position w:val="8"/>
          <w:szCs w:val="21"/>
        </w:rPr>
        <w:t>module/</w:t>
      </w:r>
      <w:r>
        <w:rPr>
          <w:rFonts w:hint="eastAsia" w:ascii="Calibri" w:hAnsi="Calibri"/>
          <w:snapToGrid w:val="0"/>
          <w:position w:val="8"/>
          <w:szCs w:val="21"/>
        </w:rPr>
        <w:t>data</w:t>
      </w:r>
      <w:r>
        <w:rPr>
          <w:rFonts w:hint="eastAsia" w:ascii="Calibri" w:hAnsi="Calibri"/>
          <w:snapToGrid w:val="0"/>
          <w:position w:val="8"/>
          <w:szCs w:val="21"/>
          <w:lang w:val="zh-CN"/>
        </w:rPr>
        <w:t>目录</w:t>
      </w:r>
    </w:p>
    <w:p w14:paraId="7488F9D9">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bookmarkStart w:id="1" w:name="_Hlk108083269"/>
      <w:r>
        <w:rPr>
          <w:rFonts w:hint="eastAsia" w:ascii="Courier New" w:hAnsi="Courier New" w:cs="Courier New"/>
          <w:color w:val="000000"/>
          <w:sz w:val="21"/>
          <w:szCs w:val="21"/>
          <w:shd w:val="clear" w:color="auto" w:fill="E0E0E0"/>
        </w:rPr>
        <w:t>[atguigu@hadoop102 module]$ mkdir data</w:t>
      </w:r>
    </w:p>
    <w:bookmarkEnd w:id="1"/>
    <w:p w14:paraId="45E5E3DB">
      <w:pPr>
        <w:spacing w:line="360" w:lineRule="auto"/>
        <w:ind w:firstLine="420"/>
        <w:rPr>
          <w:rFonts w:ascii="Calibri" w:hAnsi="Calibri"/>
          <w:snapToGrid w:val="0"/>
          <w:position w:val="8"/>
          <w:szCs w:val="21"/>
        </w:rPr>
      </w:pPr>
      <w:r>
        <w:rPr>
          <w:rFonts w:hint="eastAsia" w:ascii="Calibri" w:hAnsi="Calibri"/>
          <w:snapToGrid w:val="0"/>
          <w:position w:val="8"/>
          <w:szCs w:val="21"/>
        </w:rPr>
        <w:t>（2）</w:t>
      </w:r>
      <w:r>
        <w:rPr>
          <w:rFonts w:hint="eastAsia" w:ascii="Calibri" w:hAnsi="Calibri"/>
          <w:snapToGrid w:val="0"/>
          <w:position w:val="8"/>
          <w:szCs w:val="21"/>
          <w:lang w:val="zh-CN"/>
        </w:rPr>
        <w:t>将如下</w:t>
      </w:r>
      <w:r>
        <w:rPr>
          <w:rFonts w:hint="eastAsia" w:ascii="Calibri" w:hAnsi="Calibri"/>
          <w:snapToGrid w:val="0"/>
          <w:position w:val="8"/>
          <w:szCs w:val="21"/>
        </w:rPr>
        <w:t>4</w:t>
      </w:r>
      <w:r>
        <w:rPr>
          <w:rFonts w:hint="eastAsia" w:ascii="Calibri" w:hAnsi="Calibri"/>
          <w:snapToGrid w:val="0"/>
          <w:position w:val="8"/>
          <w:szCs w:val="21"/>
          <w:lang w:val="zh-CN"/>
        </w:rPr>
        <w:t>个文件放到</w:t>
      </w:r>
      <w:r>
        <w:rPr>
          <w:rFonts w:hint="eastAsia" w:ascii="Calibri" w:hAnsi="Calibri"/>
          <w:snapToGrid w:val="0"/>
          <w:position w:val="8"/>
          <w:szCs w:val="21"/>
        </w:rPr>
        <w:t>/opt/</w:t>
      </w:r>
      <w:r>
        <w:rPr>
          <w:rFonts w:ascii="Calibri" w:hAnsi="Calibri"/>
          <w:snapToGrid w:val="0"/>
          <w:position w:val="8"/>
          <w:szCs w:val="21"/>
        </w:rPr>
        <w:t>module/</w:t>
      </w:r>
      <w:r>
        <w:rPr>
          <w:rFonts w:hint="eastAsia" w:ascii="Calibri" w:hAnsi="Calibri"/>
          <w:snapToGrid w:val="0"/>
          <w:position w:val="8"/>
          <w:szCs w:val="21"/>
        </w:rPr>
        <w:t>data</w:t>
      </w:r>
      <w:r>
        <w:rPr>
          <w:rFonts w:hint="eastAsia" w:ascii="Calibri" w:hAnsi="Calibri"/>
          <w:snapToGrid w:val="0"/>
          <w:position w:val="8"/>
          <w:szCs w:val="21"/>
          <w:lang w:val="zh-CN"/>
        </w:rPr>
        <w:t>目录下</w:t>
      </w:r>
    </w:p>
    <w:p w14:paraId="1F63234D">
      <w:pPr>
        <w:spacing w:line="360" w:lineRule="auto"/>
        <w:ind w:firstLine="420"/>
        <w:rPr>
          <w:rFonts w:ascii="Calibri" w:hAnsi="Calibri"/>
          <w:snapToGrid w:val="0"/>
          <w:position w:val="8"/>
          <w:szCs w:val="21"/>
        </w:rPr>
      </w:pPr>
      <w:r>
        <w:rPr>
          <w:rFonts w:ascii="Calibri" w:hAnsi="Calibri"/>
          <w:snapToGrid w:val="0"/>
          <w:position w:val="8"/>
          <w:szCs w:val="21"/>
        </w:rPr>
        <w:t xml:space="preserve">  </w:t>
      </w:r>
      <w:r>
        <w:rPr>
          <w:rFonts w:ascii="Calibri" w:hAnsi="Calibri"/>
          <w:snapToGrid w:val="0"/>
          <w:position w:val="8"/>
          <w:szCs w:val="21"/>
        </w:rPr>
        <w:object>
          <v:shape id="_x0000_i1025" o:spt="75" alt="" type="#_x0000_t75" style="height:41.5pt;width:86.6pt;" o:ole="t" filled="f" o:preferrelative="t" stroked="f" coordsize="21600,21600">
            <v:path/>
            <v:fill on="f" focussize="0,0"/>
            <v:stroke on="f"/>
            <v:imagedata r:id="rId9" o:title=""/>
            <o:lock v:ext="edit" aspectratio="t"/>
            <w10:wrap type="none"/>
            <w10:anchorlock/>
          </v:shape>
          <o:OLEObject Type="Embed" ProgID="Package" ShapeID="_x0000_i1025" DrawAspect="Content" ObjectID="_1468075725" r:id="rId8">
            <o:LockedField>false</o:LockedField>
          </o:OLEObject>
        </w:object>
      </w:r>
      <w:r>
        <w:rPr>
          <w:rFonts w:ascii="Calibri" w:hAnsi="Calibri"/>
          <w:snapToGrid w:val="0"/>
          <w:position w:val="8"/>
          <w:szCs w:val="21"/>
        </w:rPr>
        <w:t xml:space="preserve"> </w:t>
      </w:r>
      <w:r>
        <w:rPr>
          <w:rFonts w:ascii="Calibri" w:hAnsi="Calibri"/>
          <w:snapToGrid w:val="0"/>
          <w:position w:val="8"/>
          <w:szCs w:val="21"/>
        </w:rPr>
        <w:object>
          <v:shape id="_x0000_i1026" o:spt="75" type="#_x0000_t75" style="height:41pt;width:81.5pt;" o:ole="t" filled="f" o:preferrelative="t" stroked="f" coordsize="21600,21600">
            <v:path/>
            <v:fill on="f" focussize="0,0"/>
            <v:stroke on="f" joinstyle="miter"/>
            <v:imagedata r:id="rId11" o:title=""/>
            <o:lock v:ext="edit" aspectratio="t"/>
            <w10:wrap type="none"/>
            <w10:anchorlock/>
          </v:shape>
          <o:OLEObject Type="Embed" ProgID="Package" ShapeID="_x0000_i1026" DrawAspect="Content" ObjectID="_1468075726" r:id="rId10">
            <o:LockedField>false</o:LockedField>
          </o:OLEObject>
        </w:object>
      </w:r>
      <w:r>
        <w:rPr>
          <w:rFonts w:ascii="Calibri" w:hAnsi="Calibri"/>
          <w:snapToGrid w:val="0"/>
          <w:position w:val="8"/>
          <w:szCs w:val="21"/>
        </w:rPr>
        <w:object>
          <v:shape id="_x0000_i1027" o:spt="75" type="#_x0000_t75" style="height:41pt;width:85pt;" o:ole="t" filled="f" o:preferrelative="t" stroked="f" coordsize="21600,21600">
            <v:path/>
            <v:fill on="f" focussize="0,0"/>
            <v:stroke on="f" joinstyle="miter"/>
            <v:imagedata r:id="rId13" o:title=""/>
            <o:lock v:ext="edit" aspectratio="t"/>
            <w10:wrap type="none"/>
            <w10:anchorlock/>
          </v:shape>
          <o:OLEObject Type="Embed" ProgID="Package" ShapeID="_x0000_i1027" DrawAspect="Content" ObjectID="_1468075727" r:id="rId12">
            <o:LockedField>false</o:LockedField>
          </o:OLEObject>
        </w:object>
      </w:r>
      <w:r>
        <w:rPr>
          <w:rFonts w:ascii="Calibri" w:hAnsi="Calibri"/>
          <w:snapToGrid w:val="0"/>
          <w:position w:val="8"/>
          <w:szCs w:val="21"/>
        </w:rPr>
        <w:object>
          <v:shape id="_x0000_i1028" o:spt="75" type="#_x0000_t75" style="height:41pt;width:75pt;" o:ole="t" filled="f" o:preferrelative="t" stroked="f" coordsize="21600,21600">
            <v:path/>
            <v:fill on="f" focussize="0,0"/>
            <v:stroke on="f" joinstyle="miter"/>
            <v:imagedata r:id="rId15" o:title=""/>
            <o:lock v:ext="edit" aspectratio="t"/>
            <w10:wrap type="none"/>
            <w10:anchorlock/>
          </v:shape>
          <o:OLEObject Type="Embed" ProgID="Package" ShapeID="_x0000_i1028" DrawAspect="Content" ObjectID="_1468075728" r:id="rId14">
            <o:LockedField>false</o:LockedField>
          </o:OLEObject>
        </w:object>
      </w:r>
    </w:p>
    <w:p w14:paraId="394DF32D">
      <w:pPr>
        <w:spacing w:line="360" w:lineRule="auto"/>
        <w:ind w:firstLine="420"/>
        <w:rPr>
          <w:rFonts w:ascii="Calibri" w:hAnsi="Calibri"/>
          <w:snapToGrid w:val="0"/>
          <w:position w:val="8"/>
          <w:szCs w:val="21"/>
        </w:rPr>
      </w:pPr>
      <w:r>
        <w:rPr>
          <w:rFonts w:hint="eastAsia" w:ascii="Calibri" w:hAnsi="Calibri"/>
          <w:snapToGrid w:val="0"/>
          <w:position w:val="8"/>
          <w:szCs w:val="21"/>
        </w:rPr>
        <w:t>（3）</w:t>
      </w:r>
      <w:r>
        <w:rPr>
          <w:rFonts w:hint="eastAsia" w:ascii="Calibri" w:hAnsi="Calibri"/>
          <w:snapToGrid w:val="0"/>
          <w:position w:val="8"/>
          <w:szCs w:val="21"/>
          <w:lang w:val="zh-CN"/>
        </w:rPr>
        <w:t>数据样式说明</w:t>
      </w:r>
    </w:p>
    <w:p w14:paraId="7E76D3A5">
      <w:pPr>
        <w:pStyle w:val="53"/>
        <w:shd w:val="clear" w:color="auto" w:fill="E0E0E0"/>
        <w:topLinePunct/>
        <w:adjustRightInd w:val="0"/>
        <w:jc w:val="left"/>
        <w:rPr>
          <w:rFonts w:ascii="Courier New" w:hAnsi="Courier New"/>
          <w:snapToGrid w:val="0"/>
          <w:position w:val="8"/>
          <w:sz w:val="21"/>
          <w:szCs w:val="21"/>
        </w:rPr>
      </w:pPr>
      <w:r>
        <w:rPr>
          <w:rFonts w:hint="eastAsia" w:ascii="Courier New" w:hAnsi="Courier New"/>
          <w:snapToGrid w:val="0"/>
          <w:position w:val="8"/>
          <w:sz w:val="21"/>
          <w:szCs w:val="21"/>
        </w:rPr>
        <w:t xml:space="preserve">[atguigu@hadoop102 data]$ </w:t>
      </w:r>
      <w:r>
        <w:rPr>
          <w:rFonts w:ascii="Courier New" w:hAnsi="Courier New"/>
          <w:snapToGrid w:val="0"/>
          <w:position w:val="8"/>
          <w:sz w:val="21"/>
          <w:szCs w:val="21"/>
        </w:rPr>
        <w:t>vim student_info.txt</w:t>
      </w:r>
    </w:p>
    <w:p w14:paraId="2FA25A07">
      <w:pPr>
        <w:pStyle w:val="53"/>
        <w:shd w:val="clear" w:color="auto" w:fill="E0E0E0"/>
        <w:topLinePunct/>
        <w:adjustRightInd w:val="0"/>
        <w:jc w:val="left"/>
        <w:rPr>
          <w:rFonts w:ascii="Courier New" w:hAnsi="Courier New"/>
          <w:snapToGrid w:val="0"/>
          <w:position w:val="8"/>
          <w:sz w:val="21"/>
          <w:szCs w:val="21"/>
        </w:rPr>
      </w:pPr>
    </w:p>
    <w:p w14:paraId="02648667">
      <w:pPr>
        <w:pStyle w:val="53"/>
        <w:shd w:val="clear" w:color="auto" w:fill="E0E0E0"/>
        <w:topLinePunct/>
        <w:adjustRightInd w:val="0"/>
        <w:jc w:val="left"/>
        <w:rPr>
          <w:rFonts w:ascii="Courier New" w:hAnsi="Courier New"/>
          <w:snapToGrid w:val="0"/>
          <w:position w:val="8"/>
          <w:sz w:val="21"/>
          <w:szCs w:val="21"/>
        </w:rPr>
      </w:pPr>
      <w:r>
        <w:rPr>
          <w:rFonts w:hint="eastAsia" w:ascii="Courier New" w:hAnsi="Courier New"/>
          <w:snapToGrid w:val="0"/>
          <w:position w:val="8"/>
          <w:sz w:val="21"/>
          <w:szCs w:val="21"/>
        </w:rPr>
        <w:t>001,彭于晏,1995-05-16,男</w:t>
      </w:r>
    </w:p>
    <w:p w14:paraId="6584D84F">
      <w:pPr>
        <w:pStyle w:val="53"/>
        <w:shd w:val="clear" w:color="auto" w:fill="E0E0E0"/>
        <w:topLinePunct/>
        <w:adjustRightInd w:val="0"/>
        <w:jc w:val="left"/>
        <w:rPr>
          <w:rFonts w:ascii="Courier New" w:hAnsi="Courier New"/>
          <w:snapToGrid w:val="0"/>
          <w:position w:val="8"/>
          <w:sz w:val="21"/>
          <w:szCs w:val="21"/>
        </w:rPr>
      </w:pPr>
      <w:r>
        <w:rPr>
          <w:rFonts w:hint="eastAsia" w:ascii="Courier New" w:hAnsi="Courier New"/>
          <w:snapToGrid w:val="0"/>
          <w:position w:val="8"/>
          <w:sz w:val="21"/>
          <w:szCs w:val="21"/>
        </w:rPr>
        <w:t>002,胡歌,1994-03-20,男</w:t>
      </w:r>
    </w:p>
    <w:p w14:paraId="346B4610">
      <w:pPr>
        <w:pStyle w:val="53"/>
        <w:shd w:val="clear" w:color="auto" w:fill="E0E0E0"/>
        <w:topLinePunct/>
        <w:adjustRightInd w:val="0"/>
        <w:jc w:val="left"/>
        <w:rPr>
          <w:rFonts w:ascii="Courier New" w:hAnsi="Courier New"/>
          <w:snapToGrid w:val="0"/>
          <w:position w:val="8"/>
          <w:sz w:val="21"/>
          <w:szCs w:val="21"/>
        </w:rPr>
      </w:pPr>
      <w:r>
        <w:rPr>
          <w:rFonts w:hint="eastAsia" w:ascii="Courier New" w:hAnsi="Courier New"/>
          <w:snapToGrid w:val="0"/>
          <w:position w:val="8"/>
          <w:sz w:val="21"/>
          <w:szCs w:val="21"/>
        </w:rPr>
        <w:t>003,周杰伦,1995-04-30,男</w:t>
      </w:r>
    </w:p>
    <w:p w14:paraId="126BABDB">
      <w:pPr>
        <w:pStyle w:val="53"/>
        <w:shd w:val="clear" w:color="auto" w:fill="E0E0E0"/>
        <w:topLinePunct/>
        <w:adjustRightInd w:val="0"/>
        <w:jc w:val="left"/>
        <w:rPr>
          <w:rFonts w:ascii="Courier New" w:hAnsi="Courier New"/>
          <w:snapToGrid w:val="0"/>
          <w:position w:val="8"/>
          <w:sz w:val="21"/>
          <w:szCs w:val="21"/>
        </w:rPr>
      </w:pPr>
      <w:r>
        <w:rPr>
          <w:rFonts w:hint="eastAsia" w:ascii="Courier New" w:hAnsi="Courier New"/>
          <w:snapToGrid w:val="0"/>
          <w:position w:val="8"/>
          <w:sz w:val="21"/>
          <w:szCs w:val="21"/>
        </w:rPr>
        <w:t>004,刘德华,1998-08-28,男</w:t>
      </w:r>
    </w:p>
    <w:p w14:paraId="47ACB472">
      <w:pPr>
        <w:pStyle w:val="53"/>
        <w:shd w:val="clear" w:color="auto" w:fill="E0E0E0"/>
        <w:topLinePunct/>
        <w:adjustRightInd w:val="0"/>
        <w:jc w:val="left"/>
        <w:rPr>
          <w:rFonts w:ascii="Courier New" w:hAnsi="Courier New"/>
          <w:snapToGrid w:val="0"/>
          <w:position w:val="8"/>
          <w:sz w:val="21"/>
          <w:szCs w:val="21"/>
        </w:rPr>
      </w:pPr>
      <w:r>
        <w:rPr>
          <w:rFonts w:hint="eastAsia" w:ascii="Courier New" w:hAnsi="Courier New"/>
          <w:snapToGrid w:val="0"/>
          <w:position w:val="8"/>
          <w:sz w:val="21"/>
          <w:szCs w:val="21"/>
        </w:rPr>
        <w:t>005,唐国强,1993-09-10,男</w:t>
      </w:r>
    </w:p>
    <w:p w14:paraId="4793429E">
      <w:pPr>
        <w:pStyle w:val="53"/>
        <w:shd w:val="clear" w:color="auto" w:fill="E0E0E0"/>
        <w:topLinePunct/>
        <w:adjustRightInd w:val="0"/>
        <w:jc w:val="left"/>
        <w:rPr>
          <w:rFonts w:ascii="Courier New" w:hAnsi="Courier New"/>
          <w:snapToGrid w:val="0"/>
          <w:position w:val="8"/>
          <w:sz w:val="21"/>
          <w:szCs w:val="21"/>
        </w:rPr>
      </w:pPr>
      <w:r>
        <w:rPr>
          <w:rFonts w:hint="eastAsia" w:ascii="Courier New" w:hAnsi="Courier New"/>
          <w:snapToGrid w:val="0"/>
          <w:position w:val="8"/>
          <w:sz w:val="21"/>
          <w:szCs w:val="21"/>
        </w:rPr>
        <w:t>006,陈道明,1992-11-12,男</w:t>
      </w:r>
    </w:p>
    <w:p w14:paraId="776F92FE">
      <w:pPr>
        <w:pStyle w:val="53"/>
        <w:shd w:val="clear" w:color="auto" w:fill="E0E0E0"/>
        <w:topLinePunct/>
        <w:adjustRightInd w:val="0"/>
        <w:jc w:val="left"/>
        <w:rPr>
          <w:rFonts w:ascii="Courier New" w:hAnsi="Courier New"/>
          <w:snapToGrid w:val="0"/>
          <w:position w:val="8"/>
          <w:sz w:val="21"/>
          <w:szCs w:val="21"/>
        </w:rPr>
      </w:pPr>
      <w:r>
        <w:rPr>
          <w:rFonts w:hint="eastAsia" w:ascii="Courier New" w:hAnsi="Courier New"/>
          <w:snapToGrid w:val="0"/>
          <w:position w:val="8"/>
          <w:sz w:val="21"/>
          <w:szCs w:val="21"/>
        </w:rPr>
        <w:t>007,陈坤,1999-04-09,男</w:t>
      </w:r>
    </w:p>
    <w:p w14:paraId="0E67142F">
      <w:pPr>
        <w:pStyle w:val="53"/>
        <w:shd w:val="clear" w:color="auto" w:fill="E0E0E0"/>
        <w:topLinePunct/>
        <w:adjustRightInd w:val="0"/>
        <w:jc w:val="left"/>
        <w:rPr>
          <w:rFonts w:ascii="Courier New" w:hAnsi="Courier New"/>
          <w:snapToGrid w:val="0"/>
          <w:position w:val="8"/>
          <w:sz w:val="21"/>
          <w:szCs w:val="21"/>
        </w:rPr>
      </w:pPr>
      <w:r>
        <w:rPr>
          <w:rFonts w:hint="eastAsia" w:ascii="Courier New" w:hAnsi="Courier New"/>
          <w:snapToGrid w:val="0"/>
          <w:position w:val="8"/>
          <w:sz w:val="21"/>
          <w:szCs w:val="21"/>
        </w:rPr>
        <w:t>008,吴京,1994-02-06,男</w:t>
      </w:r>
    </w:p>
    <w:p w14:paraId="237E16EF">
      <w:pPr>
        <w:pStyle w:val="53"/>
        <w:shd w:val="clear" w:color="auto" w:fill="E0E0E0"/>
        <w:topLinePunct/>
        <w:adjustRightInd w:val="0"/>
        <w:jc w:val="left"/>
        <w:rPr>
          <w:rFonts w:ascii="Courier New" w:hAnsi="Courier New"/>
          <w:snapToGrid w:val="0"/>
          <w:position w:val="8"/>
          <w:sz w:val="21"/>
          <w:szCs w:val="21"/>
        </w:rPr>
      </w:pPr>
      <w:r>
        <w:rPr>
          <w:rFonts w:hint="eastAsia" w:ascii="Courier New" w:hAnsi="Courier New"/>
          <w:snapToGrid w:val="0"/>
          <w:position w:val="8"/>
          <w:sz w:val="21"/>
          <w:szCs w:val="21"/>
        </w:rPr>
        <w:t>009,郭德纲,1992-12-05,男</w:t>
      </w:r>
    </w:p>
    <w:p w14:paraId="374289B8">
      <w:pPr>
        <w:pStyle w:val="53"/>
        <w:shd w:val="clear" w:color="auto" w:fill="E0E0E0"/>
        <w:topLinePunct/>
        <w:adjustRightInd w:val="0"/>
        <w:jc w:val="left"/>
        <w:rPr>
          <w:rFonts w:ascii="Courier New" w:hAnsi="Courier New"/>
          <w:snapToGrid w:val="0"/>
          <w:position w:val="8"/>
          <w:sz w:val="21"/>
          <w:szCs w:val="21"/>
        </w:rPr>
      </w:pPr>
      <w:r>
        <w:rPr>
          <w:rFonts w:hint="eastAsia" w:ascii="Courier New" w:hAnsi="Courier New"/>
          <w:snapToGrid w:val="0"/>
          <w:position w:val="8"/>
          <w:sz w:val="21"/>
          <w:szCs w:val="21"/>
        </w:rPr>
        <w:t>010,于谦,1998-08-23,男</w:t>
      </w:r>
    </w:p>
    <w:p w14:paraId="0EAA28D8">
      <w:pPr>
        <w:pStyle w:val="53"/>
        <w:shd w:val="clear" w:color="auto" w:fill="E0E0E0"/>
        <w:topLinePunct/>
        <w:adjustRightInd w:val="0"/>
        <w:jc w:val="left"/>
        <w:rPr>
          <w:rFonts w:ascii="Courier New" w:hAnsi="Courier New"/>
          <w:snapToGrid w:val="0"/>
          <w:position w:val="8"/>
          <w:sz w:val="21"/>
          <w:szCs w:val="21"/>
        </w:rPr>
      </w:pPr>
      <w:r>
        <w:rPr>
          <w:rFonts w:hint="eastAsia" w:ascii="Courier New" w:hAnsi="Courier New"/>
          <w:snapToGrid w:val="0"/>
          <w:position w:val="8"/>
          <w:sz w:val="21"/>
          <w:szCs w:val="21"/>
        </w:rPr>
        <w:t>011,潘长江,1995-05-27,男</w:t>
      </w:r>
    </w:p>
    <w:p w14:paraId="30EDA782">
      <w:pPr>
        <w:pStyle w:val="53"/>
        <w:shd w:val="clear" w:color="auto" w:fill="E0E0E0"/>
        <w:topLinePunct/>
        <w:adjustRightInd w:val="0"/>
        <w:jc w:val="left"/>
        <w:rPr>
          <w:rFonts w:ascii="Courier New" w:hAnsi="Courier New"/>
          <w:snapToGrid w:val="0"/>
          <w:position w:val="8"/>
          <w:sz w:val="21"/>
          <w:szCs w:val="21"/>
        </w:rPr>
      </w:pPr>
      <w:r>
        <w:rPr>
          <w:rFonts w:hint="eastAsia" w:ascii="Courier New" w:hAnsi="Courier New"/>
          <w:snapToGrid w:val="0"/>
          <w:position w:val="8"/>
          <w:sz w:val="21"/>
          <w:szCs w:val="21"/>
        </w:rPr>
        <w:t>012,杨紫,1996-12-21,女</w:t>
      </w:r>
    </w:p>
    <w:p w14:paraId="283FF32E">
      <w:pPr>
        <w:pStyle w:val="53"/>
        <w:shd w:val="clear" w:color="auto" w:fill="E0E0E0"/>
        <w:topLinePunct/>
        <w:adjustRightInd w:val="0"/>
        <w:jc w:val="left"/>
        <w:rPr>
          <w:rFonts w:ascii="Courier New" w:hAnsi="Courier New"/>
          <w:snapToGrid w:val="0"/>
          <w:position w:val="8"/>
          <w:sz w:val="21"/>
          <w:szCs w:val="21"/>
        </w:rPr>
      </w:pPr>
      <w:r>
        <w:rPr>
          <w:rFonts w:hint="eastAsia" w:ascii="Courier New" w:hAnsi="Courier New"/>
          <w:snapToGrid w:val="0"/>
          <w:position w:val="8"/>
          <w:sz w:val="21"/>
          <w:szCs w:val="21"/>
        </w:rPr>
        <w:t>013,蒋欣,1997-11-08,女</w:t>
      </w:r>
    </w:p>
    <w:p w14:paraId="3860F418">
      <w:pPr>
        <w:pStyle w:val="53"/>
        <w:shd w:val="clear" w:color="auto" w:fill="E0E0E0"/>
        <w:topLinePunct/>
        <w:adjustRightInd w:val="0"/>
        <w:jc w:val="left"/>
        <w:rPr>
          <w:rFonts w:ascii="Courier New" w:hAnsi="Courier New"/>
          <w:snapToGrid w:val="0"/>
          <w:position w:val="8"/>
          <w:sz w:val="21"/>
          <w:szCs w:val="21"/>
        </w:rPr>
      </w:pPr>
      <w:r>
        <w:rPr>
          <w:rFonts w:hint="eastAsia" w:ascii="Courier New" w:hAnsi="Courier New"/>
          <w:snapToGrid w:val="0"/>
          <w:position w:val="8"/>
          <w:sz w:val="21"/>
          <w:szCs w:val="21"/>
        </w:rPr>
        <w:t>014,赵丽颖,1990-01-09,女</w:t>
      </w:r>
    </w:p>
    <w:p w14:paraId="7A810206">
      <w:pPr>
        <w:pStyle w:val="53"/>
        <w:shd w:val="clear" w:color="auto" w:fill="E0E0E0"/>
        <w:topLinePunct/>
        <w:adjustRightInd w:val="0"/>
        <w:jc w:val="left"/>
        <w:rPr>
          <w:rFonts w:ascii="Courier New" w:hAnsi="Courier New"/>
          <w:snapToGrid w:val="0"/>
          <w:position w:val="8"/>
          <w:sz w:val="21"/>
          <w:szCs w:val="21"/>
        </w:rPr>
      </w:pPr>
      <w:r>
        <w:rPr>
          <w:rFonts w:hint="eastAsia" w:ascii="Courier New" w:hAnsi="Courier New"/>
          <w:snapToGrid w:val="0"/>
          <w:position w:val="8"/>
          <w:sz w:val="21"/>
          <w:szCs w:val="21"/>
        </w:rPr>
        <w:t>015,刘亦菲,1993-01-14,女</w:t>
      </w:r>
    </w:p>
    <w:p w14:paraId="4237A10E">
      <w:pPr>
        <w:pStyle w:val="53"/>
        <w:shd w:val="clear" w:color="auto" w:fill="E0E0E0"/>
        <w:topLinePunct/>
        <w:adjustRightInd w:val="0"/>
        <w:jc w:val="left"/>
        <w:rPr>
          <w:rFonts w:ascii="Courier New" w:hAnsi="Courier New"/>
          <w:snapToGrid w:val="0"/>
          <w:position w:val="8"/>
          <w:sz w:val="21"/>
          <w:szCs w:val="21"/>
        </w:rPr>
      </w:pPr>
      <w:r>
        <w:rPr>
          <w:rFonts w:hint="eastAsia" w:ascii="Courier New" w:hAnsi="Courier New"/>
          <w:snapToGrid w:val="0"/>
          <w:position w:val="8"/>
          <w:sz w:val="21"/>
          <w:szCs w:val="21"/>
        </w:rPr>
        <w:t>016,周冬雨,1990-06-18,女</w:t>
      </w:r>
    </w:p>
    <w:p w14:paraId="6B2A801B">
      <w:pPr>
        <w:pStyle w:val="53"/>
        <w:shd w:val="clear" w:color="auto" w:fill="E0E0E0"/>
        <w:topLinePunct/>
        <w:adjustRightInd w:val="0"/>
        <w:jc w:val="left"/>
        <w:rPr>
          <w:rFonts w:ascii="Courier New" w:hAnsi="Courier New"/>
          <w:snapToGrid w:val="0"/>
          <w:position w:val="8"/>
          <w:sz w:val="21"/>
          <w:szCs w:val="21"/>
        </w:rPr>
      </w:pPr>
      <w:r>
        <w:rPr>
          <w:rFonts w:hint="eastAsia" w:ascii="Courier New" w:hAnsi="Courier New"/>
          <w:snapToGrid w:val="0"/>
          <w:position w:val="8"/>
          <w:sz w:val="21"/>
          <w:szCs w:val="21"/>
        </w:rPr>
        <w:t>017,范冰冰,1992-07-04,女</w:t>
      </w:r>
    </w:p>
    <w:p w14:paraId="58818CD5">
      <w:pPr>
        <w:pStyle w:val="53"/>
        <w:shd w:val="clear" w:color="auto" w:fill="E0E0E0"/>
        <w:topLinePunct/>
        <w:adjustRightInd w:val="0"/>
        <w:jc w:val="left"/>
        <w:rPr>
          <w:rFonts w:ascii="Courier New" w:hAnsi="Courier New"/>
          <w:snapToGrid w:val="0"/>
          <w:position w:val="8"/>
          <w:sz w:val="21"/>
          <w:szCs w:val="21"/>
        </w:rPr>
      </w:pPr>
      <w:r>
        <w:rPr>
          <w:rFonts w:hint="eastAsia" w:ascii="Courier New" w:hAnsi="Courier New"/>
          <w:snapToGrid w:val="0"/>
          <w:position w:val="8"/>
          <w:sz w:val="21"/>
          <w:szCs w:val="21"/>
        </w:rPr>
        <w:t>018,李冰冰,1993-09-24,女</w:t>
      </w:r>
    </w:p>
    <w:p w14:paraId="7D04BF7C">
      <w:pPr>
        <w:pStyle w:val="53"/>
        <w:shd w:val="clear" w:color="auto" w:fill="E0E0E0"/>
        <w:topLinePunct/>
        <w:adjustRightInd w:val="0"/>
        <w:jc w:val="left"/>
        <w:rPr>
          <w:rFonts w:ascii="Courier New" w:hAnsi="Courier New"/>
          <w:snapToGrid w:val="0"/>
          <w:position w:val="8"/>
          <w:sz w:val="21"/>
          <w:szCs w:val="21"/>
        </w:rPr>
      </w:pPr>
      <w:r>
        <w:rPr>
          <w:rFonts w:hint="eastAsia" w:ascii="Courier New" w:hAnsi="Courier New"/>
          <w:snapToGrid w:val="0"/>
          <w:position w:val="8"/>
          <w:sz w:val="21"/>
          <w:szCs w:val="21"/>
        </w:rPr>
        <w:t>019,邓紫棋,1994-08-31,女</w:t>
      </w:r>
    </w:p>
    <w:p w14:paraId="3A32FEC5">
      <w:pPr>
        <w:pStyle w:val="53"/>
        <w:shd w:val="clear" w:color="auto" w:fill="E0E0E0"/>
        <w:topLinePunct/>
        <w:adjustRightInd w:val="0"/>
        <w:jc w:val="left"/>
        <w:rPr>
          <w:rFonts w:ascii="Courier New" w:hAnsi="Courier New"/>
          <w:snapToGrid w:val="0"/>
          <w:position w:val="8"/>
          <w:sz w:val="21"/>
          <w:szCs w:val="21"/>
        </w:rPr>
      </w:pPr>
      <w:r>
        <w:rPr>
          <w:rFonts w:hint="eastAsia" w:ascii="Courier New" w:hAnsi="Courier New"/>
          <w:snapToGrid w:val="0"/>
          <w:position w:val="8"/>
          <w:sz w:val="21"/>
          <w:szCs w:val="21"/>
        </w:rPr>
        <w:t>020,宋丹丹,1991-03-01,女</w:t>
      </w:r>
    </w:p>
    <w:p w14:paraId="516495D2">
      <w:pPr>
        <w:spacing w:line="360" w:lineRule="auto"/>
        <w:ind w:firstLine="420"/>
        <w:rPr>
          <w:del w:id="0" w:author="大 海哥" w:date="2022-07-07T11:44:00Z"/>
        </w:rPr>
      </w:pPr>
    </w:p>
    <w:p w14:paraId="1AD4735B">
      <w:pPr>
        <w:pStyle w:val="53"/>
        <w:shd w:val="clear" w:color="auto" w:fill="E0E0E0"/>
        <w:topLinePunct/>
        <w:adjustRightInd w:val="0"/>
        <w:jc w:val="left"/>
        <w:rPr>
          <w:rFonts w:ascii="Courier New" w:hAnsi="Courier New"/>
          <w:snapToGrid w:val="0"/>
          <w:position w:val="8"/>
          <w:sz w:val="21"/>
          <w:szCs w:val="21"/>
        </w:rPr>
      </w:pPr>
      <w:r>
        <w:rPr>
          <w:rFonts w:hint="eastAsia" w:ascii="Courier New" w:hAnsi="Courier New"/>
          <w:snapToGrid w:val="0"/>
          <w:position w:val="8"/>
          <w:sz w:val="21"/>
          <w:szCs w:val="21"/>
        </w:rPr>
        <w:t xml:space="preserve">[atguigu@hadoop102 data]$ </w:t>
      </w:r>
      <w:r>
        <w:rPr>
          <w:rFonts w:ascii="Courier New" w:hAnsi="Courier New"/>
          <w:snapToGrid w:val="0"/>
          <w:position w:val="8"/>
          <w:sz w:val="21"/>
          <w:szCs w:val="21"/>
        </w:rPr>
        <w:t xml:space="preserve">vim </w:t>
      </w:r>
      <w:r>
        <w:rPr>
          <w:rFonts w:hint="eastAsia" w:ascii="Courier New" w:hAnsi="Courier New"/>
          <w:snapToGrid w:val="0"/>
          <w:position w:val="8"/>
          <w:sz w:val="21"/>
          <w:szCs w:val="21"/>
        </w:rPr>
        <w:t>course</w:t>
      </w:r>
      <w:r>
        <w:rPr>
          <w:rFonts w:ascii="Courier New" w:hAnsi="Courier New"/>
          <w:snapToGrid w:val="0"/>
          <w:position w:val="8"/>
          <w:sz w:val="21"/>
          <w:szCs w:val="21"/>
        </w:rPr>
        <w:t>_info</w:t>
      </w:r>
      <w:r>
        <w:rPr>
          <w:rFonts w:hint="eastAsia" w:ascii="Courier New" w:hAnsi="Courier New"/>
          <w:snapToGrid w:val="0"/>
          <w:position w:val="8"/>
          <w:sz w:val="21"/>
          <w:szCs w:val="21"/>
        </w:rPr>
        <w:t>.txt</w:t>
      </w:r>
    </w:p>
    <w:p w14:paraId="635A2A45">
      <w:pPr>
        <w:pStyle w:val="53"/>
        <w:shd w:val="clear" w:color="auto" w:fill="E0E0E0"/>
        <w:topLinePunct/>
        <w:adjustRightInd w:val="0"/>
        <w:jc w:val="left"/>
        <w:rPr>
          <w:rFonts w:ascii="Courier New" w:hAnsi="Courier New"/>
          <w:snapToGrid w:val="0"/>
          <w:position w:val="8"/>
          <w:sz w:val="21"/>
          <w:szCs w:val="21"/>
        </w:rPr>
      </w:pPr>
    </w:p>
    <w:p w14:paraId="15148C75">
      <w:pPr>
        <w:pStyle w:val="53"/>
        <w:shd w:val="clear" w:color="auto" w:fill="E0E0E0"/>
        <w:topLinePunct/>
        <w:adjustRightInd w:val="0"/>
        <w:jc w:val="left"/>
        <w:rPr>
          <w:rFonts w:ascii="Courier New" w:hAnsi="Courier New"/>
          <w:snapToGrid w:val="0"/>
          <w:position w:val="8"/>
          <w:sz w:val="21"/>
          <w:szCs w:val="21"/>
        </w:rPr>
      </w:pPr>
      <w:r>
        <w:rPr>
          <w:rFonts w:hint="eastAsia" w:ascii="Courier New" w:hAnsi="Courier New"/>
          <w:snapToGrid w:val="0"/>
          <w:position w:val="8"/>
          <w:sz w:val="21"/>
          <w:szCs w:val="21"/>
        </w:rPr>
        <w:t>01,语文,1003</w:t>
      </w:r>
    </w:p>
    <w:p w14:paraId="505D33DA">
      <w:pPr>
        <w:pStyle w:val="53"/>
        <w:shd w:val="clear" w:color="auto" w:fill="E0E0E0"/>
        <w:topLinePunct/>
        <w:adjustRightInd w:val="0"/>
        <w:jc w:val="left"/>
        <w:rPr>
          <w:rFonts w:ascii="Courier New" w:hAnsi="Courier New"/>
          <w:snapToGrid w:val="0"/>
          <w:position w:val="8"/>
          <w:sz w:val="21"/>
          <w:szCs w:val="21"/>
        </w:rPr>
      </w:pPr>
      <w:r>
        <w:rPr>
          <w:rFonts w:hint="eastAsia" w:ascii="Courier New" w:hAnsi="Courier New"/>
          <w:snapToGrid w:val="0"/>
          <w:position w:val="8"/>
          <w:sz w:val="21"/>
          <w:szCs w:val="21"/>
        </w:rPr>
        <w:t>02,数学,1001</w:t>
      </w:r>
    </w:p>
    <w:p w14:paraId="229B19C0">
      <w:pPr>
        <w:pStyle w:val="53"/>
        <w:shd w:val="clear" w:color="auto" w:fill="E0E0E0"/>
        <w:topLinePunct/>
        <w:adjustRightInd w:val="0"/>
        <w:jc w:val="left"/>
        <w:rPr>
          <w:rFonts w:ascii="Courier New" w:hAnsi="Courier New"/>
          <w:snapToGrid w:val="0"/>
          <w:position w:val="8"/>
          <w:sz w:val="21"/>
          <w:szCs w:val="21"/>
        </w:rPr>
      </w:pPr>
      <w:r>
        <w:rPr>
          <w:rFonts w:hint="eastAsia" w:ascii="Courier New" w:hAnsi="Courier New"/>
          <w:snapToGrid w:val="0"/>
          <w:position w:val="8"/>
          <w:sz w:val="21"/>
          <w:szCs w:val="21"/>
        </w:rPr>
        <w:t>03,英语,1004</w:t>
      </w:r>
    </w:p>
    <w:p w14:paraId="33378F47">
      <w:pPr>
        <w:pStyle w:val="53"/>
        <w:shd w:val="clear" w:color="auto" w:fill="E0E0E0"/>
        <w:topLinePunct/>
        <w:adjustRightInd w:val="0"/>
        <w:jc w:val="left"/>
        <w:rPr>
          <w:rFonts w:ascii="Courier New" w:hAnsi="Courier New"/>
          <w:snapToGrid w:val="0"/>
          <w:position w:val="8"/>
          <w:sz w:val="21"/>
          <w:szCs w:val="21"/>
        </w:rPr>
      </w:pPr>
      <w:r>
        <w:rPr>
          <w:rFonts w:hint="eastAsia" w:ascii="Courier New" w:hAnsi="Courier New"/>
          <w:snapToGrid w:val="0"/>
          <w:position w:val="8"/>
          <w:sz w:val="21"/>
          <w:szCs w:val="21"/>
        </w:rPr>
        <w:t>04,体育,1002</w:t>
      </w:r>
    </w:p>
    <w:p w14:paraId="758056EE">
      <w:pPr>
        <w:pStyle w:val="53"/>
        <w:shd w:val="clear" w:color="auto" w:fill="E0E0E0"/>
        <w:topLinePunct/>
        <w:adjustRightInd w:val="0"/>
        <w:jc w:val="left"/>
        <w:rPr>
          <w:rFonts w:ascii="Courier New" w:hAnsi="Courier New"/>
          <w:snapToGrid w:val="0"/>
          <w:position w:val="8"/>
          <w:sz w:val="21"/>
          <w:szCs w:val="21"/>
        </w:rPr>
      </w:pPr>
      <w:r>
        <w:rPr>
          <w:rFonts w:hint="eastAsia" w:ascii="Courier New" w:hAnsi="Courier New"/>
          <w:snapToGrid w:val="0"/>
          <w:position w:val="8"/>
          <w:sz w:val="21"/>
          <w:szCs w:val="21"/>
        </w:rPr>
        <w:t>05,音乐,1002</w:t>
      </w:r>
    </w:p>
    <w:p w14:paraId="5793D4E2">
      <w:pPr>
        <w:spacing w:line="360" w:lineRule="auto"/>
        <w:ind w:firstLine="420"/>
      </w:pPr>
    </w:p>
    <w:p w14:paraId="5D5AB5A5">
      <w:pPr>
        <w:pStyle w:val="53"/>
        <w:shd w:val="clear" w:color="auto" w:fill="E0E0E0"/>
        <w:topLinePunct/>
        <w:adjustRightInd w:val="0"/>
        <w:jc w:val="left"/>
        <w:rPr>
          <w:rFonts w:ascii="Courier New" w:hAnsi="Courier New"/>
          <w:snapToGrid w:val="0"/>
          <w:position w:val="8"/>
          <w:sz w:val="21"/>
          <w:szCs w:val="21"/>
        </w:rPr>
      </w:pPr>
      <w:r>
        <w:rPr>
          <w:rFonts w:hint="eastAsia" w:ascii="Courier New" w:hAnsi="Courier New"/>
          <w:snapToGrid w:val="0"/>
          <w:position w:val="8"/>
          <w:sz w:val="21"/>
          <w:szCs w:val="21"/>
        </w:rPr>
        <w:t xml:space="preserve">[atguigu@hadoop102 data]$ </w:t>
      </w:r>
      <w:r>
        <w:rPr>
          <w:rFonts w:ascii="Courier New" w:hAnsi="Courier New"/>
          <w:snapToGrid w:val="0"/>
          <w:position w:val="8"/>
          <w:sz w:val="21"/>
          <w:szCs w:val="21"/>
        </w:rPr>
        <w:t xml:space="preserve">vim </w:t>
      </w:r>
      <w:r>
        <w:rPr>
          <w:rFonts w:hint="eastAsia" w:ascii="Courier New" w:hAnsi="Courier New"/>
          <w:snapToGrid w:val="0"/>
          <w:position w:val="8"/>
          <w:sz w:val="21"/>
          <w:szCs w:val="21"/>
        </w:rPr>
        <w:t>teacher</w:t>
      </w:r>
      <w:r>
        <w:rPr>
          <w:rFonts w:ascii="Courier New" w:hAnsi="Courier New"/>
          <w:snapToGrid w:val="0"/>
          <w:position w:val="8"/>
          <w:sz w:val="21"/>
          <w:szCs w:val="21"/>
        </w:rPr>
        <w:t>_info</w:t>
      </w:r>
      <w:r>
        <w:rPr>
          <w:rFonts w:hint="eastAsia" w:ascii="Courier New" w:hAnsi="Courier New"/>
          <w:snapToGrid w:val="0"/>
          <w:position w:val="8"/>
          <w:sz w:val="21"/>
          <w:szCs w:val="21"/>
        </w:rPr>
        <w:t>.txt</w:t>
      </w:r>
    </w:p>
    <w:p w14:paraId="7BF76915">
      <w:pPr>
        <w:pStyle w:val="53"/>
        <w:shd w:val="clear" w:color="auto" w:fill="E0E0E0"/>
        <w:topLinePunct/>
        <w:adjustRightInd w:val="0"/>
        <w:jc w:val="left"/>
        <w:rPr>
          <w:rFonts w:ascii="Courier New" w:hAnsi="Courier New"/>
          <w:snapToGrid w:val="0"/>
          <w:position w:val="8"/>
          <w:sz w:val="21"/>
          <w:szCs w:val="21"/>
        </w:rPr>
      </w:pPr>
    </w:p>
    <w:p w14:paraId="5D874B48">
      <w:pPr>
        <w:pStyle w:val="53"/>
        <w:shd w:val="clear" w:color="auto" w:fill="E0E0E0"/>
        <w:topLinePunct/>
        <w:adjustRightInd w:val="0"/>
        <w:jc w:val="left"/>
        <w:rPr>
          <w:rFonts w:ascii="Courier New" w:hAnsi="Courier New"/>
          <w:snapToGrid w:val="0"/>
          <w:position w:val="8"/>
          <w:sz w:val="21"/>
          <w:szCs w:val="21"/>
        </w:rPr>
      </w:pPr>
      <w:r>
        <w:rPr>
          <w:rFonts w:hint="eastAsia" w:ascii="Courier New" w:hAnsi="Courier New"/>
          <w:snapToGrid w:val="0"/>
          <w:position w:val="8"/>
          <w:sz w:val="21"/>
          <w:szCs w:val="21"/>
        </w:rPr>
        <w:t>1001,张高数</w:t>
      </w:r>
    </w:p>
    <w:p w14:paraId="2A5FDE5A">
      <w:pPr>
        <w:pStyle w:val="53"/>
        <w:shd w:val="clear" w:color="auto" w:fill="E0E0E0"/>
        <w:topLinePunct/>
        <w:adjustRightInd w:val="0"/>
        <w:jc w:val="left"/>
        <w:rPr>
          <w:rFonts w:ascii="Courier New" w:hAnsi="Courier New"/>
          <w:snapToGrid w:val="0"/>
          <w:position w:val="8"/>
          <w:sz w:val="21"/>
          <w:szCs w:val="21"/>
        </w:rPr>
      </w:pPr>
      <w:r>
        <w:rPr>
          <w:rFonts w:hint="eastAsia" w:ascii="Courier New" w:hAnsi="Courier New"/>
          <w:snapToGrid w:val="0"/>
          <w:position w:val="8"/>
          <w:sz w:val="21"/>
          <w:szCs w:val="21"/>
        </w:rPr>
        <w:t>1002,李体音</w:t>
      </w:r>
    </w:p>
    <w:p w14:paraId="3AE1EA54">
      <w:pPr>
        <w:pStyle w:val="53"/>
        <w:shd w:val="clear" w:color="auto" w:fill="E0E0E0"/>
        <w:topLinePunct/>
        <w:adjustRightInd w:val="0"/>
        <w:jc w:val="left"/>
        <w:rPr>
          <w:rFonts w:ascii="Courier New" w:hAnsi="Courier New"/>
          <w:snapToGrid w:val="0"/>
          <w:position w:val="8"/>
          <w:sz w:val="21"/>
          <w:szCs w:val="21"/>
        </w:rPr>
      </w:pPr>
      <w:r>
        <w:rPr>
          <w:rFonts w:hint="eastAsia" w:ascii="Courier New" w:hAnsi="Courier New"/>
          <w:snapToGrid w:val="0"/>
          <w:position w:val="8"/>
          <w:sz w:val="21"/>
          <w:szCs w:val="21"/>
        </w:rPr>
        <w:t>1003,王子文</w:t>
      </w:r>
    </w:p>
    <w:p w14:paraId="07E764DF">
      <w:pPr>
        <w:pStyle w:val="53"/>
        <w:shd w:val="clear" w:color="auto" w:fill="E0E0E0"/>
        <w:topLinePunct/>
        <w:adjustRightInd w:val="0"/>
        <w:jc w:val="left"/>
        <w:rPr>
          <w:rFonts w:ascii="Courier New" w:hAnsi="Courier New"/>
          <w:snapToGrid w:val="0"/>
          <w:position w:val="8"/>
          <w:sz w:val="21"/>
          <w:szCs w:val="21"/>
        </w:rPr>
      </w:pPr>
      <w:r>
        <w:rPr>
          <w:rFonts w:hint="eastAsia" w:ascii="Courier New" w:hAnsi="Courier New"/>
          <w:snapToGrid w:val="0"/>
          <w:position w:val="8"/>
          <w:sz w:val="21"/>
          <w:szCs w:val="21"/>
        </w:rPr>
        <w:t>1004,刘丽英</w:t>
      </w:r>
    </w:p>
    <w:p w14:paraId="53157602">
      <w:pPr>
        <w:spacing w:line="360" w:lineRule="auto"/>
        <w:ind w:firstLine="420"/>
        <w:rPr>
          <w:rFonts w:ascii="Courier New" w:hAnsi="Courier New" w:cs="Courier New"/>
          <w:color w:val="000000"/>
          <w:szCs w:val="21"/>
          <w:shd w:val="clear" w:color="auto" w:fill="E0E0E0"/>
        </w:rPr>
      </w:pPr>
    </w:p>
    <w:p w14:paraId="795D1100">
      <w:pPr>
        <w:pStyle w:val="53"/>
        <w:shd w:val="clear" w:color="auto" w:fill="E0E0E0"/>
        <w:topLinePunct/>
        <w:adjustRightInd w:val="0"/>
        <w:jc w:val="left"/>
        <w:rPr>
          <w:rFonts w:ascii="Courier New" w:hAnsi="Courier New"/>
          <w:snapToGrid w:val="0"/>
          <w:position w:val="8"/>
          <w:sz w:val="21"/>
          <w:szCs w:val="21"/>
        </w:rPr>
      </w:pPr>
      <w:r>
        <w:rPr>
          <w:rFonts w:hint="eastAsia" w:ascii="Courier New" w:hAnsi="Courier New"/>
          <w:snapToGrid w:val="0"/>
          <w:position w:val="8"/>
          <w:sz w:val="21"/>
          <w:szCs w:val="21"/>
        </w:rPr>
        <w:t xml:space="preserve">[atguigu@hadoop102 data]$ </w:t>
      </w:r>
      <w:r>
        <w:rPr>
          <w:rFonts w:ascii="Courier New" w:hAnsi="Courier New"/>
          <w:snapToGrid w:val="0"/>
          <w:position w:val="8"/>
          <w:sz w:val="21"/>
          <w:szCs w:val="21"/>
        </w:rPr>
        <w:t xml:space="preserve">vim </w:t>
      </w:r>
      <w:r>
        <w:rPr>
          <w:rFonts w:hint="eastAsia" w:ascii="Courier New" w:hAnsi="Courier New"/>
          <w:snapToGrid w:val="0"/>
          <w:position w:val="8"/>
          <w:sz w:val="21"/>
          <w:szCs w:val="21"/>
        </w:rPr>
        <w:t>score</w:t>
      </w:r>
      <w:r>
        <w:rPr>
          <w:rFonts w:ascii="Courier New" w:hAnsi="Courier New"/>
          <w:snapToGrid w:val="0"/>
          <w:position w:val="8"/>
          <w:sz w:val="21"/>
          <w:szCs w:val="21"/>
        </w:rPr>
        <w:t>_info</w:t>
      </w:r>
      <w:r>
        <w:rPr>
          <w:rFonts w:hint="eastAsia" w:ascii="Courier New" w:hAnsi="Courier New"/>
          <w:snapToGrid w:val="0"/>
          <w:position w:val="8"/>
          <w:sz w:val="21"/>
          <w:szCs w:val="21"/>
        </w:rPr>
        <w:t>.txt</w:t>
      </w:r>
    </w:p>
    <w:p w14:paraId="02622AE2">
      <w:pPr>
        <w:pStyle w:val="53"/>
        <w:shd w:val="clear" w:color="auto" w:fill="E0E0E0"/>
        <w:topLinePunct/>
        <w:adjustRightInd w:val="0"/>
        <w:jc w:val="left"/>
        <w:rPr>
          <w:rFonts w:ascii="Courier New" w:hAnsi="Courier New"/>
          <w:snapToGrid w:val="0"/>
          <w:position w:val="8"/>
          <w:sz w:val="21"/>
          <w:szCs w:val="21"/>
        </w:rPr>
      </w:pPr>
    </w:p>
    <w:p w14:paraId="0B13D993">
      <w:pPr>
        <w:pStyle w:val="53"/>
        <w:shd w:val="clear" w:color="auto" w:fill="E0E0E0"/>
        <w:topLinePunct/>
        <w:adjustRightInd w:val="0"/>
        <w:jc w:val="left"/>
        <w:rPr>
          <w:rFonts w:ascii="Courier New" w:hAnsi="Courier New"/>
          <w:snapToGrid w:val="0"/>
          <w:position w:val="8"/>
          <w:sz w:val="21"/>
          <w:szCs w:val="21"/>
        </w:rPr>
      </w:pPr>
      <w:r>
        <w:rPr>
          <w:rFonts w:ascii="Courier New" w:hAnsi="Courier New"/>
          <w:snapToGrid w:val="0"/>
          <w:position w:val="8"/>
          <w:sz w:val="21"/>
          <w:szCs w:val="21"/>
        </w:rPr>
        <w:t>001,01,94</w:t>
      </w:r>
    </w:p>
    <w:p w14:paraId="138E9C19">
      <w:pPr>
        <w:pStyle w:val="53"/>
        <w:shd w:val="clear" w:color="auto" w:fill="E0E0E0"/>
        <w:topLinePunct/>
        <w:adjustRightInd w:val="0"/>
        <w:jc w:val="left"/>
        <w:rPr>
          <w:rFonts w:ascii="Courier New" w:hAnsi="Courier New"/>
          <w:snapToGrid w:val="0"/>
          <w:position w:val="8"/>
          <w:sz w:val="21"/>
          <w:szCs w:val="21"/>
        </w:rPr>
      </w:pPr>
      <w:r>
        <w:rPr>
          <w:rFonts w:ascii="Courier New" w:hAnsi="Courier New"/>
          <w:snapToGrid w:val="0"/>
          <w:position w:val="8"/>
          <w:sz w:val="21"/>
          <w:szCs w:val="21"/>
        </w:rPr>
        <w:t>002,01,74</w:t>
      </w:r>
    </w:p>
    <w:p w14:paraId="61071E52">
      <w:pPr>
        <w:pStyle w:val="53"/>
        <w:shd w:val="clear" w:color="auto" w:fill="E0E0E0"/>
        <w:topLinePunct/>
        <w:adjustRightInd w:val="0"/>
        <w:jc w:val="left"/>
        <w:rPr>
          <w:rFonts w:ascii="Courier New" w:hAnsi="Courier New"/>
          <w:snapToGrid w:val="0"/>
          <w:position w:val="8"/>
          <w:sz w:val="21"/>
          <w:szCs w:val="21"/>
        </w:rPr>
      </w:pPr>
      <w:r>
        <w:rPr>
          <w:rFonts w:ascii="Courier New" w:hAnsi="Courier New"/>
          <w:snapToGrid w:val="0"/>
          <w:position w:val="8"/>
          <w:sz w:val="21"/>
          <w:szCs w:val="21"/>
        </w:rPr>
        <w:t>004,01,85</w:t>
      </w:r>
    </w:p>
    <w:p w14:paraId="69232A08">
      <w:pPr>
        <w:pStyle w:val="53"/>
        <w:shd w:val="clear" w:color="auto" w:fill="E0E0E0"/>
        <w:topLinePunct/>
        <w:adjustRightInd w:val="0"/>
        <w:jc w:val="left"/>
        <w:rPr>
          <w:rFonts w:ascii="Courier New" w:hAnsi="Courier New"/>
          <w:snapToGrid w:val="0"/>
          <w:position w:val="8"/>
          <w:sz w:val="21"/>
          <w:szCs w:val="21"/>
        </w:rPr>
      </w:pPr>
      <w:r>
        <w:rPr>
          <w:rFonts w:ascii="Courier New" w:hAnsi="Courier New"/>
          <w:snapToGrid w:val="0"/>
          <w:position w:val="8"/>
          <w:sz w:val="21"/>
          <w:szCs w:val="21"/>
        </w:rPr>
        <w:t>005,01,64</w:t>
      </w:r>
    </w:p>
    <w:p w14:paraId="05106F31">
      <w:pPr>
        <w:pStyle w:val="53"/>
        <w:shd w:val="clear" w:color="auto" w:fill="E0E0E0"/>
        <w:topLinePunct/>
        <w:adjustRightInd w:val="0"/>
        <w:jc w:val="left"/>
        <w:rPr>
          <w:rFonts w:ascii="Courier New" w:hAnsi="Courier New"/>
          <w:snapToGrid w:val="0"/>
          <w:position w:val="8"/>
          <w:sz w:val="21"/>
          <w:szCs w:val="21"/>
        </w:rPr>
      </w:pPr>
      <w:r>
        <w:rPr>
          <w:rFonts w:ascii="Courier New" w:hAnsi="Courier New"/>
          <w:snapToGrid w:val="0"/>
          <w:position w:val="8"/>
          <w:sz w:val="21"/>
          <w:szCs w:val="21"/>
        </w:rPr>
        <w:t>006,01,71</w:t>
      </w:r>
    </w:p>
    <w:p w14:paraId="62866F0F">
      <w:pPr>
        <w:pStyle w:val="53"/>
        <w:shd w:val="clear" w:color="auto" w:fill="E0E0E0"/>
        <w:topLinePunct/>
        <w:adjustRightInd w:val="0"/>
        <w:jc w:val="left"/>
        <w:rPr>
          <w:rFonts w:ascii="Courier New" w:hAnsi="Courier New"/>
          <w:snapToGrid w:val="0"/>
          <w:position w:val="8"/>
          <w:sz w:val="21"/>
          <w:szCs w:val="21"/>
        </w:rPr>
      </w:pPr>
      <w:r>
        <w:rPr>
          <w:rFonts w:ascii="Courier New" w:hAnsi="Courier New"/>
          <w:snapToGrid w:val="0"/>
          <w:position w:val="8"/>
          <w:sz w:val="21"/>
          <w:szCs w:val="21"/>
        </w:rPr>
        <w:t>007,01,48</w:t>
      </w:r>
    </w:p>
    <w:p w14:paraId="5A5F7E7F">
      <w:pPr>
        <w:pStyle w:val="53"/>
        <w:shd w:val="clear" w:color="auto" w:fill="E0E0E0"/>
        <w:topLinePunct/>
        <w:adjustRightInd w:val="0"/>
        <w:jc w:val="left"/>
        <w:rPr>
          <w:rFonts w:ascii="Courier New" w:hAnsi="Courier New"/>
          <w:snapToGrid w:val="0"/>
          <w:position w:val="8"/>
          <w:sz w:val="21"/>
          <w:szCs w:val="21"/>
        </w:rPr>
      </w:pPr>
      <w:r>
        <w:rPr>
          <w:rFonts w:ascii="Courier New" w:hAnsi="Courier New"/>
          <w:snapToGrid w:val="0"/>
          <w:position w:val="8"/>
          <w:sz w:val="21"/>
          <w:szCs w:val="21"/>
        </w:rPr>
        <w:t>008,01,56</w:t>
      </w:r>
    </w:p>
    <w:p w14:paraId="1C84A522">
      <w:pPr>
        <w:pStyle w:val="53"/>
        <w:shd w:val="clear" w:color="auto" w:fill="E0E0E0"/>
        <w:topLinePunct/>
        <w:adjustRightInd w:val="0"/>
        <w:jc w:val="left"/>
        <w:rPr>
          <w:rFonts w:ascii="Courier New" w:hAnsi="Courier New"/>
          <w:snapToGrid w:val="0"/>
          <w:position w:val="8"/>
          <w:sz w:val="21"/>
          <w:szCs w:val="21"/>
        </w:rPr>
      </w:pPr>
      <w:r>
        <w:rPr>
          <w:rFonts w:ascii="Courier New" w:hAnsi="Courier New"/>
          <w:snapToGrid w:val="0"/>
          <w:position w:val="8"/>
          <w:sz w:val="21"/>
          <w:szCs w:val="21"/>
        </w:rPr>
        <w:t>009,01,75</w:t>
      </w:r>
    </w:p>
    <w:p w14:paraId="27BFB869">
      <w:pPr>
        <w:pStyle w:val="53"/>
        <w:shd w:val="clear" w:color="auto" w:fill="E0E0E0"/>
        <w:topLinePunct/>
        <w:adjustRightInd w:val="0"/>
        <w:jc w:val="left"/>
        <w:rPr>
          <w:rFonts w:ascii="Courier New" w:hAnsi="Courier New"/>
          <w:snapToGrid w:val="0"/>
          <w:position w:val="8"/>
          <w:sz w:val="21"/>
          <w:szCs w:val="21"/>
        </w:rPr>
      </w:pPr>
      <w:r>
        <w:rPr>
          <w:rFonts w:ascii="Courier New" w:hAnsi="Courier New"/>
          <w:snapToGrid w:val="0"/>
          <w:position w:val="8"/>
          <w:sz w:val="21"/>
          <w:szCs w:val="21"/>
        </w:rPr>
        <w:t>010,01,84</w:t>
      </w:r>
    </w:p>
    <w:p w14:paraId="01124A52">
      <w:pPr>
        <w:pStyle w:val="53"/>
        <w:shd w:val="clear" w:color="auto" w:fill="E0E0E0"/>
        <w:topLinePunct/>
        <w:adjustRightInd w:val="0"/>
        <w:jc w:val="left"/>
        <w:rPr>
          <w:rFonts w:ascii="Courier New" w:hAnsi="Courier New"/>
          <w:snapToGrid w:val="0"/>
          <w:position w:val="8"/>
          <w:sz w:val="21"/>
          <w:szCs w:val="21"/>
        </w:rPr>
      </w:pPr>
      <w:r>
        <w:rPr>
          <w:rFonts w:ascii="Courier New" w:hAnsi="Courier New"/>
          <w:snapToGrid w:val="0"/>
          <w:position w:val="8"/>
          <w:sz w:val="21"/>
          <w:szCs w:val="21"/>
        </w:rPr>
        <w:t>011,01,61</w:t>
      </w:r>
    </w:p>
    <w:p w14:paraId="35B9EBC7">
      <w:pPr>
        <w:pStyle w:val="53"/>
        <w:shd w:val="clear" w:color="auto" w:fill="E0E0E0"/>
        <w:topLinePunct/>
        <w:adjustRightInd w:val="0"/>
        <w:jc w:val="left"/>
        <w:rPr>
          <w:rFonts w:ascii="Courier New" w:hAnsi="Courier New"/>
          <w:snapToGrid w:val="0"/>
          <w:position w:val="8"/>
          <w:sz w:val="21"/>
          <w:szCs w:val="21"/>
        </w:rPr>
      </w:pPr>
      <w:r>
        <w:rPr>
          <w:rFonts w:ascii="Courier New" w:hAnsi="Courier New"/>
          <w:snapToGrid w:val="0"/>
          <w:position w:val="8"/>
          <w:sz w:val="21"/>
          <w:szCs w:val="21"/>
        </w:rPr>
        <w:t>012,01,44</w:t>
      </w:r>
    </w:p>
    <w:p w14:paraId="38970FC8">
      <w:pPr>
        <w:pStyle w:val="53"/>
        <w:shd w:val="clear" w:color="auto" w:fill="E0E0E0"/>
        <w:topLinePunct/>
        <w:adjustRightInd w:val="0"/>
        <w:jc w:val="left"/>
        <w:rPr>
          <w:rFonts w:ascii="Courier New" w:hAnsi="Courier New"/>
          <w:snapToGrid w:val="0"/>
          <w:position w:val="8"/>
          <w:sz w:val="21"/>
          <w:szCs w:val="21"/>
        </w:rPr>
      </w:pPr>
      <w:r>
        <w:rPr>
          <w:rFonts w:ascii="Courier New" w:hAnsi="Courier New"/>
          <w:snapToGrid w:val="0"/>
          <w:position w:val="8"/>
          <w:sz w:val="21"/>
          <w:szCs w:val="21"/>
        </w:rPr>
        <w:t>013,01,47</w:t>
      </w:r>
    </w:p>
    <w:p w14:paraId="16452C79">
      <w:pPr>
        <w:pStyle w:val="53"/>
        <w:shd w:val="clear" w:color="auto" w:fill="E0E0E0"/>
        <w:topLinePunct/>
        <w:adjustRightInd w:val="0"/>
        <w:jc w:val="left"/>
        <w:rPr>
          <w:rFonts w:ascii="Courier New" w:hAnsi="Courier New"/>
          <w:snapToGrid w:val="0"/>
          <w:position w:val="8"/>
          <w:sz w:val="21"/>
          <w:szCs w:val="21"/>
        </w:rPr>
      </w:pPr>
      <w:r>
        <w:rPr>
          <w:rFonts w:ascii="Courier New" w:hAnsi="Courier New"/>
          <w:snapToGrid w:val="0"/>
          <w:position w:val="8"/>
          <w:sz w:val="21"/>
          <w:szCs w:val="21"/>
        </w:rPr>
        <w:t>014,01,81</w:t>
      </w:r>
    </w:p>
    <w:p w14:paraId="76C7D600">
      <w:pPr>
        <w:pStyle w:val="53"/>
        <w:shd w:val="clear" w:color="auto" w:fill="E0E0E0"/>
        <w:topLinePunct/>
        <w:adjustRightInd w:val="0"/>
        <w:jc w:val="left"/>
        <w:rPr>
          <w:rFonts w:ascii="Courier New" w:hAnsi="Courier New"/>
          <w:snapToGrid w:val="0"/>
          <w:position w:val="8"/>
          <w:sz w:val="21"/>
          <w:szCs w:val="21"/>
        </w:rPr>
      </w:pPr>
      <w:r>
        <w:rPr>
          <w:rFonts w:ascii="Courier New" w:hAnsi="Courier New"/>
          <w:snapToGrid w:val="0"/>
          <w:position w:val="8"/>
          <w:sz w:val="21"/>
          <w:szCs w:val="21"/>
        </w:rPr>
        <w:t>015,01,90</w:t>
      </w:r>
    </w:p>
    <w:p w14:paraId="6B69B91B">
      <w:pPr>
        <w:pStyle w:val="53"/>
        <w:shd w:val="clear" w:color="auto" w:fill="E0E0E0"/>
        <w:topLinePunct/>
        <w:adjustRightInd w:val="0"/>
        <w:jc w:val="left"/>
        <w:rPr>
          <w:rFonts w:ascii="Courier New" w:hAnsi="Courier New"/>
          <w:snapToGrid w:val="0"/>
          <w:position w:val="8"/>
          <w:sz w:val="21"/>
          <w:szCs w:val="21"/>
        </w:rPr>
      </w:pPr>
      <w:r>
        <w:rPr>
          <w:rFonts w:ascii="Courier New" w:hAnsi="Courier New"/>
          <w:snapToGrid w:val="0"/>
          <w:position w:val="8"/>
          <w:sz w:val="21"/>
          <w:szCs w:val="21"/>
        </w:rPr>
        <w:t>016,01,71</w:t>
      </w:r>
    </w:p>
    <w:p w14:paraId="51EF2B6E">
      <w:pPr>
        <w:pStyle w:val="53"/>
        <w:shd w:val="clear" w:color="auto" w:fill="E0E0E0"/>
        <w:topLinePunct/>
        <w:adjustRightInd w:val="0"/>
        <w:jc w:val="left"/>
        <w:rPr>
          <w:rFonts w:ascii="Courier New" w:hAnsi="Courier New"/>
          <w:snapToGrid w:val="0"/>
          <w:position w:val="8"/>
          <w:sz w:val="21"/>
          <w:szCs w:val="21"/>
        </w:rPr>
      </w:pPr>
      <w:r>
        <w:rPr>
          <w:rFonts w:ascii="Courier New" w:hAnsi="Courier New"/>
          <w:snapToGrid w:val="0"/>
          <w:position w:val="8"/>
          <w:sz w:val="21"/>
          <w:szCs w:val="21"/>
        </w:rPr>
        <w:t>017,01,58</w:t>
      </w:r>
    </w:p>
    <w:p w14:paraId="5F620715">
      <w:pPr>
        <w:pStyle w:val="53"/>
        <w:shd w:val="clear" w:color="auto" w:fill="E0E0E0"/>
        <w:topLinePunct/>
        <w:adjustRightInd w:val="0"/>
        <w:jc w:val="left"/>
        <w:rPr>
          <w:rFonts w:ascii="Courier New" w:hAnsi="Courier New"/>
          <w:snapToGrid w:val="0"/>
          <w:position w:val="8"/>
          <w:sz w:val="21"/>
          <w:szCs w:val="21"/>
        </w:rPr>
      </w:pPr>
      <w:r>
        <w:rPr>
          <w:rFonts w:ascii="Courier New" w:hAnsi="Courier New"/>
          <w:snapToGrid w:val="0"/>
          <w:position w:val="8"/>
          <w:sz w:val="21"/>
          <w:szCs w:val="21"/>
        </w:rPr>
        <w:t>018,01,38</w:t>
      </w:r>
    </w:p>
    <w:p w14:paraId="4EB68E97">
      <w:pPr>
        <w:pStyle w:val="53"/>
        <w:shd w:val="clear" w:color="auto" w:fill="E0E0E0"/>
        <w:topLinePunct/>
        <w:adjustRightInd w:val="0"/>
        <w:jc w:val="left"/>
        <w:rPr>
          <w:rFonts w:ascii="Courier New" w:hAnsi="Courier New"/>
          <w:snapToGrid w:val="0"/>
          <w:position w:val="8"/>
          <w:sz w:val="21"/>
          <w:szCs w:val="21"/>
        </w:rPr>
      </w:pPr>
      <w:r>
        <w:rPr>
          <w:rFonts w:ascii="Courier New" w:hAnsi="Courier New"/>
          <w:snapToGrid w:val="0"/>
          <w:position w:val="8"/>
          <w:sz w:val="21"/>
          <w:szCs w:val="21"/>
        </w:rPr>
        <w:t>019,01,46</w:t>
      </w:r>
    </w:p>
    <w:p w14:paraId="4C890827">
      <w:pPr>
        <w:pStyle w:val="53"/>
        <w:shd w:val="clear" w:color="auto" w:fill="E0E0E0"/>
        <w:topLinePunct/>
        <w:adjustRightInd w:val="0"/>
        <w:jc w:val="left"/>
        <w:rPr>
          <w:rFonts w:ascii="Courier New" w:hAnsi="Courier New"/>
          <w:snapToGrid w:val="0"/>
          <w:position w:val="8"/>
          <w:sz w:val="21"/>
          <w:szCs w:val="21"/>
        </w:rPr>
      </w:pPr>
      <w:r>
        <w:rPr>
          <w:rFonts w:ascii="Courier New" w:hAnsi="Courier New"/>
          <w:snapToGrid w:val="0"/>
          <w:position w:val="8"/>
          <w:sz w:val="21"/>
          <w:szCs w:val="21"/>
        </w:rPr>
        <w:t>020,01,89</w:t>
      </w:r>
    </w:p>
    <w:p w14:paraId="400A9D14">
      <w:pPr>
        <w:pStyle w:val="53"/>
        <w:shd w:val="clear" w:color="auto" w:fill="E0E0E0"/>
        <w:topLinePunct/>
        <w:adjustRightInd w:val="0"/>
        <w:jc w:val="left"/>
        <w:rPr>
          <w:rFonts w:ascii="Courier New" w:hAnsi="Courier New"/>
          <w:snapToGrid w:val="0"/>
          <w:position w:val="8"/>
          <w:sz w:val="21"/>
          <w:szCs w:val="21"/>
        </w:rPr>
      </w:pPr>
      <w:r>
        <w:rPr>
          <w:rFonts w:ascii="Courier New" w:hAnsi="Courier New"/>
          <w:snapToGrid w:val="0"/>
          <w:position w:val="8"/>
          <w:sz w:val="21"/>
          <w:szCs w:val="21"/>
        </w:rPr>
        <w:t>001,02,63</w:t>
      </w:r>
    </w:p>
    <w:p w14:paraId="7238EB18">
      <w:pPr>
        <w:pStyle w:val="53"/>
        <w:shd w:val="clear" w:color="auto" w:fill="E0E0E0"/>
        <w:topLinePunct/>
        <w:adjustRightInd w:val="0"/>
        <w:jc w:val="left"/>
        <w:rPr>
          <w:rFonts w:ascii="Courier New" w:hAnsi="Courier New"/>
          <w:snapToGrid w:val="0"/>
          <w:position w:val="8"/>
          <w:sz w:val="21"/>
          <w:szCs w:val="21"/>
        </w:rPr>
      </w:pPr>
      <w:r>
        <w:rPr>
          <w:rFonts w:ascii="Courier New" w:hAnsi="Courier New"/>
          <w:snapToGrid w:val="0"/>
          <w:position w:val="8"/>
          <w:sz w:val="21"/>
          <w:szCs w:val="21"/>
        </w:rPr>
        <w:t>002,02,84</w:t>
      </w:r>
    </w:p>
    <w:p w14:paraId="0C9FE7F7">
      <w:pPr>
        <w:pStyle w:val="53"/>
        <w:shd w:val="clear" w:color="auto" w:fill="E0E0E0"/>
        <w:topLinePunct/>
        <w:adjustRightInd w:val="0"/>
        <w:jc w:val="left"/>
        <w:rPr>
          <w:rFonts w:ascii="Courier New" w:hAnsi="Courier New"/>
          <w:snapToGrid w:val="0"/>
          <w:position w:val="8"/>
          <w:sz w:val="21"/>
          <w:szCs w:val="21"/>
        </w:rPr>
      </w:pPr>
      <w:r>
        <w:rPr>
          <w:rFonts w:ascii="Courier New" w:hAnsi="Courier New"/>
          <w:snapToGrid w:val="0"/>
          <w:position w:val="8"/>
          <w:sz w:val="21"/>
          <w:szCs w:val="21"/>
        </w:rPr>
        <w:t>004,02,93</w:t>
      </w:r>
    </w:p>
    <w:p w14:paraId="6D92A61A">
      <w:pPr>
        <w:pStyle w:val="53"/>
        <w:shd w:val="clear" w:color="auto" w:fill="E0E0E0"/>
        <w:topLinePunct/>
        <w:adjustRightInd w:val="0"/>
        <w:jc w:val="left"/>
        <w:rPr>
          <w:rFonts w:ascii="Courier New" w:hAnsi="Courier New"/>
          <w:snapToGrid w:val="0"/>
          <w:position w:val="8"/>
          <w:sz w:val="21"/>
          <w:szCs w:val="21"/>
        </w:rPr>
      </w:pPr>
      <w:r>
        <w:rPr>
          <w:rFonts w:ascii="Courier New" w:hAnsi="Courier New"/>
          <w:snapToGrid w:val="0"/>
          <w:position w:val="8"/>
          <w:sz w:val="21"/>
          <w:szCs w:val="21"/>
        </w:rPr>
        <w:t>005,02,44</w:t>
      </w:r>
    </w:p>
    <w:p w14:paraId="2DFB1634">
      <w:pPr>
        <w:pStyle w:val="53"/>
        <w:shd w:val="clear" w:color="auto" w:fill="E0E0E0"/>
        <w:topLinePunct/>
        <w:adjustRightInd w:val="0"/>
        <w:jc w:val="left"/>
        <w:rPr>
          <w:rFonts w:ascii="Courier New" w:hAnsi="Courier New"/>
          <w:snapToGrid w:val="0"/>
          <w:position w:val="8"/>
          <w:sz w:val="21"/>
          <w:szCs w:val="21"/>
        </w:rPr>
      </w:pPr>
      <w:r>
        <w:rPr>
          <w:rFonts w:ascii="Courier New" w:hAnsi="Courier New"/>
          <w:snapToGrid w:val="0"/>
          <w:position w:val="8"/>
          <w:sz w:val="21"/>
          <w:szCs w:val="21"/>
        </w:rPr>
        <w:t>006,02,90</w:t>
      </w:r>
    </w:p>
    <w:p w14:paraId="148F8BF4">
      <w:pPr>
        <w:pStyle w:val="53"/>
        <w:shd w:val="clear" w:color="auto" w:fill="E0E0E0"/>
        <w:topLinePunct/>
        <w:adjustRightInd w:val="0"/>
        <w:jc w:val="left"/>
        <w:rPr>
          <w:rFonts w:ascii="Courier New" w:hAnsi="Courier New"/>
          <w:snapToGrid w:val="0"/>
          <w:position w:val="8"/>
          <w:sz w:val="21"/>
          <w:szCs w:val="21"/>
        </w:rPr>
      </w:pPr>
      <w:r>
        <w:rPr>
          <w:rFonts w:ascii="Courier New" w:hAnsi="Courier New"/>
          <w:snapToGrid w:val="0"/>
          <w:position w:val="8"/>
          <w:sz w:val="21"/>
          <w:szCs w:val="21"/>
        </w:rPr>
        <w:t>007,02,55</w:t>
      </w:r>
    </w:p>
    <w:p w14:paraId="61F8D8EB">
      <w:pPr>
        <w:pStyle w:val="53"/>
        <w:shd w:val="clear" w:color="auto" w:fill="E0E0E0"/>
        <w:topLinePunct/>
        <w:adjustRightInd w:val="0"/>
        <w:jc w:val="left"/>
        <w:rPr>
          <w:rFonts w:ascii="Courier New" w:hAnsi="Courier New"/>
          <w:snapToGrid w:val="0"/>
          <w:position w:val="8"/>
          <w:sz w:val="21"/>
          <w:szCs w:val="21"/>
        </w:rPr>
      </w:pPr>
      <w:r>
        <w:rPr>
          <w:rFonts w:ascii="Courier New" w:hAnsi="Courier New"/>
          <w:snapToGrid w:val="0"/>
          <w:position w:val="8"/>
          <w:sz w:val="21"/>
          <w:szCs w:val="21"/>
        </w:rPr>
        <w:t>008,02,34</w:t>
      </w:r>
    </w:p>
    <w:p w14:paraId="22A6A1F0">
      <w:pPr>
        <w:pStyle w:val="53"/>
        <w:shd w:val="clear" w:color="auto" w:fill="E0E0E0"/>
        <w:topLinePunct/>
        <w:adjustRightInd w:val="0"/>
        <w:jc w:val="left"/>
        <w:rPr>
          <w:rFonts w:ascii="Courier New" w:hAnsi="Courier New"/>
          <w:snapToGrid w:val="0"/>
          <w:position w:val="8"/>
          <w:sz w:val="21"/>
          <w:szCs w:val="21"/>
        </w:rPr>
      </w:pPr>
      <w:r>
        <w:rPr>
          <w:rFonts w:ascii="Courier New" w:hAnsi="Courier New"/>
          <w:snapToGrid w:val="0"/>
          <w:position w:val="8"/>
          <w:sz w:val="21"/>
          <w:szCs w:val="21"/>
        </w:rPr>
        <w:t>009,02,78</w:t>
      </w:r>
    </w:p>
    <w:p w14:paraId="6D9F439C">
      <w:pPr>
        <w:pStyle w:val="53"/>
        <w:shd w:val="clear" w:color="auto" w:fill="E0E0E0"/>
        <w:topLinePunct/>
        <w:adjustRightInd w:val="0"/>
        <w:jc w:val="left"/>
        <w:rPr>
          <w:rFonts w:ascii="Courier New" w:hAnsi="Courier New"/>
          <w:snapToGrid w:val="0"/>
          <w:position w:val="8"/>
          <w:sz w:val="21"/>
          <w:szCs w:val="21"/>
        </w:rPr>
      </w:pPr>
      <w:r>
        <w:rPr>
          <w:rFonts w:ascii="Courier New" w:hAnsi="Courier New"/>
          <w:snapToGrid w:val="0"/>
          <w:position w:val="8"/>
          <w:sz w:val="21"/>
          <w:szCs w:val="21"/>
        </w:rPr>
        <w:t>010,02,68</w:t>
      </w:r>
    </w:p>
    <w:p w14:paraId="11F1A632">
      <w:pPr>
        <w:pStyle w:val="53"/>
        <w:shd w:val="clear" w:color="auto" w:fill="E0E0E0"/>
        <w:topLinePunct/>
        <w:adjustRightInd w:val="0"/>
        <w:jc w:val="left"/>
        <w:rPr>
          <w:rFonts w:ascii="Courier New" w:hAnsi="Courier New"/>
          <w:snapToGrid w:val="0"/>
          <w:position w:val="8"/>
          <w:sz w:val="21"/>
          <w:szCs w:val="21"/>
        </w:rPr>
      </w:pPr>
      <w:r>
        <w:rPr>
          <w:rFonts w:ascii="Courier New" w:hAnsi="Courier New"/>
          <w:snapToGrid w:val="0"/>
          <w:position w:val="8"/>
          <w:sz w:val="21"/>
          <w:szCs w:val="21"/>
        </w:rPr>
        <w:t>011,02,49</w:t>
      </w:r>
    </w:p>
    <w:p w14:paraId="7E817CA4">
      <w:pPr>
        <w:pStyle w:val="53"/>
        <w:shd w:val="clear" w:color="auto" w:fill="E0E0E0"/>
        <w:topLinePunct/>
        <w:adjustRightInd w:val="0"/>
        <w:jc w:val="left"/>
        <w:rPr>
          <w:rFonts w:ascii="Courier New" w:hAnsi="Courier New"/>
          <w:snapToGrid w:val="0"/>
          <w:position w:val="8"/>
          <w:sz w:val="21"/>
          <w:szCs w:val="21"/>
        </w:rPr>
      </w:pPr>
      <w:r>
        <w:rPr>
          <w:rFonts w:ascii="Courier New" w:hAnsi="Courier New"/>
          <w:snapToGrid w:val="0"/>
          <w:position w:val="8"/>
          <w:sz w:val="21"/>
          <w:szCs w:val="21"/>
        </w:rPr>
        <w:t>012,02,74</w:t>
      </w:r>
    </w:p>
    <w:p w14:paraId="48978D6C">
      <w:pPr>
        <w:pStyle w:val="53"/>
        <w:shd w:val="clear" w:color="auto" w:fill="E0E0E0"/>
        <w:topLinePunct/>
        <w:adjustRightInd w:val="0"/>
        <w:jc w:val="left"/>
        <w:rPr>
          <w:rFonts w:ascii="Courier New" w:hAnsi="Courier New"/>
          <w:snapToGrid w:val="0"/>
          <w:position w:val="8"/>
          <w:sz w:val="21"/>
          <w:szCs w:val="21"/>
        </w:rPr>
      </w:pPr>
      <w:r>
        <w:rPr>
          <w:rFonts w:ascii="Courier New" w:hAnsi="Courier New"/>
          <w:snapToGrid w:val="0"/>
          <w:position w:val="8"/>
          <w:sz w:val="21"/>
          <w:szCs w:val="21"/>
        </w:rPr>
        <w:t>013,02,35</w:t>
      </w:r>
    </w:p>
    <w:p w14:paraId="79194D29">
      <w:pPr>
        <w:pStyle w:val="53"/>
        <w:shd w:val="clear" w:color="auto" w:fill="E0E0E0"/>
        <w:topLinePunct/>
        <w:adjustRightInd w:val="0"/>
        <w:jc w:val="left"/>
        <w:rPr>
          <w:rFonts w:ascii="Courier New" w:hAnsi="Courier New"/>
          <w:snapToGrid w:val="0"/>
          <w:position w:val="8"/>
          <w:sz w:val="21"/>
          <w:szCs w:val="21"/>
        </w:rPr>
      </w:pPr>
      <w:r>
        <w:rPr>
          <w:rFonts w:ascii="Courier New" w:hAnsi="Courier New"/>
          <w:snapToGrid w:val="0"/>
          <w:position w:val="8"/>
          <w:sz w:val="21"/>
          <w:szCs w:val="21"/>
        </w:rPr>
        <w:t>014,02,39</w:t>
      </w:r>
    </w:p>
    <w:p w14:paraId="5AB2116F">
      <w:pPr>
        <w:pStyle w:val="53"/>
        <w:shd w:val="clear" w:color="auto" w:fill="E0E0E0"/>
        <w:topLinePunct/>
        <w:adjustRightInd w:val="0"/>
        <w:jc w:val="left"/>
        <w:rPr>
          <w:rFonts w:ascii="Courier New" w:hAnsi="Courier New"/>
          <w:snapToGrid w:val="0"/>
          <w:position w:val="8"/>
          <w:sz w:val="21"/>
          <w:szCs w:val="21"/>
        </w:rPr>
      </w:pPr>
      <w:r>
        <w:rPr>
          <w:rFonts w:ascii="Courier New" w:hAnsi="Courier New"/>
          <w:snapToGrid w:val="0"/>
          <w:position w:val="8"/>
          <w:sz w:val="21"/>
          <w:szCs w:val="21"/>
        </w:rPr>
        <w:t>015,02,48</w:t>
      </w:r>
    </w:p>
    <w:p w14:paraId="7C53ACC2">
      <w:pPr>
        <w:pStyle w:val="53"/>
        <w:shd w:val="clear" w:color="auto" w:fill="E0E0E0"/>
        <w:topLinePunct/>
        <w:adjustRightInd w:val="0"/>
        <w:jc w:val="left"/>
        <w:rPr>
          <w:rFonts w:ascii="Courier New" w:hAnsi="Courier New"/>
          <w:snapToGrid w:val="0"/>
          <w:position w:val="8"/>
          <w:sz w:val="21"/>
          <w:szCs w:val="21"/>
        </w:rPr>
      </w:pPr>
      <w:r>
        <w:rPr>
          <w:rFonts w:ascii="Courier New" w:hAnsi="Courier New"/>
          <w:snapToGrid w:val="0"/>
          <w:position w:val="8"/>
          <w:sz w:val="21"/>
          <w:szCs w:val="21"/>
        </w:rPr>
        <w:t>016,02,89</w:t>
      </w:r>
    </w:p>
    <w:p w14:paraId="31177BB9">
      <w:pPr>
        <w:pStyle w:val="53"/>
        <w:shd w:val="clear" w:color="auto" w:fill="E0E0E0"/>
        <w:topLinePunct/>
        <w:adjustRightInd w:val="0"/>
        <w:jc w:val="left"/>
        <w:rPr>
          <w:rFonts w:ascii="Courier New" w:hAnsi="Courier New"/>
          <w:snapToGrid w:val="0"/>
          <w:position w:val="8"/>
          <w:sz w:val="21"/>
          <w:szCs w:val="21"/>
        </w:rPr>
      </w:pPr>
      <w:r>
        <w:rPr>
          <w:rFonts w:ascii="Courier New" w:hAnsi="Courier New"/>
          <w:snapToGrid w:val="0"/>
          <w:position w:val="8"/>
          <w:sz w:val="21"/>
          <w:szCs w:val="21"/>
        </w:rPr>
        <w:t>017,02,34</w:t>
      </w:r>
    </w:p>
    <w:p w14:paraId="6CF23BC0">
      <w:pPr>
        <w:pStyle w:val="53"/>
        <w:shd w:val="clear" w:color="auto" w:fill="E0E0E0"/>
        <w:topLinePunct/>
        <w:adjustRightInd w:val="0"/>
        <w:jc w:val="left"/>
        <w:rPr>
          <w:rFonts w:ascii="Courier New" w:hAnsi="Courier New"/>
          <w:snapToGrid w:val="0"/>
          <w:position w:val="8"/>
          <w:sz w:val="21"/>
          <w:szCs w:val="21"/>
        </w:rPr>
      </w:pPr>
      <w:r>
        <w:rPr>
          <w:rFonts w:ascii="Courier New" w:hAnsi="Courier New"/>
          <w:snapToGrid w:val="0"/>
          <w:position w:val="8"/>
          <w:sz w:val="21"/>
          <w:szCs w:val="21"/>
        </w:rPr>
        <w:t>018,02,58</w:t>
      </w:r>
    </w:p>
    <w:p w14:paraId="23EB22E6">
      <w:pPr>
        <w:pStyle w:val="53"/>
        <w:shd w:val="clear" w:color="auto" w:fill="E0E0E0"/>
        <w:topLinePunct/>
        <w:adjustRightInd w:val="0"/>
        <w:jc w:val="left"/>
        <w:rPr>
          <w:rFonts w:ascii="Courier New" w:hAnsi="Courier New"/>
          <w:snapToGrid w:val="0"/>
          <w:position w:val="8"/>
          <w:sz w:val="21"/>
          <w:szCs w:val="21"/>
        </w:rPr>
      </w:pPr>
      <w:r>
        <w:rPr>
          <w:rFonts w:ascii="Courier New" w:hAnsi="Courier New"/>
          <w:snapToGrid w:val="0"/>
          <w:position w:val="8"/>
          <w:sz w:val="21"/>
          <w:szCs w:val="21"/>
        </w:rPr>
        <w:t>019,02,39</w:t>
      </w:r>
    </w:p>
    <w:p w14:paraId="0EA685A2">
      <w:pPr>
        <w:pStyle w:val="53"/>
        <w:shd w:val="clear" w:color="auto" w:fill="E0E0E0"/>
        <w:topLinePunct/>
        <w:adjustRightInd w:val="0"/>
        <w:jc w:val="left"/>
        <w:rPr>
          <w:rFonts w:ascii="Courier New" w:hAnsi="Courier New"/>
          <w:snapToGrid w:val="0"/>
          <w:position w:val="8"/>
          <w:sz w:val="21"/>
          <w:szCs w:val="21"/>
        </w:rPr>
      </w:pPr>
      <w:r>
        <w:rPr>
          <w:rFonts w:ascii="Courier New" w:hAnsi="Courier New"/>
          <w:snapToGrid w:val="0"/>
          <w:position w:val="8"/>
          <w:sz w:val="21"/>
          <w:szCs w:val="21"/>
        </w:rPr>
        <w:t>020,02,59</w:t>
      </w:r>
    </w:p>
    <w:p w14:paraId="2561548C">
      <w:pPr>
        <w:pStyle w:val="53"/>
        <w:shd w:val="clear" w:color="auto" w:fill="E0E0E0"/>
        <w:topLinePunct/>
        <w:adjustRightInd w:val="0"/>
        <w:jc w:val="left"/>
        <w:rPr>
          <w:rFonts w:ascii="Courier New" w:hAnsi="Courier New"/>
          <w:snapToGrid w:val="0"/>
          <w:position w:val="8"/>
          <w:sz w:val="21"/>
          <w:szCs w:val="21"/>
        </w:rPr>
      </w:pPr>
      <w:r>
        <w:rPr>
          <w:rFonts w:ascii="Courier New" w:hAnsi="Courier New"/>
          <w:snapToGrid w:val="0"/>
          <w:position w:val="8"/>
          <w:sz w:val="21"/>
          <w:szCs w:val="21"/>
        </w:rPr>
        <w:t>001,03,79</w:t>
      </w:r>
    </w:p>
    <w:p w14:paraId="21F53748">
      <w:pPr>
        <w:pStyle w:val="53"/>
        <w:shd w:val="clear" w:color="auto" w:fill="E0E0E0"/>
        <w:topLinePunct/>
        <w:adjustRightInd w:val="0"/>
        <w:jc w:val="left"/>
        <w:rPr>
          <w:rFonts w:ascii="Courier New" w:hAnsi="Courier New"/>
          <w:snapToGrid w:val="0"/>
          <w:position w:val="8"/>
          <w:sz w:val="21"/>
          <w:szCs w:val="21"/>
        </w:rPr>
      </w:pPr>
      <w:r>
        <w:rPr>
          <w:rFonts w:ascii="Courier New" w:hAnsi="Courier New"/>
          <w:snapToGrid w:val="0"/>
          <w:position w:val="8"/>
          <w:sz w:val="21"/>
          <w:szCs w:val="21"/>
        </w:rPr>
        <w:t>002,03,87</w:t>
      </w:r>
    </w:p>
    <w:p w14:paraId="57569661">
      <w:pPr>
        <w:pStyle w:val="53"/>
        <w:shd w:val="clear" w:color="auto" w:fill="E0E0E0"/>
        <w:topLinePunct/>
        <w:adjustRightInd w:val="0"/>
        <w:jc w:val="left"/>
        <w:rPr>
          <w:rFonts w:ascii="Courier New" w:hAnsi="Courier New"/>
          <w:snapToGrid w:val="0"/>
          <w:position w:val="8"/>
          <w:sz w:val="21"/>
          <w:szCs w:val="21"/>
        </w:rPr>
      </w:pPr>
      <w:r>
        <w:rPr>
          <w:rFonts w:ascii="Courier New" w:hAnsi="Courier New"/>
          <w:snapToGrid w:val="0"/>
          <w:position w:val="8"/>
          <w:sz w:val="21"/>
          <w:szCs w:val="21"/>
        </w:rPr>
        <w:t>004,03,89</w:t>
      </w:r>
    </w:p>
    <w:p w14:paraId="2FD3DD2F">
      <w:pPr>
        <w:pStyle w:val="53"/>
        <w:shd w:val="clear" w:color="auto" w:fill="E0E0E0"/>
        <w:topLinePunct/>
        <w:adjustRightInd w:val="0"/>
        <w:jc w:val="left"/>
        <w:rPr>
          <w:rFonts w:ascii="Courier New" w:hAnsi="Courier New"/>
          <w:snapToGrid w:val="0"/>
          <w:position w:val="8"/>
          <w:sz w:val="21"/>
          <w:szCs w:val="21"/>
        </w:rPr>
      </w:pPr>
      <w:r>
        <w:rPr>
          <w:rFonts w:ascii="Courier New" w:hAnsi="Courier New"/>
          <w:snapToGrid w:val="0"/>
          <w:position w:val="8"/>
          <w:sz w:val="21"/>
          <w:szCs w:val="21"/>
        </w:rPr>
        <w:t>005,03,99</w:t>
      </w:r>
    </w:p>
    <w:p w14:paraId="6DD914A9">
      <w:pPr>
        <w:pStyle w:val="53"/>
        <w:shd w:val="clear" w:color="auto" w:fill="E0E0E0"/>
        <w:topLinePunct/>
        <w:adjustRightInd w:val="0"/>
        <w:jc w:val="left"/>
        <w:rPr>
          <w:rFonts w:ascii="Courier New" w:hAnsi="Courier New"/>
          <w:snapToGrid w:val="0"/>
          <w:position w:val="8"/>
          <w:sz w:val="21"/>
          <w:szCs w:val="21"/>
        </w:rPr>
      </w:pPr>
      <w:r>
        <w:rPr>
          <w:rFonts w:ascii="Courier New" w:hAnsi="Courier New"/>
          <w:snapToGrid w:val="0"/>
          <w:position w:val="8"/>
          <w:sz w:val="21"/>
          <w:szCs w:val="21"/>
        </w:rPr>
        <w:t>006,03,59</w:t>
      </w:r>
    </w:p>
    <w:p w14:paraId="3BFA8743">
      <w:pPr>
        <w:pStyle w:val="53"/>
        <w:shd w:val="clear" w:color="auto" w:fill="E0E0E0"/>
        <w:topLinePunct/>
        <w:adjustRightInd w:val="0"/>
        <w:jc w:val="left"/>
        <w:rPr>
          <w:rFonts w:ascii="Courier New" w:hAnsi="Courier New"/>
          <w:snapToGrid w:val="0"/>
          <w:position w:val="8"/>
          <w:sz w:val="21"/>
          <w:szCs w:val="21"/>
        </w:rPr>
      </w:pPr>
      <w:r>
        <w:rPr>
          <w:rFonts w:ascii="Courier New" w:hAnsi="Courier New"/>
          <w:snapToGrid w:val="0"/>
          <w:position w:val="8"/>
          <w:sz w:val="21"/>
          <w:szCs w:val="21"/>
        </w:rPr>
        <w:t>007,03,70</w:t>
      </w:r>
    </w:p>
    <w:p w14:paraId="1523F686">
      <w:pPr>
        <w:pStyle w:val="53"/>
        <w:shd w:val="clear" w:color="auto" w:fill="E0E0E0"/>
        <w:topLinePunct/>
        <w:adjustRightInd w:val="0"/>
        <w:jc w:val="left"/>
        <w:rPr>
          <w:rFonts w:ascii="Courier New" w:hAnsi="Courier New"/>
          <w:snapToGrid w:val="0"/>
          <w:position w:val="8"/>
          <w:sz w:val="21"/>
          <w:szCs w:val="21"/>
        </w:rPr>
      </w:pPr>
      <w:r>
        <w:rPr>
          <w:rFonts w:ascii="Courier New" w:hAnsi="Courier New"/>
          <w:snapToGrid w:val="0"/>
          <w:position w:val="8"/>
          <w:sz w:val="21"/>
          <w:szCs w:val="21"/>
        </w:rPr>
        <w:t>008,03,39</w:t>
      </w:r>
    </w:p>
    <w:p w14:paraId="1FB53CB6">
      <w:pPr>
        <w:pStyle w:val="53"/>
        <w:shd w:val="clear" w:color="auto" w:fill="E0E0E0"/>
        <w:topLinePunct/>
        <w:adjustRightInd w:val="0"/>
        <w:jc w:val="left"/>
        <w:rPr>
          <w:rFonts w:ascii="Courier New" w:hAnsi="Courier New"/>
          <w:snapToGrid w:val="0"/>
          <w:position w:val="8"/>
          <w:sz w:val="21"/>
          <w:szCs w:val="21"/>
        </w:rPr>
      </w:pPr>
      <w:r>
        <w:rPr>
          <w:rFonts w:ascii="Courier New" w:hAnsi="Courier New"/>
          <w:snapToGrid w:val="0"/>
          <w:position w:val="8"/>
          <w:sz w:val="21"/>
          <w:szCs w:val="21"/>
        </w:rPr>
        <w:t>009,03,60</w:t>
      </w:r>
    </w:p>
    <w:p w14:paraId="06E6D748">
      <w:pPr>
        <w:pStyle w:val="53"/>
        <w:shd w:val="clear" w:color="auto" w:fill="E0E0E0"/>
        <w:topLinePunct/>
        <w:adjustRightInd w:val="0"/>
        <w:jc w:val="left"/>
        <w:rPr>
          <w:rFonts w:ascii="Courier New" w:hAnsi="Courier New"/>
          <w:snapToGrid w:val="0"/>
          <w:position w:val="8"/>
          <w:sz w:val="21"/>
          <w:szCs w:val="21"/>
        </w:rPr>
      </w:pPr>
      <w:r>
        <w:rPr>
          <w:rFonts w:ascii="Courier New" w:hAnsi="Courier New"/>
          <w:snapToGrid w:val="0"/>
          <w:position w:val="8"/>
          <w:sz w:val="21"/>
          <w:szCs w:val="21"/>
        </w:rPr>
        <w:t>010,03,47</w:t>
      </w:r>
    </w:p>
    <w:p w14:paraId="60DD8B5E">
      <w:pPr>
        <w:pStyle w:val="53"/>
        <w:shd w:val="clear" w:color="auto" w:fill="E0E0E0"/>
        <w:topLinePunct/>
        <w:adjustRightInd w:val="0"/>
        <w:jc w:val="left"/>
        <w:rPr>
          <w:rFonts w:ascii="Courier New" w:hAnsi="Courier New"/>
          <w:snapToGrid w:val="0"/>
          <w:position w:val="8"/>
          <w:sz w:val="21"/>
          <w:szCs w:val="21"/>
        </w:rPr>
      </w:pPr>
      <w:r>
        <w:rPr>
          <w:rFonts w:ascii="Courier New" w:hAnsi="Courier New"/>
          <w:snapToGrid w:val="0"/>
          <w:position w:val="8"/>
          <w:sz w:val="21"/>
          <w:szCs w:val="21"/>
        </w:rPr>
        <w:t>011,03,70</w:t>
      </w:r>
    </w:p>
    <w:p w14:paraId="2E38876A">
      <w:pPr>
        <w:pStyle w:val="53"/>
        <w:shd w:val="clear" w:color="auto" w:fill="E0E0E0"/>
        <w:topLinePunct/>
        <w:adjustRightInd w:val="0"/>
        <w:jc w:val="left"/>
        <w:rPr>
          <w:rFonts w:ascii="Courier New" w:hAnsi="Courier New"/>
          <w:snapToGrid w:val="0"/>
          <w:position w:val="8"/>
          <w:sz w:val="21"/>
          <w:szCs w:val="21"/>
        </w:rPr>
      </w:pPr>
      <w:r>
        <w:rPr>
          <w:rFonts w:ascii="Courier New" w:hAnsi="Courier New"/>
          <w:snapToGrid w:val="0"/>
          <w:position w:val="8"/>
          <w:sz w:val="21"/>
          <w:szCs w:val="21"/>
        </w:rPr>
        <w:t>012,03,62</w:t>
      </w:r>
    </w:p>
    <w:p w14:paraId="49AFC76C">
      <w:pPr>
        <w:pStyle w:val="53"/>
        <w:shd w:val="clear" w:color="auto" w:fill="E0E0E0"/>
        <w:topLinePunct/>
        <w:adjustRightInd w:val="0"/>
        <w:jc w:val="left"/>
        <w:rPr>
          <w:rFonts w:ascii="Courier New" w:hAnsi="Courier New"/>
          <w:snapToGrid w:val="0"/>
          <w:position w:val="8"/>
          <w:sz w:val="21"/>
          <w:szCs w:val="21"/>
        </w:rPr>
      </w:pPr>
      <w:r>
        <w:rPr>
          <w:rFonts w:ascii="Courier New" w:hAnsi="Courier New"/>
          <w:snapToGrid w:val="0"/>
          <w:position w:val="8"/>
          <w:sz w:val="21"/>
          <w:szCs w:val="21"/>
        </w:rPr>
        <w:t>013,03,93</w:t>
      </w:r>
    </w:p>
    <w:p w14:paraId="778252DF">
      <w:pPr>
        <w:pStyle w:val="53"/>
        <w:shd w:val="clear" w:color="auto" w:fill="E0E0E0"/>
        <w:topLinePunct/>
        <w:adjustRightInd w:val="0"/>
        <w:jc w:val="left"/>
        <w:rPr>
          <w:rFonts w:ascii="Courier New" w:hAnsi="Courier New"/>
          <w:snapToGrid w:val="0"/>
          <w:position w:val="8"/>
          <w:sz w:val="21"/>
          <w:szCs w:val="21"/>
        </w:rPr>
      </w:pPr>
      <w:r>
        <w:rPr>
          <w:rFonts w:ascii="Courier New" w:hAnsi="Courier New"/>
          <w:snapToGrid w:val="0"/>
          <w:position w:val="8"/>
          <w:sz w:val="21"/>
          <w:szCs w:val="21"/>
        </w:rPr>
        <w:t>014,03,32</w:t>
      </w:r>
    </w:p>
    <w:p w14:paraId="5DB230A4">
      <w:pPr>
        <w:pStyle w:val="53"/>
        <w:shd w:val="clear" w:color="auto" w:fill="E0E0E0"/>
        <w:topLinePunct/>
        <w:adjustRightInd w:val="0"/>
        <w:jc w:val="left"/>
        <w:rPr>
          <w:rFonts w:ascii="Courier New" w:hAnsi="Courier New"/>
          <w:snapToGrid w:val="0"/>
          <w:position w:val="8"/>
          <w:sz w:val="21"/>
          <w:szCs w:val="21"/>
        </w:rPr>
      </w:pPr>
      <w:r>
        <w:rPr>
          <w:rFonts w:ascii="Courier New" w:hAnsi="Courier New"/>
          <w:snapToGrid w:val="0"/>
          <w:position w:val="8"/>
          <w:sz w:val="21"/>
          <w:szCs w:val="21"/>
        </w:rPr>
        <w:t>015,03,84</w:t>
      </w:r>
    </w:p>
    <w:p w14:paraId="1800F8B2">
      <w:pPr>
        <w:pStyle w:val="53"/>
        <w:shd w:val="clear" w:color="auto" w:fill="E0E0E0"/>
        <w:topLinePunct/>
        <w:adjustRightInd w:val="0"/>
        <w:jc w:val="left"/>
        <w:rPr>
          <w:rFonts w:ascii="Courier New" w:hAnsi="Courier New"/>
          <w:snapToGrid w:val="0"/>
          <w:position w:val="8"/>
          <w:sz w:val="21"/>
          <w:szCs w:val="21"/>
        </w:rPr>
      </w:pPr>
      <w:r>
        <w:rPr>
          <w:rFonts w:ascii="Courier New" w:hAnsi="Courier New"/>
          <w:snapToGrid w:val="0"/>
          <w:position w:val="8"/>
          <w:sz w:val="21"/>
          <w:szCs w:val="21"/>
        </w:rPr>
        <w:t>016,03,71</w:t>
      </w:r>
    </w:p>
    <w:p w14:paraId="78517477">
      <w:pPr>
        <w:pStyle w:val="53"/>
        <w:shd w:val="clear" w:color="auto" w:fill="E0E0E0"/>
        <w:topLinePunct/>
        <w:adjustRightInd w:val="0"/>
        <w:jc w:val="left"/>
        <w:rPr>
          <w:rFonts w:ascii="Courier New" w:hAnsi="Courier New"/>
          <w:snapToGrid w:val="0"/>
          <w:position w:val="8"/>
          <w:sz w:val="21"/>
          <w:szCs w:val="21"/>
        </w:rPr>
      </w:pPr>
      <w:r>
        <w:rPr>
          <w:rFonts w:ascii="Courier New" w:hAnsi="Courier New"/>
          <w:snapToGrid w:val="0"/>
          <w:position w:val="8"/>
          <w:sz w:val="21"/>
          <w:szCs w:val="21"/>
        </w:rPr>
        <w:t>017,03,55</w:t>
      </w:r>
    </w:p>
    <w:p w14:paraId="67EDF516">
      <w:pPr>
        <w:pStyle w:val="53"/>
        <w:shd w:val="clear" w:color="auto" w:fill="E0E0E0"/>
        <w:topLinePunct/>
        <w:adjustRightInd w:val="0"/>
        <w:jc w:val="left"/>
        <w:rPr>
          <w:rFonts w:ascii="Courier New" w:hAnsi="Courier New"/>
          <w:snapToGrid w:val="0"/>
          <w:position w:val="8"/>
          <w:sz w:val="21"/>
          <w:szCs w:val="21"/>
        </w:rPr>
      </w:pPr>
      <w:r>
        <w:rPr>
          <w:rFonts w:ascii="Courier New" w:hAnsi="Courier New"/>
          <w:snapToGrid w:val="0"/>
          <w:position w:val="8"/>
          <w:sz w:val="21"/>
          <w:szCs w:val="21"/>
        </w:rPr>
        <w:t>018,03,49</w:t>
      </w:r>
    </w:p>
    <w:p w14:paraId="2EE03093">
      <w:pPr>
        <w:pStyle w:val="53"/>
        <w:shd w:val="clear" w:color="auto" w:fill="E0E0E0"/>
        <w:topLinePunct/>
        <w:adjustRightInd w:val="0"/>
        <w:jc w:val="left"/>
        <w:rPr>
          <w:rFonts w:ascii="Courier New" w:hAnsi="Courier New"/>
          <w:snapToGrid w:val="0"/>
          <w:position w:val="8"/>
          <w:sz w:val="21"/>
          <w:szCs w:val="21"/>
        </w:rPr>
      </w:pPr>
      <w:r>
        <w:rPr>
          <w:rFonts w:ascii="Courier New" w:hAnsi="Courier New"/>
          <w:snapToGrid w:val="0"/>
          <w:position w:val="8"/>
          <w:sz w:val="21"/>
          <w:szCs w:val="21"/>
        </w:rPr>
        <w:t>019,03,93</w:t>
      </w:r>
    </w:p>
    <w:p w14:paraId="69B43A3C">
      <w:pPr>
        <w:pStyle w:val="53"/>
        <w:shd w:val="clear" w:color="auto" w:fill="E0E0E0"/>
        <w:topLinePunct/>
        <w:adjustRightInd w:val="0"/>
        <w:jc w:val="left"/>
        <w:rPr>
          <w:rFonts w:ascii="Courier New" w:hAnsi="Courier New"/>
          <w:snapToGrid w:val="0"/>
          <w:position w:val="8"/>
          <w:sz w:val="21"/>
          <w:szCs w:val="21"/>
        </w:rPr>
      </w:pPr>
      <w:r>
        <w:rPr>
          <w:rFonts w:ascii="Courier New" w:hAnsi="Courier New"/>
          <w:snapToGrid w:val="0"/>
          <w:position w:val="8"/>
          <w:sz w:val="21"/>
          <w:szCs w:val="21"/>
        </w:rPr>
        <w:t>020,03,81</w:t>
      </w:r>
    </w:p>
    <w:p w14:paraId="422B10E6">
      <w:pPr>
        <w:pStyle w:val="53"/>
        <w:shd w:val="clear" w:color="auto" w:fill="E0E0E0"/>
        <w:topLinePunct/>
        <w:adjustRightInd w:val="0"/>
        <w:jc w:val="left"/>
        <w:rPr>
          <w:rFonts w:ascii="Courier New" w:hAnsi="Courier New"/>
          <w:snapToGrid w:val="0"/>
          <w:position w:val="8"/>
          <w:sz w:val="21"/>
          <w:szCs w:val="21"/>
        </w:rPr>
      </w:pPr>
      <w:r>
        <w:rPr>
          <w:rFonts w:ascii="Courier New" w:hAnsi="Courier New"/>
          <w:snapToGrid w:val="0"/>
          <w:position w:val="8"/>
          <w:sz w:val="21"/>
          <w:szCs w:val="21"/>
        </w:rPr>
        <w:t>001,04,54</w:t>
      </w:r>
    </w:p>
    <w:p w14:paraId="09342020">
      <w:pPr>
        <w:pStyle w:val="53"/>
        <w:shd w:val="clear" w:color="auto" w:fill="E0E0E0"/>
        <w:topLinePunct/>
        <w:adjustRightInd w:val="0"/>
        <w:jc w:val="left"/>
        <w:rPr>
          <w:rFonts w:ascii="Courier New" w:hAnsi="Courier New"/>
          <w:snapToGrid w:val="0"/>
          <w:position w:val="8"/>
          <w:sz w:val="21"/>
          <w:szCs w:val="21"/>
        </w:rPr>
      </w:pPr>
      <w:r>
        <w:rPr>
          <w:rFonts w:ascii="Courier New" w:hAnsi="Courier New"/>
          <w:snapToGrid w:val="0"/>
          <w:position w:val="8"/>
          <w:sz w:val="21"/>
          <w:szCs w:val="21"/>
        </w:rPr>
        <w:t>002,04,100</w:t>
      </w:r>
    </w:p>
    <w:p w14:paraId="2FC11390">
      <w:pPr>
        <w:pStyle w:val="53"/>
        <w:shd w:val="clear" w:color="auto" w:fill="E0E0E0"/>
        <w:topLinePunct/>
        <w:adjustRightInd w:val="0"/>
        <w:jc w:val="left"/>
        <w:rPr>
          <w:rFonts w:ascii="Courier New" w:hAnsi="Courier New"/>
          <w:snapToGrid w:val="0"/>
          <w:position w:val="8"/>
          <w:sz w:val="21"/>
          <w:szCs w:val="21"/>
        </w:rPr>
      </w:pPr>
      <w:r>
        <w:rPr>
          <w:rFonts w:ascii="Courier New" w:hAnsi="Courier New"/>
          <w:snapToGrid w:val="0"/>
          <w:position w:val="8"/>
          <w:sz w:val="21"/>
          <w:szCs w:val="21"/>
        </w:rPr>
        <w:t>004,04,59</w:t>
      </w:r>
    </w:p>
    <w:p w14:paraId="1D184E09">
      <w:pPr>
        <w:pStyle w:val="53"/>
        <w:shd w:val="clear" w:color="auto" w:fill="E0E0E0"/>
        <w:topLinePunct/>
        <w:adjustRightInd w:val="0"/>
        <w:jc w:val="left"/>
        <w:rPr>
          <w:rFonts w:ascii="Courier New" w:hAnsi="Courier New"/>
          <w:snapToGrid w:val="0"/>
          <w:position w:val="8"/>
          <w:sz w:val="21"/>
          <w:szCs w:val="21"/>
        </w:rPr>
      </w:pPr>
      <w:r>
        <w:rPr>
          <w:rFonts w:ascii="Courier New" w:hAnsi="Courier New"/>
          <w:snapToGrid w:val="0"/>
          <w:position w:val="8"/>
          <w:sz w:val="21"/>
          <w:szCs w:val="21"/>
        </w:rPr>
        <w:t>005,04,85</w:t>
      </w:r>
    </w:p>
    <w:p w14:paraId="48767720">
      <w:pPr>
        <w:pStyle w:val="53"/>
        <w:shd w:val="clear" w:color="auto" w:fill="E0E0E0"/>
        <w:topLinePunct/>
        <w:adjustRightInd w:val="0"/>
        <w:jc w:val="left"/>
        <w:rPr>
          <w:rFonts w:ascii="Courier New" w:hAnsi="Courier New"/>
          <w:snapToGrid w:val="0"/>
          <w:position w:val="8"/>
          <w:sz w:val="21"/>
          <w:szCs w:val="21"/>
        </w:rPr>
      </w:pPr>
      <w:r>
        <w:rPr>
          <w:rFonts w:ascii="Courier New" w:hAnsi="Courier New"/>
          <w:snapToGrid w:val="0"/>
          <w:position w:val="8"/>
          <w:sz w:val="21"/>
          <w:szCs w:val="21"/>
        </w:rPr>
        <w:t>007,04,63</w:t>
      </w:r>
    </w:p>
    <w:p w14:paraId="03C4E7E3">
      <w:pPr>
        <w:pStyle w:val="53"/>
        <w:shd w:val="clear" w:color="auto" w:fill="E0E0E0"/>
        <w:topLinePunct/>
        <w:adjustRightInd w:val="0"/>
        <w:jc w:val="left"/>
        <w:rPr>
          <w:rFonts w:ascii="Courier New" w:hAnsi="Courier New"/>
          <w:snapToGrid w:val="0"/>
          <w:position w:val="8"/>
          <w:sz w:val="21"/>
          <w:szCs w:val="21"/>
        </w:rPr>
      </w:pPr>
      <w:r>
        <w:rPr>
          <w:rFonts w:ascii="Courier New" w:hAnsi="Courier New"/>
          <w:snapToGrid w:val="0"/>
          <w:position w:val="8"/>
          <w:sz w:val="21"/>
          <w:szCs w:val="21"/>
        </w:rPr>
        <w:t>009,04,79</w:t>
      </w:r>
    </w:p>
    <w:p w14:paraId="34009A1A">
      <w:pPr>
        <w:pStyle w:val="53"/>
        <w:shd w:val="clear" w:color="auto" w:fill="E0E0E0"/>
        <w:topLinePunct/>
        <w:adjustRightInd w:val="0"/>
        <w:jc w:val="left"/>
        <w:rPr>
          <w:rFonts w:ascii="Courier New" w:hAnsi="Courier New"/>
          <w:snapToGrid w:val="0"/>
          <w:position w:val="8"/>
          <w:sz w:val="21"/>
          <w:szCs w:val="21"/>
        </w:rPr>
      </w:pPr>
      <w:r>
        <w:rPr>
          <w:rFonts w:ascii="Courier New" w:hAnsi="Courier New"/>
          <w:snapToGrid w:val="0"/>
          <w:position w:val="8"/>
          <w:sz w:val="21"/>
          <w:szCs w:val="21"/>
        </w:rPr>
        <w:t>010,04,34</w:t>
      </w:r>
    </w:p>
    <w:p w14:paraId="1624987C">
      <w:pPr>
        <w:pStyle w:val="53"/>
        <w:shd w:val="clear" w:color="auto" w:fill="E0E0E0"/>
        <w:topLinePunct/>
        <w:adjustRightInd w:val="0"/>
        <w:jc w:val="left"/>
        <w:rPr>
          <w:rFonts w:ascii="Courier New" w:hAnsi="Courier New"/>
          <w:snapToGrid w:val="0"/>
          <w:position w:val="8"/>
          <w:sz w:val="21"/>
          <w:szCs w:val="21"/>
        </w:rPr>
      </w:pPr>
      <w:r>
        <w:rPr>
          <w:rFonts w:ascii="Courier New" w:hAnsi="Courier New"/>
          <w:snapToGrid w:val="0"/>
          <w:position w:val="8"/>
          <w:sz w:val="21"/>
          <w:szCs w:val="21"/>
        </w:rPr>
        <w:t>013,04,69</w:t>
      </w:r>
    </w:p>
    <w:p w14:paraId="14FA9A00">
      <w:pPr>
        <w:pStyle w:val="53"/>
        <w:shd w:val="clear" w:color="auto" w:fill="E0E0E0"/>
        <w:topLinePunct/>
        <w:adjustRightInd w:val="0"/>
        <w:jc w:val="left"/>
        <w:rPr>
          <w:rFonts w:ascii="Courier New" w:hAnsi="Courier New"/>
          <w:snapToGrid w:val="0"/>
          <w:position w:val="8"/>
          <w:sz w:val="21"/>
          <w:szCs w:val="21"/>
        </w:rPr>
      </w:pPr>
      <w:r>
        <w:rPr>
          <w:rFonts w:ascii="Courier New" w:hAnsi="Courier New"/>
          <w:snapToGrid w:val="0"/>
          <w:position w:val="8"/>
          <w:sz w:val="21"/>
          <w:szCs w:val="21"/>
        </w:rPr>
        <w:t>014,04,40</w:t>
      </w:r>
    </w:p>
    <w:p w14:paraId="6CF2BA61">
      <w:pPr>
        <w:pStyle w:val="53"/>
        <w:shd w:val="clear" w:color="auto" w:fill="E0E0E0"/>
        <w:topLinePunct/>
        <w:adjustRightInd w:val="0"/>
        <w:jc w:val="left"/>
        <w:rPr>
          <w:rFonts w:ascii="Courier New" w:hAnsi="Courier New"/>
          <w:snapToGrid w:val="0"/>
          <w:position w:val="8"/>
          <w:sz w:val="21"/>
          <w:szCs w:val="21"/>
        </w:rPr>
      </w:pPr>
      <w:r>
        <w:rPr>
          <w:rFonts w:ascii="Courier New" w:hAnsi="Courier New"/>
          <w:snapToGrid w:val="0"/>
          <w:position w:val="8"/>
          <w:sz w:val="21"/>
          <w:szCs w:val="21"/>
        </w:rPr>
        <w:t>016,04,94</w:t>
      </w:r>
    </w:p>
    <w:p w14:paraId="36E506E9">
      <w:pPr>
        <w:pStyle w:val="53"/>
        <w:shd w:val="clear" w:color="auto" w:fill="E0E0E0"/>
        <w:topLinePunct/>
        <w:adjustRightInd w:val="0"/>
        <w:jc w:val="left"/>
        <w:rPr>
          <w:rFonts w:ascii="Courier New" w:hAnsi="Courier New"/>
          <w:snapToGrid w:val="0"/>
          <w:position w:val="8"/>
          <w:sz w:val="21"/>
          <w:szCs w:val="21"/>
        </w:rPr>
      </w:pPr>
      <w:r>
        <w:rPr>
          <w:rFonts w:ascii="Courier New" w:hAnsi="Courier New"/>
          <w:snapToGrid w:val="0"/>
          <w:position w:val="8"/>
          <w:sz w:val="21"/>
          <w:szCs w:val="21"/>
        </w:rPr>
        <w:t>017,04,34</w:t>
      </w:r>
    </w:p>
    <w:p w14:paraId="0B46F33D">
      <w:pPr>
        <w:pStyle w:val="53"/>
        <w:shd w:val="clear" w:color="auto" w:fill="E0E0E0"/>
        <w:topLinePunct/>
        <w:adjustRightInd w:val="0"/>
        <w:jc w:val="left"/>
        <w:rPr>
          <w:rFonts w:ascii="Courier New" w:hAnsi="Courier New"/>
          <w:snapToGrid w:val="0"/>
          <w:position w:val="8"/>
          <w:sz w:val="21"/>
          <w:szCs w:val="21"/>
        </w:rPr>
      </w:pPr>
      <w:r>
        <w:rPr>
          <w:rFonts w:ascii="Courier New" w:hAnsi="Courier New"/>
          <w:snapToGrid w:val="0"/>
          <w:position w:val="8"/>
          <w:sz w:val="21"/>
          <w:szCs w:val="21"/>
        </w:rPr>
        <w:t>020,04,50</w:t>
      </w:r>
    </w:p>
    <w:p w14:paraId="3BEE0F6D">
      <w:pPr>
        <w:pStyle w:val="53"/>
        <w:shd w:val="clear" w:color="auto" w:fill="E0E0E0"/>
        <w:topLinePunct/>
        <w:adjustRightInd w:val="0"/>
        <w:jc w:val="left"/>
        <w:rPr>
          <w:rFonts w:ascii="Courier New" w:hAnsi="Courier New"/>
          <w:snapToGrid w:val="0"/>
          <w:position w:val="8"/>
          <w:sz w:val="21"/>
          <w:szCs w:val="21"/>
        </w:rPr>
      </w:pPr>
      <w:r>
        <w:rPr>
          <w:rFonts w:ascii="Courier New" w:hAnsi="Courier New"/>
          <w:snapToGrid w:val="0"/>
          <w:position w:val="8"/>
          <w:sz w:val="21"/>
          <w:szCs w:val="21"/>
        </w:rPr>
        <w:t>005,05,85</w:t>
      </w:r>
    </w:p>
    <w:p w14:paraId="36D29F24">
      <w:pPr>
        <w:pStyle w:val="53"/>
        <w:shd w:val="clear" w:color="auto" w:fill="E0E0E0"/>
        <w:topLinePunct/>
        <w:adjustRightInd w:val="0"/>
        <w:jc w:val="left"/>
        <w:rPr>
          <w:rFonts w:ascii="Courier New" w:hAnsi="Courier New"/>
          <w:snapToGrid w:val="0"/>
          <w:position w:val="8"/>
          <w:sz w:val="21"/>
          <w:szCs w:val="21"/>
        </w:rPr>
      </w:pPr>
      <w:r>
        <w:rPr>
          <w:rFonts w:ascii="Courier New" w:hAnsi="Courier New"/>
          <w:snapToGrid w:val="0"/>
          <w:position w:val="8"/>
          <w:sz w:val="21"/>
          <w:szCs w:val="21"/>
        </w:rPr>
        <w:t>007,05,63</w:t>
      </w:r>
    </w:p>
    <w:p w14:paraId="492FFA0D">
      <w:pPr>
        <w:pStyle w:val="53"/>
        <w:shd w:val="clear" w:color="auto" w:fill="E0E0E0"/>
        <w:topLinePunct/>
        <w:adjustRightInd w:val="0"/>
        <w:jc w:val="left"/>
        <w:rPr>
          <w:rFonts w:ascii="Courier New" w:hAnsi="Courier New"/>
          <w:snapToGrid w:val="0"/>
          <w:position w:val="8"/>
          <w:sz w:val="21"/>
          <w:szCs w:val="21"/>
        </w:rPr>
      </w:pPr>
      <w:r>
        <w:rPr>
          <w:rFonts w:ascii="Courier New" w:hAnsi="Courier New"/>
          <w:snapToGrid w:val="0"/>
          <w:position w:val="8"/>
          <w:sz w:val="21"/>
          <w:szCs w:val="21"/>
        </w:rPr>
        <w:t>009,05,79</w:t>
      </w:r>
    </w:p>
    <w:p w14:paraId="5098939F">
      <w:pPr>
        <w:pStyle w:val="53"/>
        <w:shd w:val="clear" w:color="auto" w:fill="E0E0E0"/>
        <w:topLinePunct/>
        <w:adjustRightInd w:val="0"/>
        <w:jc w:val="left"/>
        <w:rPr>
          <w:rFonts w:ascii="Courier New" w:hAnsi="Courier New"/>
          <w:snapToGrid w:val="0"/>
          <w:position w:val="8"/>
          <w:sz w:val="21"/>
          <w:szCs w:val="21"/>
        </w:rPr>
      </w:pPr>
      <w:r>
        <w:rPr>
          <w:rFonts w:ascii="Courier New" w:hAnsi="Courier New"/>
          <w:snapToGrid w:val="0"/>
          <w:position w:val="8"/>
          <w:sz w:val="21"/>
          <w:szCs w:val="21"/>
        </w:rPr>
        <w:t>015,05,59</w:t>
      </w:r>
    </w:p>
    <w:p w14:paraId="08641EDF">
      <w:pPr>
        <w:pStyle w:val="53"/>
        <w:shd w:val="clear" w:color="auto" w:fill="E0E0E0"/>
        <w:topLinePunct/>
        <w:adjustRightInd w:val="0"/>
        <w:jc w:val="left"/>
        <w:rPr>
          <w:rFonts w:ascii="Courier New" w:hAnsi="Courier New"/>
          <w:snapToGrid w:val="0"/>
          <w:position w:val="8"/>
          <w:sz w:val="21"/>
          <w:szCs w:val="21"/>
        </w:rPr>
      </w:pPr>
      <w:r>
        <w:rPr>
          <w:rFonts w:ascii="Courier New" w:hAnsi="Courier New"/>
          <w:snapToGrid w:val="0"/>
          <w:position w:val="8"/>
          <w:sz w:val="21"/>
          <w:szCs w:val="21"/>
        </w:rPr>
        <w:t>018,05,87</w:t>
      </w:r>
    </w:p>
    <w:p w14:paraId="0400F7E7">
      <w:pPr>
        <w:pStyle w:val="3"/>
        <w:spacing w:line="413" w:lineRule="auto"/>
      </w:pPr>
      <w:r>
        <w:rPr>
          <w:rFonts w:hint="eastAsia"/>
        </w:rPr>
        <w:t>1.</w:t>
      </w:r>
      <w:r>
        <w:t>3</w:t>
      </w:r>
      <w:r>
        <w:rPr>
          <w:rFonts w:hint="eastAsia"/>
        </w:rPr>
        <w:t xml:space="preserve"> 插入数据</w:t>
      </w:r>
    </w:p>
    <w:p w14:paraId="343316CF">
      <w:pPr>
        <w:spacing w:line="360" w:lineRule="auto"/>
        <w:ind w:firstLine="420"/>
        <w:rPr>
          <w:rFonts w:ascii="Calibri" w:hAnsi="Calibri"/>
          <w:snapToGrid w:val="0"/>
          <w:position w:val="8"/>
          <w:szCs w:val="21"/>
          <w:lang w:val="zh-CN"/>
        </w:rPr>
      </w:pPr>
      <w:r>
        <w:rPr>
          <w:rFonts w:hint="eastAsia" w:ascii="Calibri" w:hAnsi="Calibri"/>
          <w:snapToGrid w:val="0"/>
          <w:position w:val="8"/>
          <w:szCs w:val="21"/>
          <w:lang w:val="zh-CN"/>
        </w:rPr>
        <w:t>（1）插入数据</w:t>
      </w:r>
    </w:p>
    <w:p w14:paraId="26FEDE64">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hive&gt;</w:t>
      </w:r>
    </w:p>
    <w:p w14:paraId="1AA657FB">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load data local inpath '/opt/module/data/student</w:t>
      </w:r>
      <w:r>
        <w:rPr>
          <w:rFonts w:ascii="Courier New" w:hAnsi="Courier New" w:cs="Courier New"/>
          <w:color w:val="000000"/>
          <w:sz w:val="21"/>
          <w:szCs w:val="21"/>
          <w:shd w:val="clear" w:color="auto" w:fill="E0E0E0"/>
        </w:rPr>
        <w:t>_info</w:t>
      </w:r>
      <w:r>
        <w:rPr>
          <w:rFonts w:hint="eastAsia" w:ascii="Courier New" w:hAnsi="Courier New" w:cs="Courier New"/>
          <w:color w:val="000000"/>
          <w:sz w:val="21"/>
          <w:szCs w:val="21"/>
          <w:shd w:val="clear" w:color="auto" w:fill="E0E0E0"/>
        </w:rPr>
        <w:t>.txt' into table student</w:t>
      </w:r>
      <w:r>
        <w:rPr>
          <w:rFonts w:ascii="Courier New" w:hAnsi="Courier New" w:cs="Courier New"/>
          <w:color w:val="000000"/>
          <w:sz w:val="21"/>
          <w:szCs w:val="21"/>
          <w:shd w:val="clear" w:color="auto" w:fill="E0E0E0"/>
        </w:rPr>
        <w:t>_info</w:t>
      </w:r>
      <w:r>
        <w:rPr>
          <w:rFonts w:hint="eastAsia" w:ascii="Courier New" w:hAnsi="Courier New" w:cs="Courier New"/>
          <w:color w:val="000000"/>
          <w:sz w:val="21"/>
          <w:szCs w:val="21"/>
          <w:shd w:val="clear" w:color="auto" w:fill="E0E0E0"/>
        </w:rPr>
        <w:t>;</w:t>
      </w:r>
    </w:p>
    <w:p w14:paraId="7A89EDC1">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p>
    <w:p w14:paraId="18730073">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load data local inpath '/opt/module/data/course</w:t>
      </w:r>
      <w:r>
        <w:rPr>
          <w:rFonts w:ascii="Courier New" w:hAnsi="Courier New" w:cs="Courier New"/>
          <w:color w:val="000000"/>
          <w:sz w:val="21"/>
          <w:szCs w:val="21"/>
          <w:shd w:val="clear" w:color="auto" w:fill="E0E0E0"/>
        </w:rPr>
        <w:t>_info</w:t>
      </w:r>
      <w:r>
        <w:rPr>
          <w:rFonts w:hint="eastAsia" w:ascii="Courier New" w:hAnsi="Courier New" w:cs="Courier New"/>
          <w:color w:val="000000"/>
          <w:sz w:val="21"/>
          <w:szCs w:val="21"/>
          <w:shd w:val="clear" w:color="auto" w:fill="E0E0E0"/>
        </w:rPr>
        <w:t>.txt' into table course</w:t>
      </w:r>
      <w:r>
        <w:rPr>
          <w:rFonts w:ascii="Courier New" w:hAnsi="Courier New" w:cs="Courier New"/>
          <w:color w:val="000000"/>
          <w:sz w:val="21"/>
          <w:szCs w:val="21"/>
          <w:shd w:val="clear" w:color="auto" w:fill="E0E0E0"/>
        </w:rPr>
        <w:t>_info</w:t>
      </w:r>
      <w:r>
        <w:rPr>
          <w:rFonts w:hint="eastAsia" w:ascii="Courier New" w:hAnsi="Courier New" w:cs="Courier New"/>
          <w:color w:val="000000"/>
          <w:sz w:val="21"/>
          <w:szCs w:val="21"/>
          <w:shd w:val="clear" w:color="auto" w:fill="E0E0E0"/>
        </w:rPr>
        <w:t>;</w:t>
      </w:r>
    </w:p>
    <w:p w14:paraId="0EE4EEA8">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p>
    <w:p w14:paraId="7FA46351">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load data local inpath '/opt/module/data/teacher</w:t>
      </w:r>
      <w:r>
        <w:rPr>
          <w:rFonts w:ascii="Courier New" w:hAnsi="Courier New" w:cs="Courier New"/>
          <w:color w:val="000000"/>
          <w:sz w:val="21"/>
          <w:szCs w:val="21"/>
          <w:shd w:val="clear" w:color="auto" w:fill="E0E0E0"/>
        </w:rPr>
        <w:t>_info</w:t>
      </w:r>
      <w:r>
        <w:rPr>
          <w:rFonts w:hint="eastAsia" w:ascii="Courier New" w:hAnsi="Courier New" w:cs="Courier New"/>
          <w:color w:val="000000"/>
          <w:sz w:val="21"/>
          <w:szCs w:val="21"/>
          <w:shd w:val="clear" w:color="auto" w:fill="E0E0E0"/>
        </w:rPr>
        <w:t>.txt' into table teacher</w:t>
      </w:r>
      <w:r>
        <w:rPr>
          <w:rFonts w:ascii="Courier New" w:hAnsi="Courier New" w:cs="Courier New"/>
          <w:color w:val="000000"/>
          <w:sz w:val="21"/>
          <w:szCs w:val="21"/>
          <w:shd w:val="clear" w:color="auto" w:fill="E0E0E0"/>
        </w:rPr>
        <w:t>_info</w:t>
      </w:r>
      <w:r>
        <w:rPr>
          <w:rFonts w:hint="eastAsia" w:ascii="Courier New" w:hAnsi="Courier New" w:cs="Courier New"/>
          <w:color w:val="000000"/>
          <w:sz w:val="21"/>
          <w:szCs w:val="21"/>
          <w:shd w:val="clear" w:color="auto" w:fill="E0E0E0"/>
        </w:rPr>
        <w:t>;</w:t>
      </w:r>
    </w:p>
    <w:p w14:paraId="608314C8">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p>
    <w:p w14:paraId="1FC12E53">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load data local inpath '/opt/module/data/score</w:t>
      </w:r>
      <w:r>
        <w:rPr>
          <w:rFonts w:ascii="Courier New" w:hAnsi="Courier New" w:cs="Courier New"/>
          <w:color w:val="000000"/>
          <w:sz w:val="21"/>
          <w:szCs w:val="21"/>
          <w:shd w:val="clear" w:color="auto" w:fill="E0E0E0"/>
        </w:rPr>
        <w:t>_info</w:t>
      </w:r>
      <w:r>
        <w:rPr>
          <w:rFonts w:hint="eastAsia" w:ascii="Courier New" w:hAnsi="Courier New" w:cs="Courier New"/>
          <w:color w:val="000000"/>
          <w:sz w:val="21"/>
          <w:szCs w:val="21"/>
          <w:shd w:val="clear" w:color="auto" w:fill="E0E0E0"/>
        </w:rPr>
        <w:t>.txt' into table score</w:t>
      </w:r>
      <w:r>
        <w:rPr>
          <w:rFonts w:ascii="Courier New" w:hAnsi="Courier New" w:cs="Courier New"/>
          <w:color w:val="000000"/>
          <w:sz w:val="21"/>
          <w:szCs w:val="21"/>
          <w:shd w:val="clear" w:color="auto" w:fill="E0E0E0"/>
        </w:rPr>
        <w:t>_info</w:t>
      </w:r>
      <w:r>
        <w:rPr>
          <w:rFonts w:hint="eastAsia" w:ascii="Courier New" w:hAnsi="Courier New" w:cs="Courier New"/>
          <w:color w:val="000000"/>
          <w:sz w:val="21"/>
          <w:szCs w:val="21"/>
          <w:shd w:val="clear" w:color="auto" w:fill="E0E0E0"/>
        </w:rPr>
        <w:t>;</w:t>
      </w:r>
    </w:p>
    <w:p w14:paraId="511AEEAF">
      <w:pPr>
        <w:spacing w:line="360" w:lineRule="auto"/>
        <w:ind w:firstLine="420"/>
        <w:rPr>
          <w:rFonts w:ascii="Calibri" w:hAnsi="Calibri"/>
          <w:snapToGrid w:val="0"/>
          <w:position w:val="8"/>
          <w:szCs w:val="21"/>
          <w:lang w:val="zh-CN"/>
        </w:rPr>
      </w:pPr>
      <w:r>
        <w:rPr>
          <w:rFonts w:hint="eastAsia" w:ascii="Calibri" w:hAnsi="Calibri"/>
          <w:snapToGrid w:val="0"/>
          <w:position w:val="8"/>
          <w:szCs w:val="21"/>
          <w:lang w:val="zh-CN"/>
        </w:rPr>
        <w:t>（</w:t>
      </w:r>
      <w:r>
        <w:rPr>
          <w:rFonts w:ascii="Calibri" w:hAnsi="Calibri"/>
          <w:snapToGrid w:val="0"/>
          <w:position w:val="8"/>
          <w:szCs w:val="21"/>
          <w:lang w:val="zh-CN"/>
        </w:rPr>
        <w:t>2</w:t>
      </w:r>
      <w:r>
        <w:rPr>
          <w:rFonts w:hint="eastAsia" w:ascii="Calibri" w:hAnsi="Calibri"/>
          <w:snapToGrid w:val="0"/>
          <w:position w:val="8"/>
          <w:szCs w:val="21"/>
          <w:lang w:val="zh-CN"/>
        </w:rPr>
        <w:t>）验证插入数据情况</w:t>
      </w:r>
    </w:p>
    <w:p w14:paraId="114382D3">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hive&gt;</w:t>
      </w:r>
    </w:p>
    <w:p w14:paraId="65FE848F">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select * from student</w:t>
      </w:r>
      <w:r>
        <w:rPr>
          <w:rFonts w:ascii="Courier New" w:hAnsi="Courier New" w:cs="Courier New"/>
          <w:color w:val="000000"/>
          <w:sz w:val="21"/>
          <w:szCs w:val="21"/>
          <w:shd w:val="clear" w:color="auto" w:fill="E0E0E0"/>
        </w:rPr>
        <w:t>_info</w:t>
      </w:r>
      <w:r>
        <w:rPr>
          <w:rFonts w:hint="eastAsia" w:ascii="Courier New" w:hAnsi="Courier New" w:cs="Courier New"/>
          <w:color w:val="000000"/>
          <w:sz w:val="21"/>
          <w:szCs w:val="21"/>
          <w:shd w:val="clear" w:color="auto" w:fill="E0E0E0"/>
        </w:rPr>
        <w:t xml:space="preserve"> limit 5;</w:t>
      </w:r>
    </w:p>
    <w:p w14:paraId="70304CB8">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select * from course</w:t>
      </w:r>
      <w:r>
        <w:rPr>
          <w:rFonts w:ascii="Courier New" w:hAnsi="Courier New" w:cs="Courier New"/>
          <w:color w:val="000000"/>
          <w:sz w:val="21"/>
          <w:szCs w:val="21"/>
          <w:shd w:val="clear" w:color="auto" w:fill="E0E0E0"/>
        </w:rPr>
        <w:t>_info</w:t>
      </w:r>
      <w:r>
        <w:rPr>
          <w:rFonts w:hint="eastAsia" w:ascii="Courier New" w:hAnsi="Courier New" w:cs="Courier New"/>
          <w:color w:val="000000"/>
          <w:sz w:val="21"/>
          <w:szCs w:val="21"/>
          <w:shd w:val="clear" w:color="auto" w:fill="E0E0E0"/>
        </w:rPr>
        <w:t xml:space="preserve"> limit 5;</w:t>
      </w:r>
    </w:p>
    <w:p w14:paraId="07FC28D5">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select * from teacher</w:t>
      </w:r>
      <w:r>
        <w:rPr>
          <w:rFonts w:ascii="Courier New" w:hAnsi="Courier New" w:cs="Courier New"/>
          <w:color w:val="000000"/>
          <w:sz w:val="21"/>
          <w:szCs w:val="21"/>
          <w:shd w:val="clear" w:color="auto" w:fill="E0E0E0"/>
        </w:rPr>
        <w:t>_info</w:t>
      </w:r>
      <w:r>
        <w:rPr>
          <w:rFonts w:hint="eastAsia" w:ascii="Courier New" w:hAnsi="Courier New" w:cs="Courier New"/>
          <w:color w:val="000000"/>
          <w:sz w:val="21"/>
          <w:szCs w:val="21"/>
          <w:shd w:val="clear" w:color="auto" w:fill="E0E0E0"/>
        </w:rPr>
        <w:t xml:space="preserve"> limit 5;</w:t>
      </w:r>
    </w:p>
    <w:p w14:paraId="6FB71BC3">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select * from score</w:t>
      </w:r>
      <w:r>
        <w:rPr>
          <w:rFonts w:ascii="Courier New" w:hAnsi="Courier New" w:cs="Courier New"/>
          <w:color w:val="000000"/>
          <w:sz w:val="21"/>
          <w:szCs w:val="21"/>
          <w:shd w:val="clear" w:color="auto" w:fill="E0E0E0"/>
        </w:rPr>
        <w:t>_info</w:t>
      </w:r>
      <w:r>
        <w:rPr>
          <w:rFonts w:hint="eastAsia" w:ascii="Courier New" w:hAnsi="Courier New" w:cs="Courier New"/>
          <w:color w:val="000000"/>
          <w:sz w:val="21"/>
          <w:szCs w:val="21"/>
          <w:shd w:val="clear" w:color="auto" w:fill="E0E0E0"/>
        </w:rPr>
        <w:t xml:space="preserve"> limit 5;</w:t>
      </w:r>
    </w:p>
    <w:bookmarkEnd w:id="0"/>
    <w:p w14:paraId="5EB1045E">
      <w:pPr>
        <w:pStyle w:val="2"/>
        <w:spacing w:before="0" w:after="0"/>
        <w:rPr>
          <w:sz w:val="30"/>
          <w:szCs w:val="30"/>
        </w:rPr>
      </w:pPr>
      <w:r>
        <w:rPr>
          <w:rFonts w:hint="eastAsia"/>
          <w:sz w:val="30"/>
          <w:szCs w:val="30"/>
        </w:rPr>
        <w:t>第二章 简单查询</w:t>
      </w:r>
    </w:p>
    <w:p w14:paraId="48018628">
      <w:pPr>
        <w:pStyle w:val="3"/>
        <w:spacing w:line="413" w:lineRule="auto"/>
      </w:pPr>
      <w:bookmarkStart w:id="2" w:name="查找特定条件"/>
      <w:r>
        <w:rPr>
          <w:rFonts w:hint="eastAsia"/>
        </w:rPr>
        <w:t>2.1 查找特定条件</w:t>
      </w:r>
    </w:p>
    <w:p w14:paraId="7D84779B">
      <w:pPr>
        <w:pStyle w:val="4"/>
      </w:pPr>
      <w:bookmarkStart w:id="3" w:name="a1查询姓名中带冰的学生名单"/>
      <w:r>
        <w:rPr>
          <w:rFonts w:hint="eastAsia"/>
        </w:rPr>
        <w:t>2.1.1 查询姓名中带“冰”的学生名单</w:t>
      </w:r>
    </w:p>
    <w:bookmarkEnd w:id="3"/>
    <w:p w14:paraId="5DED75A9">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bookmarkStart w:id="4" w:name="a2查询姓陈老师的个数"/>
      <w:r>
        <w:rPr>
          <w:rFonts w:hint="eastAsia" w:ascii="Courier New" w:hAnsi="Courier New" w:cs="Courier New"/>
          <w:color w:val="000000"/>
          <w:sz w:val="21"/>
          <w:szCs w:val="21"/>
          <w:shd w:val="clear" w:color="auto" w:fill="E0E0E0"/>
        </w:rPr>
        <w:t xml:space="preserve">hive&gt; </w:t>
      </w:r>
    </w:p>
    <w:p w14:paraId="79C7B413">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select</w:t>
      </w:r>
    </w:p>
    <w:p w14:paraId="7D543B61">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 xml:space="preserve">    *</w:t>
      </w:r>
    </w:p>
    <w:p w14:paraId="2376E975">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from student</w:t>
      </w:r>
      <w:r>
        <w:rPr>
          <w:rFonts w:ascii="Courier New" w:hAnsi="Courier New" w:cs="Courier New"/>
          <w:color w:val="000000"/>
          <w:sz w:val="21"/>
          <w:szCs w:val="21"/>
          <w:shd w:val="clear" w:color="auto" w:fill="E0E0E0"/>
        </w:rPr>
        <w:t>_info</w:t>
      </w:r>
    </w:p>
    <w:p w14:paraId="23E6F2AA">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where stu_name like "%冰%";</w:t>
      </w:r>
    </w:p>
    <w:p w14:paraId="6DF83055">
      <w:pPr>
        <w:spacing w:line="360" w:lineRule="auto"/>
        <w:ind w:firstLine="420"/>
        <w:rPr>
          <w:rFonts w:ascii="Calibri" w:hAnsi="Calibri"/>
          <w:snapToGrid w:val="0"/>
          <w:position w:val="8"/>
          <w:szCs w:val="21"/>
        </w:rPr>
      </w:pPr>
      <w:r>
        <w:rPr>
          <w:rFonts w:hint="eastAsia" w:ascii="Calibri" w:hAnsi="Calibri"/>
          <w:snapToGrid w:val="0"/>
          <w:position w:val="8"/>
          <w:szCs w:val="21"/>
          <w:lang w:val="zh-CN"/>
        </w:rPr>
        <w:t>结果</w:t>
      </w:r>
    </w:p>
    <w:p w14:paraId="65631F25">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 xml:space="preserve">stu_id </w:t>
      </w:r>
      <w:r>
        <w:rPr>
          <w:rFonts w:ascii="Courier New" w:hAnsi="Courier New" w:cs="Courier New"/>
          <w:color w:val="000000"/>
          <w:sz w:val="21"/>
          <w:szCs w:val="21"/>
          <w:shd w:val="clear" w:color="auto" w:fill="E0E0E0"/>
        </w:rPr>
        <w:t xml:space="preserve"> </w:t>
      </w:r>
      <w:r>
        <w:rPr>
          <w:rFonts w:hint="eastAsia" w:ascii="Courier New" w:hAnsi="Courier New" w:cs="Courier New"/>
          <w:color w:val="000000"/>
          <w:sz w:val="21"/>
          <w:szCs w:val="21"/>
          <w:shd w:val="clear" w:color="auto" w:fill="E0E0E0"/>
        </w:rPr>
        <w:t>stu_name    birthday  sex</w:t>
      </w:r>
    </w:p>
    <w:p w14:paraId="26AEA86F">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017          范冰冰            1992-07-04      女</w:t>
      </w:r>
    </w:p>
    <w:p w14:paraId="15806393">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018          李冰冰            1993-09-24      女</w:t>
      </w:r>
    </w:p>
    <w:p w14:paraId="7978A92F">
      <w:pPr>
        <w:pStyle w:val="4"/>
      </w:pPr>
      <w:r>
        <w:rPr>
          <w:rFonts w:hint="eastAsia"/>
        </w:rPr>
        <w:t>2.1.2 查询姓“王”老师的个数</w:t>
      </w:r>
    </w:p>
    <w:bookmarkEnd w:id="4"/>
    <w:p w14:paraId="24FF656A">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bookmarkStart w:id="5" w:name="a3检索课程编号为0004且分数小于60的学生学号结果按按分数降序排列"/>
      <w:r>
        <w:rPr>
          <w:rFonts w:hint="eastAsia" w:ascii="Courier New" w:hAnsi="Courier New" w:cs="Courier New"/>
          <w:color w:val="000000"/>
          <w:sz w:val="21"/>
          <w:szCs w:val="21"/>
          <w:shd w:val="clear" w:color="auto" w:fill="E0E0E0"/>
        </w:rPr>
        <w:t xml:space="preserve">hive&gt; </w:t>
      </w:r>
    </w:p>
    <w:p w14:paraId="74E2585D">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 xml:space="preserve">select </w:t>
      </w:r>
    </w:p>
    <w:p w14:paraId="2A64E537">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 xml:space="preserve">    count(*)  wang_count</w:t>
      </w:r>
    </w:p>
    <w:p w14:paraId="7BBA4B83">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from teacher</w:t>
      </w:r>
      <w:r>
        <w:rPr>
          <w:rFonts w:ascii="Courier New" w:hAnsi="Courier New" w:cs="Courier New"/>
          <w:color w:val="000000"/>
          <w:sz w:val="21"/>
          <w:szCs w:val="21"/>
          <w:shd w:val="clear" w:color="auto" w:fill="E0E0E0"/>
        </w:rPr>
        <w:t>_info</w:t>
      </w:r>
    </w:p>
    <w:p w14:paraId="34EFED4E">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where tea_name like '王%';</w:t>
      </w:r>
    </w:p>
    <w:p w14:paraId="736FA7F8">
      <w:pPr>
        <w:spacing w:line="360" w:lineRule="auto"/>
        <w:ind w:firstLine="420"/>
        <w:rPr>
          <w:rFonts w:ascii="Calibri" w:hAnsi="Calibri"/>
          <w:snapToGrid w:val="0"/>
          <w:position w:val="8"/>
          <w:szCs w:val="21"/>
          <w:lang w:val="zh-CN"/>
        </w:rPr>
      </w:pPr>
      <w:r>
        <w:rPr>
          <w:rFonts w:hint="eastAsia" w:ascii="Calibri" w:hAnsi="Calibri"/>
          <w:snapToGrid w:val="0"/>
          <w:position w:val="8"/>
          <w:szCs w:val="21"/>
          <w:lang w:val="zh-CN"/>
        </w:rPr>
        <w:t>结果</w:t>
      </w:r>
    </w:p>
    <w:p w14:paraId="1D8BBEBF">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wang_count</w:t>
      </w:r>
    </w:p>
    <w:p w14:paraId="15215D5C">
      <w:pPr>
        <w:pStyle w:val="53"/>
        <w:widowControl/>
        <w:shd w:val="clear" w:color="auto" w:fill="E0E0E0"/>
        <w:topLinePunct/>
        <w:adjustRightInd w:val="0"/>
        <w:spacing w:line="240" w:lineRule="atLeast"/>
      </w:pPr>
      <w:r>
        <w:rPr>
          <w:rFonts w:hint="eastAsia" w:ascii="Courier New" w:hAnsi="Courier New" w:cs="Courier New"/>
          <w:color w:val="000000"/>
          <w:sz w:val="21"/>
          <w:szCs w:val="21"/>
          <w:shd w:val="clear" w:color="auto" w:fill="E0E0E0"/>
        </w:rPr>
        <w:t>1</w:t>
      </w:r>
    </w:p>
    <w:p w14:paraId="3C076033">
      <w:pPr>
        <w:pStyle w:val="4"/>
      </w:pPr>
      <w:r>
        <w:rPr>
          <w:rFonts w:hint="eastAsia"/>
        </w:rPr>
        <w:t>2.1.3 检索课程编号为“04”且分数小于60的学生的课程信息，结果按分数降序排列</w:t>
      </w:r>
    </w:p>
    <w:bookmarkEnd w:id="5"/>
    <w:p w14:paraId="02024CD6">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bookmarkStart w:id="6" w:name="a4查询数学成绩不及格的学生和其对应的成绩按照学号升序排序"/>
      <w:r>
        <w:rPr>
          <w:rFonts w:hint="eastAsia" w:ascii="Courier New" w:hAnsi="Courier New" w:cs="Courier New"/>
          <w:color w:val="000000"/>
          <w:sz w:val="21"/>
          <w:szCs w:val="21"/>
          <w:shd w:val="clear" w:color="auto" w:fill="E0E0E0"/>
        </w:rPr>
        <w:t xml:space="preserve">hive&gt; </w:t>
      </w:r>
    </w:p>
    <w:p w14:paraId="2D4A6C16">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select</w:t>
      </w:r>
    </w:p>
    <w:p w14:paraId="1B214045">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 xml:space="preserve">    stu_id,</w:t>
      </w:r>
    </w:p>
    <w:p w14:paraId="65AB4AFD">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 xml:space="preserve">    course_id,</w:t>
      </w:r>
    </w:p>
    <w:p w14:paraId="7768C764">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 xml:space="preserve">    </w:t>
      </w:r>
      <w:r>
        <w:rPr>
          <w:rFonts w:ascii="Courier New" w:hAnsi="Courier New" w:cs="Courier New"/>
          <w:color w:val="000000"/>
          <w:sz w:val="21"/>
          <w:szCs w:val="21"/>
          <w:shd w:val="clear" w:color="auto" w:fill="E0E0E0"/>
        </w:rPr>
        <w:t>score</w:t>
      </w:r>
    </w:p>
    <w:p w14:paraId="09B62E5C">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from score</w:t>
      </w:r>
      <w:r>
        <w:rPr>
          <w:rFonts w:ascii="Courier New" w:hAnsi="Courier New" w:cs="Courier New"/>
          <w:color w:val="000000"/>
          <w:sz w:val="21"/>
          <w:szCs w:val="21"/>
          <w:shd w:val="clear" w:color="auto" w:fill="E0E0E0"/>
        </w:rPr>
        <w:t>_info</w:t>
      </w:r>
    </w:p>
    <w:p w14:paraId="2D1D299C">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 xml:space="preserve">where course_id ='04' and </w:t>
      </w:r>
      <w:r>
        <w:rPr>
          <w:rFonts w:ascii="Courier New" w:hAnsi="Courier New" w:cs="Courier New"/>
          <w:color w:val="000000"/>
          <w:sz w:val="21"/>
          <w:szCs w:val="21"/>
          <w:shd w:val="clear" w:color="auto" w:fill="E0E0E0"/>
        </w:rPr>
        <w:t>score</w:t>
      </w:r>
      <w:r>
        <w:rPr>
          <w:rFonts w:hint="eastAsia" w:ascii="Courier New" w:hAnsi="Courier New" w:cs="Courier New"/>
          <w:color w:val="000000"/>
          <w:sz w:val="21"/>
          <w:szCs w:val="21"/>
          <w:shd w:val="clear" w:color="auto" w:fill="E0E0E0"/>
        </w:rPr>
        <w:t>&lt;60</w:t>
      </w:r>
    </w:p>
    <w:p w14:paraId="52D20343">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 xml:space="preserve">order by </w:t>
      </w:r>
      <w:r>
        <w:rPr>
          <w:rFonts w:ascii="Courier New" w:hAnsi="Courier New" w:cs="Courier New"/>
          <w:color w:val="000000"/>
          <w:sz w:val="21"/>
          <w:szCs w:val="21"/>
          <w:shd w:val="clear" w:color="auto" w:fill="E0E0E0"/>
        </w:rPr>
        <w:t>score</w:t>
      </w:r>
      <w:r>
        <w:rPr>
          <w:rFonts w:hint="eastAsia" w:ascii="Courier New" w:hAnsi="Courier New" w:cs="Courier New"/>
          <w:color w:val="000000"/>
          <w:sz w:val="21"/>
          <w:szCs w:val="21"/>
          <w:shd w:val="clear" w:color="auto" w:fill="E0E0E0"/>
        </w:rPr>
        <w:t xml:space="preserve"> desc;</w:t>
      </w:r>
    </w:p>
    <w:p w14:paraId="5DD40704">
      <w:pPr>
        <w:spacing w:line="360" w:lineRule="auto"/>
        <w:ind w:firstLine="420"/>
        <w:rPr>
          <w:rFonts w:ascii="Calibri" w:hAnsi="Calibri"/>
          <w:snapToGrid w:val="0"/>
          <w:position w:val="8"/>
          <w:szCs w:val="21"/>
        </w:rPr>
      </w:pPr>
      <w:r>
        <w:rPr>
          <w:rFonts w:hint="eastAsia" w:ascii="Calibri" w:hAnsi="Calibri"/>
          <w:snapToGrid w:val="0"/>
          <w:position w:val="8"/>
          <w:szCs w:val="21"/>
          <w:lang w:val="zh-CN"/>
        </w:rPr>
        <w:t>结果</w:t>
      </w:r>
    </w:p>
    <w:p w14:paraId="2A1E10F3">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 xml:space="preserve">stu_id  course_id   </w:t>
      </w:r>
      <w:r>
        <w:rPr>
          <w:rFonts w:ascii="Courier New" w:hAnsi="Courier New" w:cs="Courier New"/>
          <w:color w:val="000000"/>
          <w:sz w:val="21"/>
          <w:szCs w:val="21"/>
          <w:shd w:val="clear" w:color="auto" w:fill="E0E0E0"/>
        </w:rPr>
        <w:t>score</w:t>
      </w:r>
    </w:p>
    <w:p w14:paraId="5E7D14B7">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004     04        59</w:t>
      </w:r>
    </w:p>
    <w:p w14:paraId="7F909388">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001     04        54</w:t>
      </w:r>
    </w:p>
    <w:p w14:paraId="6878CD8D">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020     04        50</w:t>
      </w:r>
    </w:p>
    <w:p w14:paraId="7D7291E1">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014     04        40</w:t>
      </w:r>
    </w:p>
    <w:p w14:paraId="2F536804">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017     04        34</w:t>
      </w:r>
    </w:p>
    <w:p w14:paraId="2DCA1DEC">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010     04        34</w:t>
      </w:r>
    </w:p>
    <w:p w14:paraId="3DEAB09D">
      <w:pPr>
        <w:pStyle w:val="4"/>
      </w:pPr>
      <w:r>
        <w:rPr>
          <w:rFonts w:hint="eastAsia"/>
        </w:rPr>
        <w:t>2.1.4</w:t>
      </w:r>
      <w:r>
        <w:t xml:space="preserve"> </w:t>
      </w:r>
      <w:r>
        <w:rPr>
          <w:rFonts w:hint="eastAsia"/>
        </w:rPr>
        <w:t>查询数学成绩不及格的学生和其对应的成绩，按照学号升序排序</w:t>
      </w:r>
    </w:p>
    <w:bookmarkEnd w:id="2"/>
    <w:bookmarkEnd w:id="6"/>
    <w:p w14:paraId="6F86549E">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bookmarkStart w:id="7" w:name="日期时间相关"/>
      <w:r>
        <w:rPr>
          <w:rFonts w:hint="eastAsia" w:ascii="Courier New" w:hAnsi="Courier New" w:cs="Courier New"/>
          <w:color w:val="000000"/>
          <w:sz w:val="21"/>
          <w:szCs w:val="21"/>
          <w:shd w:val="clear" w:color="auto" w:fill="E0E0E0"/>
        </w:rPr>
        <w:t xml:space="preserve">hive&gt; </w:t>
      </w:r>
    </w:p>
    <w:p w14:paraId="0F692C95">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select</w:t>
      </w:r>
    </w:p>
    <w:p w14:paraId="50E01B48">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 xml:space="preserve">    s.stu_id,</w:t>
      </w:r>
    </w:p>
    <w:p w14:paraId="40837A1D">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 xml:space="preserve">    s.stu_name,</w:t>
      </w:r>
    </w:p>
    <w:p w14:paraId="0EF08607">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 xml:space="preserve">    t1.</w:t>
      </w:r>
      <w:r>
        <w:rPr>
          <w:rFonts w:ascii="Courier New" w:hAnsi="Courier New" w:cs="Courier New"/>
          <w:color w:val="000000"/>
          <w:sz w:val="21"/>
          <w:szCs w:val="21"/>
          <w:shd w:val="clear" w:color="auto" w:fill="E0E0E0"/>
        </w:rPr>
        <w:t>score</w:t>
      </w:r>
    </w:p>
    <w:p w14:paraId="3C5265B4">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from student</w:t>
      </w:r>
      <w:r>
        <w:rPr>
          <w:rFonts w:ascii="Courier New" w:hAnsi="Courier New" w:cs="Courier New"/>
          <w:color w:val="000000"/>
          <w:sz w:val="21"/>
          <w:szCs w:val="21"/>
          <w:shd w:val="clear" w:color="auto" w:fill="E0E0E0"/>
        </w:rPr>
        <w:t>_info</w:t>
      </w:r>
      <w:r>
        <w:rPr>
          <w:rFonts w:hint="eastAsia" w:ascii="Courier New" w:hAnsi="Courier New" w:cs="Courier New"/>
          <w:color w:val="000000"/>
          <w:sz w:val="21"/>
          <w:szCs w:val="21"/>
          <w:shd w:val="clear" w:color="auto" w:fill="E0E0E0"/>
        </w:rPr>
        <w:t xml:space="preserve"> s</w:t>
      </w:r>
    </w:p>
    <w:p w14:paraId="401475D8">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join (</w:t>
      </w:r>
    </w:p>
    <w:p w14:paraId="6BF9B5EF">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 xml:space="preserve">    select</w:t>
      </w:r>
    </w:p>
    <w:p w14:paraId="65C58330">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 xml:space="preserve">        *</w:t>
      </w:r>
    </w:p>
    <w:p w14:paraId="6546C1E5">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 xml:space="preserve">    from score</w:t>
      </w:r>
      <w:r>
        <w:rPr>
          <w:rFonts w:ascii="Courier New" w:hAnsi="Courier New" w:cs="Courier New"/>
          <w:color w:val="000000"/>
          <w:sz w:val="21"/>
          <w:szCs w:val="21"/>
          <w:shd w:val="clear" w:color="auto" w:fill="E0E0E0"/>
        </w:rPr>
        <w:t>_info</w:t>
      </w:r>
    </w:p>
    <w:p w14:paraId="668958E3">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 xml:space="preserve">    where course_id=(select course_id from course_info where course_name='数学') and </w:t>
      </w:r>
      <w:r>
        <w:rPr>
          <w:rFonts w:ascii="Courier New" w:hAnsi="Courier New" w:cs="Courier New"/>
          <w:color w:val="000000"/>
          <w:sz w:val="21"/>
          <w:szCs w:val="21"/>
          <w:shd w:val="clear" w:color="auto" w:fill="E0E0E0"/>
        </w:rPr>
        <w:t xml:space="preserve">score </w:t>
      </w:r>
      <w:r>
        <w:rPr>
          <w:rFonts w:hint="eastAsia" w:ascii="Courier New" w:hAnsi="Courier New" w:cs="Courier New"/>
          <w:color w:val="000000"/>
          <w:sz w:val="21"/>
          <w:szCs w:val="21"/>
          <w:shd w:val="clear" w:color="auto" w:fill="E0E0E0"/>
        </w:rPr>
        <w:t>&lt;</w:t>
      </w:r>
      <w:r>
        <w:rPr>
          <w:rFonts w:ascii="Courier New" w:hAnsi="Courier New" w:cs="Courier New"/>
          <w:color w:val="000000"/>
          <w:sz w:val="21"/>
          <w:szCs w:val="21"/>
          <w:shd w:val="clear" w:color="auto" w:fill="E0E0E0"/>
        </w:rPr>
        <w:t xml:space="preserve"> </w:t>
      </w:r>
      <w:r>
        <w:rPr>
          <w:rFonts w:hint="eastAsia" w:ascii="Courier New" w:hAnsi="Courier New" w:cs="Courier New"/>
          <w:color w:val="000000"/>
          <w:sz w:val="21"/>
          <w:szCs w:val="21"/>
          <w:shd w:val="clear" w:color="auto" w:fill="E0E0E0"/>
        </w:rPr>
        <w:t>60</w:t>
      </w:r>
    </w:p>
    <w:p w14:paraId="3E23EF7B">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 xml:space="preserve">    ) t1 on s.stu_id = t1.stu_id</w:t>
      </w:r>
    </w:p>
    <w:p w14:paraId="03A7148F">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order by s.stu_id;</w:t>
      </w:r>
    </w:p>
    <w:p w14:paraId="3BCC6161">
      <w:pPr>
        <w:spacing w:line="360" w:lineRule="auto"/>
        <w:ind w:firstLine="420"/>
        <w:rPr>
          <w:rFonts w:ascii="Calibri" w:hAnsi="Calibri"/>
          <w:snapToGrid w:val="0"/>
          <w:position w:val="8"/>
          <w:szCs w:val="21"/>
        </w:rPr>
      </w:pPr>
      <w:r>
        <w:rPr>
          <w:rFonts w:hint="eastAsia" w:ascii="Calibri" w:hAnsi="Calibri"/>
          <w:snapToGrid w:val="0"/>
          <w:position w:val="8"/>
          <w:szCs w:val="21"/>
          <w:lang w:val="zh-CN"/>
        </w:rPr>
        <w:t>结果</w:t>
      </w:r>
    </w:p>
    <w:p w14:paraId="2AC09F41">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s.stu_id  s.stu_name   t1.</w:t>
      </w:r>
      <w:r>
        <w:rPr>
          <w:rFonts w:ascii="Courier New" w:hAnsi="Courier New" w:cs="Courier New"/>
          <w:color w:val="000000"/>
          <w:sz w:val="21"/>
          <w:szCs w:val="21"/>
          <w:shd w:val="clear" w:color="auto" w:fill="E0E0E0"/>
        </w:rPr>
        <w:t>score</w:t>
      </w:r>
    </w:p>
    <w:p w14:paraId="3AAA525C">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005     唐国强      44</w:t>
      </w:r>
    </w:p>
    <w:p w14:paraId="332673C8">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007     陈坤        55</w:t>
      </w:r>
    </w:p>
    <w:p w14:paraId="653489C2">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008     吴京        34</w:t>
      </w:r>
    </w:p>
    <w:p w14:paraId="2B95C9F8">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011     潘长江      49</w:t>
      </w:r>
    </w:p>
    <w:p w14:paraId="2C71F78D">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013     蒋欣        35</w:t>
      </w:r>
    </w:p>
    <w:p w14:paraId="2B32A880">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014     赵丽颖      39</w:t>
      </w:r>
    </w:p>
    <w:p w14:paraId="51770CE4">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015     刘亦菲      48</w:t>
      </w:r>
    </w:p>
    <w:p w14:paraId="5F36713A">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017     范冰冰      34</w:t>
      </w:r>
    </w:p>
    <w:p w14:paraId="46A29536">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018     李冰冰      58</w:t>
      </w:r>
    </w:p>
    <w:p w14:paraId="66431BF8">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019     邓紫棋      39</w:t>
      </w:r>
    </w:p>
    <w:p w14:paraId="3794F3C1">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020     宋丹丹      59</w:t>
      </w:r>
    </w:p>
    <w:bookmarkEnd w:id="7"/>
    <w:p w14:paraId="5967CF19">
      <w:pPr>
        <w:pStyle w:val="2"/>
        <w:spacing w:before="0" w:after="0"/>
        <w:rPr>
          <w:sz w:val="30"/>
          <w:szCs w:val="30"/>
        </w:rPr>
      </w:pPr>
      <w:bookmarkStart w:id="8" w:name="Xa2e2d163acf237c11a65c83b9e21c57eb23a167"/>
      <w:r>
        <w:rPr>
          <w:rFonts w:hint="eastAsia"/>
          <w:sz w:val="30"/>
          <w:szCs w:val="30"/>
        </w:rPr>
        <w:t xml:space="preserve">第三章 </w:t>
      </w:r>
      <w:r>
        <w:rPr>
          <w:sz w:val="30"/>
          <w:szCs w:val="30"/>
        </w:rPr>
        <w:t>汇总分析</w:t>
      </w:r>
    </w:p>
    <w:p w14:paraId="7E80DC54">
      <w:pPr>
        <w:pStyle w:val="3"/>
        <w:spacing w:line="413" w:lineRule="auto"/>
      </w:pPr>
      <w:bookmarkStart w:id="9" w:name="汇总分析"/>
      <w:r>
        <w:rPr>
          <w:rFonts w:hint="eastAsia"/>
        </w:rPr>
        <w:t>3.1 汇总分析</w:t>
      </w:r>
    </w:p>
    <w:p w14:paraId="30917216">
      <w:pPr>
        <w:pStyle w:val="4"/>
      </w:pPr>
      <w:bookmarkStart w:id="10" w:name="b1查询课程编号为02的总成绩"/>
      <w:r>
        <w:rPr>
          <w:rFonts w:hint="eastAsia"/>
        </w:rPr>
        <w:t>3.1.1 查询编号为“02”的课程的总成绩</w:t>
      </w:r>
    </w:p>
    <w:bookmarkEnd w:id="10"/>
    <w:p w14:paraId="56D27B4D">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bookmarkStart w:id="11" w:name="b2查询参加考试的学生个数"/>
      <w:r>
        <w:rPr>
          <w:rFonts w:hint="eastAsia" w:ascii="Courier New" w:hAnsi="Courier New" w:cs="Courier New"/>
          <w:color w:val="000000"/>
          <w:sz w:val="21"/>
          <w:szCs w:val="21"/>
          <w:shd w:val="clear" w:color="auto" w:fill="E0E0E0"/>
        </w:rPr>
        <w:t>hive&gt;</w:t>
      </w:r>
    </w:p>
    <w:p w14:paraId="63D1137C">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select</w:t>
      </w:r>
    </w:p>
    <w:p w14:paraId="66E56611">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 xml:space="preserve">    course_id,</w:t>
      </w:r>
    </w:p>
    <w:p w14:paraId="09899B35">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 xml:space="preserve">    sum(</w:t>
      </w:r>
      <w:r>
        <w:rPr>
          <w:rFonts w:ascii="Courier New" w:hAnsi="Courier New" w:cs="Courier New"/>
          <w:color w:val="000000"/>
          <w:sz w:val="21"/>
          <w:szCs w:val="21"/>
          <w:shd w:val="clear" w:color="auto" w:fill="E0E0E0"/>
        </w:rPr>
        <w:t>score</w:t>
      </w:r>
      <w:r>
        <w:rPr>
          <w:rFonts w:hint="eastAsia" w:ascii="Courier New" w:hAnsi="Courier New" w:cs="Courier New"/>
          <w:color w:val="000000"/>
          <w:sz w:val="21"/>
          <w:szCs w:val="21"/>
          <w:shd w:val="clear" w:color="auto" w:fill="E0E0E0"/>
        </w:rPr>
        <w:t xml:space="preserve">) </w:t>
      </w:r>
      <w:r>
        <w:rPr>
          <w:rFonts w:ascii="Courier New" w:hAnsi="Courier New" w:cs="Courier New"/>
          <w:color w:val="000000"/>
          <w:sz w:val="21"/>
          <w:szCs w:val="21"/>
          <w:shd w:val="clear" w:color="auto" w:fill="E0E0E0"/>
        </w:rPr>
        <w:t>score</w:t>
      </w:r>
      <w:r>
        <w:rPr>
          <w:rFonts w:hint="eastAsia" w:ascii="Courier New" w:hAnsi="Courier New" w:cs="Courier New"/>
          <w:color w:val="000000"/>
          <w:sz w:val="21"/>
          <w:szCs w:val="21"/>
          <w:shd w:val="clear" w:color="auto" w:fill="E0E0E0"/>
        </w:rPr>
        <w:t>_sum</w:t>
      </w:r>
    </w:p>
    <w:p w14:paraId="7F13EB7C">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from score</w:t>
      </w:r>
      <w:r>
        <w:rPr>
          <w:rFonts w:ascii="Courier New" w:hAnsi="Courier New" w:cs="Courier New"/>
          <w:color w:val="000000"/>
          <w:sz w:val="21"/>
          <w:szCs w:val="21"/>
          <w:shd w:val="clear" w:color="auto" w:fill="E0E0E0"/>
        </w:rPr>
        <w:t>_info</w:t>
      </w:r>
    </w:p>
    <w:p w14:paraId="3A3DECD5">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where course_id='02'</w:t>
      </w:r>
    </w:p>
    <w:p w14:paraId="74B379B9">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group by course_id;</w:t>
      </w:r>
    </w:p>
    <w:p w14:paraId="24519FF3">
      <w:pPr>
        <w:spacing w:line="360" w:lineRule="auto"/>
        <w:ind w:firstLine="420"/>
        <w:rPr>
          <w:rFonts w:ascii="Calibri" w:hAnsi="Calibri"/>
          <w:snapToGrid w:val="0"/>
          <w:position w:val="8"/>
          <w:szCs w:val="21"/>
        </w:rPr>
      </w:pPr>
      <w:r>
        <w:rPr>
          <w:rFonts w:hint="eastAsia" w:ascii="Calibri" w:hAnsi="Calibri"/>
          <w:snapToGrid w:val="0"/>
          <w:position w:val="8"/>
          <w:szCs w:val="21"/>
          <w:lang w:val="zh-CN"/>
        </w:rPr>
        <w:t>结果</w:t>
      </w:r>
    </w:p>
    <w:p w14:paraId="6A71FCED">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 xml:space="preserve">course_id    </w:t>
      </w:r>
      <w:r>
        <w:rPr>
          <w:rFonts w:ascii="Courier New" w:hAnsi="Courier New" w:cs="Courier New"/>
          <w:color w:val="000000"/>
          <w:sz w:val="21"/>
          <w:szCs w:val="21"/>
          <w:shd w:val="clear" w:color="auto" w:fill="E0E0E0"/>
        </w:rPr>
        <w:t>score</w:t>
      </w:r>
      <w:r>
        <w:rPr>
          <w:rFonts w:hint="eastAsia" w:ascii="Courier New" w:hAnsi="Courier New" w:cs="Courier New"/>
          <w:color w:val="000000"/>
          <w:sz w:val="21"/>
          <w:szCs w:val="21"/>
          <w:shd w:val="clear" w:color="auto" w:fill="E0E0E0"/>
        </w:rPr>
        <w:t xml:space="preserve">_sum  </w:t>
      </w:r>
    </w:p>
    <w:p w14:paraId="3200ED29">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 xml:space="preserve">02          1133 </w:t>
      </w:r>
    </w:p>
    <w:p w14:paraId="6897084C">
      <w:pPr>
        <w:pStyle w:val="4"/>
      </w:pPr>
      <w:r>
        <w:rPr>
          <w:rFonts w:hint="eastAsia"/>
        </w:rPr>
        <w:t>3.1.2 查询参加考试的学生个数</w:t>
      </w:r>
    </w:p>
    <w:p w14:paraId="0526339D">
      <w:pPr>
        <w:spacing w:line="360" w:lineRule="auto"/>
        <w:ind w:firstLine="420"/>
        <w:rPr>
          <w:rFonts w:ascii="Calibri" w:hAnsi="Calibri"/>
          <w:snapToGrid w:val="0"/>
          <w:position w:val="8"/>
          <w:szCs w:val="21"/>
        </w:rPr>
      </w:pPr>
      <w:r>
        <w:rPr>
          <w:rFonts w:ascii="Calibri" w:hAnsi="Calibri"/>
          <w:snapToGrid w:val="0"/>
          <w:position w:val="8"/>
          <w:szCs w:val="21"/>
          <w:lang w:val="zh-CN"/>
        </w:rPr>
        <w:t>思路</w:t>
      </w:r>
      <w:r>
        <w:rPr>
          <w:rFonts w:ascii="Calibri" w:hAnsi="Calibri"/>
          <w:snapToGrid w:val="0"/>
          <w:position w:val="8"/>
          <w:szCs w:val="21"/>
        </w:rPr>
        <w:t>：</w:t>
      </w:r>
      <w:r>
        <w:rPr>
          <w:rFonts w:ascii="Calibri" w:hAnsi="Calibri"/>
          <w:snapToGrid w:val="0"/>
          <w:position w:val="8"/>
          <w:szCs w:val="21"/>
          <w:lang w:val="zh-CN"/>
        </w:rPr>
        <w:t>对成绩表中的学号做去重并</w:t>
      </w:r>
      <w:r>
        <w:rPr>
          <w:rFonts w:ascii="Calibri" w:hAnsi="Calibri"/>
          <w:snapToGrid w:val="0"/>
          <w:position w:val="8"/>
          <w:szCs w:val="21"/>
        </w:rPr>
        <w:t>count</w:t>
      </w:r>
    </w:p>
    <w:bookmarkEnd w:id="9"/>
    <w:bookmarkEnd w:id="11"/>
    <w:p w14:paraId="2596C602">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bookmarkStart w:id="12" w:name="分组"/>
      <w:r>
        <w:rPr>
          <w:rFonts w:hint="eastAsia" w:ascii="Courier New" w:hAnsi="Courier New" w:cs="Courier New"/>
          <w:color w:val="000000"/>
          <w:sz w:val="21"/>
          <w:szCs w:val="21"/>
          <w:shd w:val="clear" w:color="auto" w:fill="E0E0E0"/>
        </w:rPr>
        <w:t>hive&gt;</w:t>
      </w:r>
    </w:p>
    <w:p w14:paraId="24370881">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select</w:t>
      </w:r>
    </w:p>
    <w:p w14:paraId="6E4E052B">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 xml:space="preserve">    count(distinct stu_id) stu_num</w:t>
      </w:r>
    </w:p>
    <w:p w14:paraId="42292753">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from score</w:t>
      </w:r>
      <w:r>
        <w:rPr>
          <w:rFonts w:ascii="Courier New" w:hAnsi="Courier New" w:cs="Courier New"/>
          <w:color w:val="000000"/>
          <w:sz w:val="21"/>
          <w:szCs w:val="21"/>
          <w:shd w:val="clear" w:color="auto" w:fill="E0E0E0"/>
        </w:rPr>
        <w:t>_info</w:t>
      </w:r>
      <w:r>
        <w:rPr>
          <w:rFonts w:hint="eastAsia" w:ascii="Courier New" w:hAnsi="Courier New" w:cs="Courier New"/>
          <w:color w:val="000000"/>
          <w:sz w:val="21"/>
          <w:szCs w:val="21"/>
          <w:shd w:val="clear" w:color="auto" w:fill="E0E0E0"/>
        </w:rPr>
        <w:t>;</w:t>
      </w:r>
    </w:p>
    <w:p w14:paraId="3FD679CA">
      <w:pPr>
        <w:spacing w:line="360" w:lineRule="auto"/>
        <w:ind w:firstLine="420"/>
      </w:pPr>
      <w:r>
        <w:rPr>
          <w:rFonts w:hint="eastAsia"/>
        </w:rPr>
        <w:t>结果</w:t>
      </w:r>
    </w:p>
    <w:p w14:paraId="220AFDAC">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 xml:space="preserve">stu_num                                                                             </w:t>
      </w:r>
    </w:p>
    <w:p w14:paraId="1AB2674F">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19</w:t>
      </w:r>
    </w:p>
    <w:p w14:paraId="4932018A">
      <w:pPr>
        <w:pStyle w:val="3"/>
        <w:spacing w:line="413" w:lineRule="auto"/>
      </w:pPr>
      <w:r>
        <w:rPr>
          <w:rFonts w:hint="eastAsia"/>
        </w:rPr>
        <w:t>3.2 分组</w:t>
      </w:r>
    </w:p>
    <w:p w14:paraId="1E71DBAF">
      <w:pPr>
        <w:pStyle w:val="4"/>
      </w:pPr>
      <w:bookmarkStart w:id="13" w:name="b3查询各科成绩最高和最低的分-以如下的形式显示课程号最高分最低分"/>
      <w:r>
        <w:rPr>
          <w:rFonts w:hint="eastAsia"/>
        </w:rPr>
        <w:t>3.2.1 查询各科成绩最高和最低的分，以如下的形式显示：课程号，最高分，最低分</w:t>
      </w:r>
    </w:p>
    <w:p w14:paraId="1105862B">
      <w:pPr>
        <w:spacing w:line="360" w:lineRule="auto"/>
        <w:ind w:firstLine="420"/>
        <w:rPr>
          <w:rFonts w:ascii="Calibri" w:hAnsi="Calibri"/>
          <w:snapToGrid w:val="0"/>
          <w:position w:val="8"/>
          <w:szCs w:val="21"/>
          <w:lang w:val="zh-CN"/>
        </w:rPr>
      </w:pPr>
      <w:r>
        <w:rPr>
          <w:rFonts w:ascii="Calibri" w:hAnsi="Calibri"/>
          <w:snapToGrid w:val="0"/>
          <w:position w:val="8"/>
          <w:szCs w:val="21"/>
          <w:lang w:val="zh-CN"/>
        </w:rPr>
        <w:t>思路：按照学科分组并使用max和min</w:t>
      </w:r>
      <w:r>
        <w:rPr>
          <w:rFonts w:hint="eastAsia" w:ascii="Calibri" w:hAnsi="Calibri"/>
          <w:snapToGrid w:val="0"/>
          <w:position w:val="8"/>
          <w:szCs w:val="21"/>
          <w:lang w:val="zh-CN"/>
        </w:rPr>
        <w:t>。</w:t>
      </w:r>
    </w:p>
    <w:bookmarkEnd w:id="13"/>
    <w:p w14:paraId="1BF8DEF0">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bookmarkStart w:id="14" w:name="b4查询每门课程有多少学生参加了考试有考试成绩）"/>
      <w:r>
        <w:rPr>
          <w:rFonts w:hint="eastAsia" w:ascii="Courier New" w:hAnsi="Courier New" w:cs="Courier New"/>
          <w:color w:val="000000"/>
          <w:sz w:val="21"/>
          <w:szCs w:val="21"/>
          <w:shd w:val="clear" w:color="auto" w:fill="E0E0E0"/>
        </w:rPr>
        <w:t xml:space="preserve">hive&gt; </w:t>
      </w:r>
    </w:p>
    <w:p w14:paraId="358D6352">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select</w:t>
      </w:r>
    </w:p>
    <w:p w14:paraId="0C281B3B">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 xml:space="preserve">    course_id,</w:t>
      </w:r>
    </w:p>
    <w:p w14:paraId="79A9631F">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 xml:space="preserve">    max(</w:t>
      </w:r>
      <w:r>
        <w:rPr>
          <w:rFonts w:ascii="Courier New" w:hAnsi="Courier New" w:cs="Courier New"/>
          <w:color w:val="000000"/>
          <w:sz w:val="21"/>
          <w:szCs w:val="21"/>
          <w:shd w:val="clear" w:color="auto" w:fill="E0E0E0"/>
        </w:rPr>
        <w:t>score</w:t>
      </w:r>
      <w:r>
        <w:rPr>
          <w:rFonts w:hint="eastAsia" w:ascii="Courier New" w:hAnsi="Courier New" w:cs="Courier New"/>
          <w:color w:val="000000"/>
          <w:sz w:val="21"/>
          <w:szCs w:val="21"/>
          <w:shd w:val="clear" w:color="auto" w:fill="E0E0E0"/>
        </w:rPr>
        <w:t>) max_</w:t>
      </w:r>
      <w:r>
        <w:rPr>
          <w:rFonts w:ascii="Courier New" w:hAnsi="Courier New" w:cs="Courier New"/>
          <w:color w:val="000000"/>
          <w:sz w:val="21"/>
          <w:szCs w:val="21"/>
          <w:shd w:val="clear" w:color="auto" w:fill="E0E0E0"/>
        </w:rPr>
        <w:t>score</w:t>
      </w:r>
      <w:r>
        <w:rPr>
          <w:rFonts w:hint="eastAsia" w:ascii="Courier New" w:hAnsi="Courier New" w:cs="Courier New"/>
          <w:color w:val="000000"/>
          <w:sz w:val="21"/>
          <w:szCs w:val="21"/>
          <w:shd w:val="clear" w:color="auto" w:fill="E0E0E0"/>
        </w:rPr>
        <w:t>,</w:t>
      </w:r>
    </w:p>
    <w:p w14:paraId="724CA168">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 xml:space="preserve">    min(</w:t>
      </w:r>
      <w:r>
        <w:rPr>
          <w:rFonts w:ascii="Courier New" w:hAnsi="Courier New" w:cs="Courier New"/>
          <w:color w:val="000000"/>
          <w:sz w:val="21"/>
          <w:szCs w:val="21"/>
          <w:shd w:val="clear" w:color="auto" w:fill="E0E0E0"/>
        </w:rPr>
        <w:t>score</w:t>
      </w:r>
      <w:r>
        <w:rPr>
          <w:rFonts w:hint="eastAsia" w:ascii="Courier New" w:hAnsi="Courier New" w:cs="Courier New"/>
          <w:color w:val="000000"/>
          <w:sz w:val="21"/>
          <w:szCs w:val="21"/>
          <w:shd w:val="clear" w:color="auto" w:fill="E0E0E0"/>
        </w:rPr>
        <w:t>) min_</w:t>
      </w:r>
      <w:r>
        <w:rPr>
          <w:rFonts w:ascii="Courier New" w:hAnsi="Courier New" w:cs="Courier New"/>
          <w:color w:val="000000"/>
          <w:sz w:val="21"/>
          <w:szCs w:val="21"/>
          <w:shd w:val="clear" w:color="auto" w:fill="E0E0E0"/>
        </w:rPr>
        <w:t>score</w:t>
      </w:r>
    </w:p>
    <w:p w14:paraId="00D90A72">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from score</w:t>
      </w:r>
      <w:r>
        <w:rPr>
          <w:rFonts w:ascii="Courier New" w:hAnsi="Courier New" w:cs="Courier New"/>
          <w:color w:val="000000"/>
          <w:sz w:val="21"/>
          <w:szCs w:val="21"/>
          <w:shd w:val="clear" w:color="auto" w:fill="E0E0E0"/>
        </w:rPr>
        <w:t>_info</w:t>
      </w:r>
    </w:p>
    <w:p w14:paraId="21726E0A">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group by course_id;</w:t>
      </w:r>
    </w:p>
    <w:p w14:paraId="3DF43912">
      <w:pPr>
        <w:spacing w:line="360" w:lineRule="auto"/>
        <w:ind w:firstLine="420"/>
        <w:rPr>
          <w:rFonts w:ascii="Calibri" w:hAnsi="Calibri"/>
          <w:snapToGrid w:val="0"/>
          <w:position w:val="8"/>
          <w:szCs w:val="21"/>
        </w:rPr>
      </w:pPr>
      <w:r>
        <w:rPr>
          <w:rFonts w:hint="eastAsia" w:ascii="Calibri" w:hAnsi="Calibri"/>
          <w:snapToGrid w:val="0"/>
          <w:position w:val="8"/>
          <w:szCs w:val="21"/>
          <w:lang w:val="zh-CN"/>
        </w:rPr>
        <w:t>结果</w:t>
      </w:r>
    </w:p>
    <w:p w14:paraId="5D3E38CC">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course_id  max_</w:t>
      </w:r>
      <w:r>
        <w:rPr>
          <w:rFonts w:ascii="Courier New" w:hAnsi="Courier New" w:cs="Courier New"/>
          <w:color w:val="000000"/>
          <w:sz w:val="21"/>
          <w:szCs w:val="21"/>
          <w:shd w:val="clear" w:color="auto" w:fill="E0E0E0"/>
        </w:rPr>
        <w:t>score</w:t>
      </w:r>
      <w:r>
        <w:rPr>
          <w:rFonts w:hint="eastAsia" w:ascii="Courier New" w:hAnsi="Courier New" w:cs="Courier New"/>
          <w:color w:val="000000"/>
          <w:sz w:val="21"/>
          <w:szCs w:val="21"/>
          <w:shd w:val="clear" w:color="auto" w:fill="E0E0E0"/>
        </w:rPr>
        <w:t xml:space="preserve">  min_</w:t>
      </w:r>
      <w:r>
        <w:rPr>
          <w:rFonts w:ascii="Courier New" w:hAnsi="Courier New" w:cs="Courier New"/>
          <w:color w:val="000000"/>
          <w:sz w:val="21"/>
          <w:szCs w:val="21"/>
          <w:shd w:val="clear" w:color="auto" w:fill="E0E0E0"/>
        </w:rPr>
        <w:t>score</w:t>
      </w:r>
      <w:r>
        <w:rPr>
          <w:rFonts w:hint="eastAsia" w:ascii="Courier New" w:hAnsi="Courier New" w:cs="Courier New"/>
          <w:color w:val="000000"/>
          <w:sz w:val="21"/>
          <w:szCs w:val="21"/>
          <w:shd w:val="clear" w:color="auto" w:fill="E0E0E0"/>
        </w:rPr>
        <w:t xml:space="preserve"> </w:t>
      </w:r>
    </w:p>
    <w:p w14:paraId="3715D6C2">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 xml:space="preserve">01        94          38 </w:t>
      </w:r>
    </w:p>
    <w:p w14:paraId="5BDC927D">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 xml:space="preserve">02        93          34 </w:t>
      </w:r>
    </w:p>
    <w:p w14:paraId="37ECA039">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 xml:space="preserve">03        99          32 </w:t>
      </w:r>
    </w:p>
    <w:p w14:paraId="0BCB8A3E">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 xml:space="preserve">04        100         34 </w:t>
      </w:r>
    </w:p>
    <w:p w14:paraId="1A8336B4">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 xml:space="preserve">05        87          59 </w:t>
      </w:r>
    </w:p>
    <w:p w14:paraId="36D66A7D">
      <w:pPr>
        <w:pStyle w:val="4"/>
      </w:pPr>
      <w:r>
        <w:rPr>
          <w:rFonts w:hint="eastAsia"/>
        </w:rPr>
        <w:t>3.2.2 查询每门课程有多少学生参加了考试（有考试成绩）</w:t>
      </w:r>
    </w:p>
    <w:bookmarkEnd w:id="14"/>
    <w:p w14:paraId="5AC001BE">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bookmarkStart w:id="15" w:name="b5查询男生女生人数"/>
      <w:r>
        <w:rPr>
          <w:rFonts w:hint="eastAsia" w:ascii="Courier New" w:hAnsi="Courier New" w:cs="Courier New"/>
          <w:color w:val="000000"/>
          <w:sz w:val="21"/>
          <w:szCs w:val="21"/>
          <w:shd w:val="clear" w:color="auto" w:fill="E0E0E0"/>
        </w:rPr>
        <w:t xml:space="preserve">hive&gt; </w:t>
      </w:r>
    </w:p>
    <w:p w14:paraId="130FC90B">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select</w:t>
      </w:r>
    </w:p>
    <w:p w14:paraId="5FA05780">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 xml:space="preserve">    course_id,</w:t>
      </w:r>
    </w:p>
    <w:p w14:paraId="2549C5A8">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 xml:space="preserve">    count(stu_id) stu_num</w:t>
      </w:r>
    </w:p>
    <w:p w14:paraId="1A30970C">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from score</w:t>
      </w:r>
      <w:r>
        <w:rPr>
          <w:rFonts w:ascii="Courier New" w:hAnsi="Courier New" w:cs="Courier New"/>
          <w:color w:val="000000"/>
          <w:sz w:val="21"/>
          <w:szCs w:val="21"/>
          <w:shd w:val="clear" w:color="auto" w:fill="E0E0E0"/>
        </w:rPr>
        <w:t>_info</w:t>
      </w:r>
    </w:p>
    <w:p w14:paraId="551F791B">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group by</w:t>
      </w:r>
      <w:r>
        <w:rPr>
          <w:rFonts w:ascii="Courier New" w:hAnsi="Courier New" w:cs="Courier New"/>
          <w:color w:val="000000"/>
          <w:sz w:val="21"/>
          <w:szCs w:val="21"/>
          <w:shd w:val="clear" w:color="auto" w:fill="E0E0E0"/>
        </w:rPr>
        <w:t xml:space="preserve"> </w:t>
      </w:r>
      <w:r>
        <w:rPr>
          <w:rFonts w:hint="eastAsia" w:ascii="Courier New" w:hAnsi="Courier New" w:cs="Courier New"/>
          <w:color w:val="000000"/>
          <w:sz w:val="21"/>
          <w:szCs w:val="21"/>
          <w:shd w:val="clear" w:color="auto" w:fill="E0E0E0"/>
        </w:rPr>
        <w:t>course_id;</w:t>
      </w:r>
    </w:p>
    <w:p w14:paraId="3375E12B">
      <w:pPr>
        <w:spacing w:line="360" w:lineRule="auto"/>
        <w:ind w:firstLine="420"/>
        <w:rPr>
          <w:rFonts w:ascii="Calibri" w:hAnsi="Calibri"/>
          <w:snapToGrid w:val="0"/>
          <w:position w:val="8"/>
          <w:szCs w:val="21"/>
        </w:rPr>
      </w:pPr>
      <w:r>
        <w:rPr>
          <w:rFonts w:hint="eastAsia" w:ascii="Calibri" w:hAnsi="Calibri"/>
          <w:snapToGrid w:val="0"/>
          <w:position w:val="8"/>
          <w:szCs w:val="21"/>
          <w:lang w:val="zh-CN"/>
        </w:rPr>
        <w:t>结果</w:t>
      </w:r>
    </w:p>
    <w:p w14:paraId="4C4BF8BA">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course_id    stu_num</w:t>
      </w:r>
    </w:p>
    <w:p w14:paraId="1991C3B3">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01          19</w:t>
      </w:r>
    </w:p>
    <w:p w14:paraId="080D727D">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02          19</w:t>
      </w:r>
    </w:p>
    <w:p w14:paraId="06EDCB54">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03          19</w:t>
      </w:r>
    </w:p>
    <w:p w14:paraId="6B9E058B">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04          12</w:t>
      </w:r>
    </w:p>
    <w:p w14:paraId="28478FE5">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05          5</w:t>
      </w:r>
    </w:p>
    <w:p w14:paraId="5C681B55">
      <w:pPr>
        <w:pStyle w:val="4"/>
      </w:pPr>
      <w:r>
        <w:rPr>
          <w:rFonts w:hint="eastAsia"/>
        </w:rPr>
        <w:t>3.2.3 查询男生、女生人数</w:t>
      </w:r>
    </w:p>
    <w:bookmarkEnd w:id="12"/>
    <w:bookmarkEnd w:id="15"/>
    <w:p w14:paraId="20ED6F3C">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bookmarkStart w:id="16" w:name="分组结果的条件"/>
      <w:r>
        <w:rPr>
          <w:rFonts w:hint="eastAsia" w:ascii="Courier New" w:hAnsi="Courier New" w:cs="Courier New"/>
          <w:color w:val="000000"/>
          <w:sz w:val="21"/>
          <w:szCs w:val="21"/>
          <w:shd w:val="clear" w:color="auto" w:fill="E0E0E0"/>
        </w:rPr>
        <w:t>hive&gt;</w:t>
      </w:r>
    </w:p>
    <w:p w14:paraId="4FD12517">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select</w:t>
      </w:r>
    </w:p>
    <w:p w14:paraId="2588CA75">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 xml:space="preserve">    sex,</w:t>
      </w:r>
    </w:p>
    <w:p w14:paraId="0BCBC1F3">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 xml:space="preserve">    count(stu_id) count</w:t>
      </w:r>
    </w:p>
    <w:p w14:paraId="22DC39C8">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from student</w:t>
      </w:r>
      <w:r>
        <w:rPr>
          <w:rFonts w:ascii="Courier New" w:hAnsi="Courier New" w:cs="Courier New"/>
          <w:color w:val="000000"/>
          <w:sz w:val="21"/>
          <w:szCs w:val="21"/>
          <w:shd w:val="clear" w:color="auto" w:fill="E0E0E0"/>
        </w:rPr>
        <w:t>_info</w:t>
      </w:r>
    </w:p>
    <w:p w14:paraId="75A17177">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group by sex;</w:t>
      </w:r>
    </w:p>
    <w:p w14:paraId="4D8ACAD4">
      <w:pPr>
        <w:spacing w:line="360" w:lineRule="auto"/>
        <w:ind w:firstLine="420"/>
        <w:rPr>
          <w:rFonts w:ascii="Calibri" w:hAnsi="Calibri"/>
          <w:snapToGrid w:val="0"/>
          <w:position w:val="8"/>
          <w:szCs w:val="21"/>
          <w:lang w:val="zh-CN"/>
        </w:rPr>
      </w:pPr>
      <w:r>
        <w:rPr>
          <w:rFonts w:hint="eastAsia" w:ascii="Calibri" w:hAnsi="Calibri"/>
          <w:snapToGrid w:val="0"/>
          <w:position w:val="8"/>
          <w:szCs w:val="21"/>
          <w:lang w:val="zh-CN"/>
        </w:rPr>
        <w:t>结果</w:t>
      </w:r>
    </w:p>
    <w:p w14:paraId="609416BB">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sex     count</w:t>
      </w:r>
    </w:p>
    <w:p w14:paraId="2C38FD78">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女      9</w:t>
      </w:r>
    </w:p>
    <w:p w14:paraId="2160AFE6">
      <w:pPr>
        <w:pStyle w:val="53"/>
        <w:widowControl/>
        <w:shd w:val="clear" w:color="auto" w:fill="E0E0E0"/>
        <w:topLinePunct/>
        <w:adjustRightInd w:val="0"/>
        <w:spacing w:line="240" w:lineRule="atLeast"/>
      </w:pPr>
      <w:r>
        <w:rPr>
          <w:rFonts w:hint="eastAsia" w:ascii="Courier New" w:hAnsi="Courier New" w:cs="Courier New"/>
          <w:color w:val="000000"/>
          <w:sz w:val="21"/>
          <w:szCs w:val="21"/>
          <w:shd w:val="clear" w:color="auto" w:fill="E0E0E0"/>
        </w:rPr>
        <w:t>男      11</w:t>
      </w:r>
    </w:p>
    <w:p w14:paraId="1548D317">
      <w:pPr>
        <w:pStyle w:val="3"/>
      </w:pPr>
      <w:r>
        <w:rPr>
          <w:rFonts w:hint="eastAsia"/>
        </w:rPr>
        <w:t>3.3 分组结果的条件</w:t>
      </w:r>
    </w:p>
    <w:p w14:paraId="25D6C63D">
      <w:pPr>
        <w:pStyle w:val="4"/>
      </w:pPr>
      <w:bookmarkStart w:id="17" w:name="b6查询平均成绩大于60分学生的学号和平均成绩"/>
      <w:r>
        <w:rPr>
          <w:rFonts w:hint="eastAsia"/>
        </w:rPr>
        <w:t>3.3.1 查询平均成绩大于60分的学生的学号和平均成绩</w:t>
      </w:r>
    </w:p>
    <w:p w14:paraId="3B7FE46F">
      <w:pPr>
        <w:spacing w:line="360" w:lineRule="auto"/>
        <w:rPr>
          <w:rFonts w:ascii="Calibri" w:hAnsi="Calibri"/>
          <w:b/>
          <w:bCs/>
          <w:snapToGrid w:val="0"/>
          <w:position w:val="8"/>
          <w:szCs w:val="21"/>
          <w:lang w:val="zh-CN"/>
        </w:rPr>
      </w:pPr>
      <w:r>
        <w:rPr>
          <w:rFonts w:hint="eastAsia" w:ascii="Calibri" w:hAnsi="Calibri"/>
          <w:b/>
          <w:bCs/>
          <w:snapToGrid w:val="0"/>
          <w:position w:val="8"/>
          <w:szCs w:val="21"/>
          <w:lang w:val="zh-CN"/>
        </w:rPr>
        <w:t>1）</w:t>
      </w:r>
      <w:r>
        <w:rPr>
          <w:rFonts w:ascii="Calibri" w:hAnsi="Calibri"/>
          <w:b/>
          <w:bCs/>
          <w:snapToGrid w:val="0"/>
          <w:position w:val="8"/>
          <w:szCs w:val="21"/>
          <w:lang w:val="zh-CN"/>
        </w:rPr>
        <w:t>思路分析</w:t>
      </w:r>
    </w:p>
    <w:p w14:paraId="346B3ABC">
      <w:pPr>
        <w:spacing w:line="360" w:lineRule="auto"/>
        <w:ind w:firstLine="420"/>
        <w:rPr>
          <w:rFonts w:ascii="Calibri" w:hAnsi="Calibri"/>
          <w:snapToGrid w:val="0"/>
          <w:position w:val="8"/>
          <w:szCs w:val="21"/>
          <w:lang w:val="zh-CN"/>
        </w:rPr>
      </w:pPr>
      <w:r>
        <w:rPr>
          <w:rFonts w:hint="eastAsia" w:ascii="Calibri" w:hAnsi="Calibri"/>
          <w:snapToGrid w:val="0"/>
          <w:position w:val="8"/>
          <w:szCs w:val="21"/>
          <w:lang w:val="zh-CN"/>
        </w:rPr>
        <w:t>（1）</w:t>
      </w:r>
      <w:r>
        <w:rPr>
          <w:rFonts w:ascii="Calibri" w:hAnsi="Calibri"/>
          <w:snapToGrid w:val="0"/>
          <w:position w:val="8"/>
          <w:szCs w:val="21"/>
          <w:lang w:val="zh-CN"/>
        </w:rPr>
        <w:t>平均成绩：展开来说就是计算每个学生的平均成绩</w:t>
      </w:r>
    </w:p>
    <w:p w14:paraId="10B911EC">
      <w:pPr>
        <w:spacing w:line="360" w:lineRule="auto"/>
        <w:ind w:firstLine="420"/>
        <w:rPr>
          <w:rFonts w:ascii="Calibri" w:hAnsi="Calibri"/>
          <w:snapToGrid w:val="0"/>
          <w:position w:val="8"/>
          <w:szCs w:val="21"/>
          <w:lang w:val="zh-CN"/>
        </w:rPr>
      </w:pPr>
      <w:r>
        <w:rPr>
          <w:rFonts w:hint="eastAsia" w:ascii="Calibri" w:hAnsi="Calibri"/>
          <w:snapToGrid w:val="0"/>
          <w:position w:val="8"/>
          <w:szCs w:val="21"/>
          <w:lang w:val="zh-CN"/>
        </w:rPr>
        <w:t>（2）</w:t>
      </w:r>
      <w:r>
        <w:rPr>
          <w:rFonts w:ascii="Calibri" w:hAnsi="Calibri"/>
          <w:snapToGrid w:val="0"/>
          <w:position w:val="8"/>
          <w:szCs w:val="21"/>
          <w:lang w:val="zh-CN"/>
        </w:rPr>
        <w:t>这里涉及到“每个”就是要分组了</w:t>
      </w:r>
    </w:p>
    <w:p w14:paraId="26F1331F">
      <w:pPr>
        <w:spacing w:line="360" w:lineRule="auto"/>
        <w:ind w:firstLine="420"/>
        <w:rPr>
          <w:rFonts w:ascii="Calibri" w:hAnsi="Calibri"/>
          <w:snapToGrid w:val="0"/>
          <w:position w:val="8"/>
          <w:szCs w:val="21"/>
          <w:lang w:val="zh-CN"/>
        </w:rPr>
      </w:pPr>
      <w:r>
        <w:rPr>
          <w:rFonts w:hint="eastAsia" w:ascii="Calibri" w:hAnsi="Calibri"/>
          <w:snapToGrid w:val="0"/>
          <w:position w:val="8"/>
          <w:szCs w:val="21"/>
          <w:lang w:val="zh-CN"/>
        </w:rPr>
        <w:t>（3）</w:t>
      </w:r>
      <w:r>
        <w:rPr>
          <w:rFonts w:ascii="Calibri" w:hAnsi="Calibri"/>
          <w:snapToGrid w:val="0"/>
          <w:position w:val="8"/>
          <w:szCs w:val="21"/>
          <w:lang w:val="zh-CN"/>
        </w:rPr>
        <w:t>平均成绩大于60分，就是对分组结果指定条件</w:t>
      </w:r>
    </w:p>
    <w:p w14:paraId="0E43026F">
      <w:pPr>
        <w:spacing w:line="360" w:lineRule="auto"/>
        <w:ind w:firstLine="420"/>
        <w:rPr>
          <w:rFonts w:ascii="Calibri" w:hAnsi="Calibri"/>
          <w:snapToGrid w:val="0"/>
          <w:position w:val="8"/>
          <w:szCs w:val="21"/>
          <w:lang w:val="zh-CN"/>
        </w:rPr>
      </w:pPr>
      <w:r>
        <w:rPr>
          <w:rFonts w:hint="eastAsia" w:ascii="Calibri" w:hAnsi="Calibri"/>
          <w:snapToGrid w:val="0"/>
          <w:position w:val="8"/>
          <w:szCs w:val="21"/>
          <w:lang w:val="zh-CN"/>
        </w:rPr>
        <w:t>（4）</w:t>
      </w:r>
      <w:r>
        <w:rPr>
          <w:rFonts w:ascii="Calibri" w:hAnsi="Calibri"/>
          <w:snapToGrid w:val="0"/>
          <w:position w:val="8"/>
          <w:szCs w:val="21"/>
          <w:lang w:val="zh-CN"/>
        </w:rPr>
        <w:t>首先要分组求出每个学生的平均成绩，筛选高于60分的，并反查出这批学生，统计出这些学生总的平均成绩。</w:t>
      </w:r>
    </w:p>
    <w:p w14:paraId="3BC10B74">
      <w:pPr>
        <w:spacing w:line="360" w:lineRule="auto"/>
        <w:rPr>
          <w:rFonts w:ascii="Calibri" w:hAnsi="Calibri"/>
          <w:b/>
          <w:bCs/>
          <w:snapToGrid w:val="0"/>
          <w:position w:val="8"/>
          <w:szCs w:val="21"/>
          <w:lang w:val="zh-CN"/>
        </w:rPr>
      </w:pPr>
      <w:r>
        <w:rPr>
          <w:rFonts w:hint="eastAsia" w:ascii="Calibri" w:hAnsi="Calibri"/>
          <w:b/>
          <w:bCs/>
          <w:snapToGrid w:val="0"/>
          <w:position w:val="8"/>
          <w:szCs w:val="21"/>
          <w:lang w:val="zh-CN"/>
        </w:rPr>
        <w:t>2）Hql实操</w:t>
      </w:r>
    </w:p>
    <w:bookmarkEnd w:id="17"/>
    <w:p w14:paraId="77E144A4">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bookmarkStart w:id="18" w:name="b7查询至少选修两门课程的学生学号"/>
      <w:r>
        <w:rPr>
          <w:rFonts w:hint="eastAsia" w:ascii="Courier New" w:hAnsi="Courier New" w:cs="Courier New"/>
          <w:color w:val="000000"/>
          <w:sz w:val="21"/>
          <w:szCs w:val="21"/>
          <w:shd w:val="clear" w:color="auto" w:fill="E0E0E0"/>
        </w:rPr>
        <w:t xml:space="preserve">hive&gt; </w:t>
      </w:r>
    </w:p>
    <w:p w14:paraId="1813502D">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select</w:t>
      </w:r>
    </w:p>
    <w:p w14:paraId="37F786EB">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 xml:space="preserve">    stu_id,</w:t>
      </w:r>
    </w:p>
    <w:p w14:paraId="2DFFC488">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 xml:space="preserve">    avg(</w:t>
      </w:r>
      <w:r>
        <w:rPr>
          <w:rFonts w:ascii="Courier New" w:hAnsi="Courier New" w:cs="Courier New"/>
          <w:color w:val="000000"/>
          <w:sz w:val="21"/>
          <w:szCs w:val="21"/>
          <w:shd w:val="clear" w:color="auto" w:fill="E0E0E0"/>
        </w:rPr>
        <w:t>score</w:t>
      </w:r>
      <w:r>
        <w:rPr>
          <w:rFonts w:hint="eastAsia" w:ascii="Courier New" w:hAnsi="Courier New" w:cs="Courier New"/>
          <w:color w:val="000000"/>
          <w:sz w:val="21"/>
          <w:szCs w:val="21"/>
          <w:shd w:val="clear" w:color="auto" w:fill="E0E0E0"/>
        </w:rPr>
        <w:t xml:space="preserve">) </w:t>
      </w:r>
      <w:r>
        <w:rPr>
          <w:rFonts w:ascii="Courier New" w:hAnsi="Courier New" w:cs="Courier New"/>
          <w:color w:val="000000"/>
          <w:sz w:val="21"/>
          <w:szCs w:val="21"/>
          <w:shd w:val="clear" w:color="auto" w:fill="E0E0E0"/>
        </w:rPr>
        <w:t>score</w:t>
      </w:r>
      <w:r>
        <w:rPr>
          <w:rFonts w:hint="eastAsia" w:ascii="Courier New" w:hAnsi="Courier New" w:cs="Courier New"/>
          <w:color w:val="000000"/>
          <w:sz w:val="21"/>
          <w:szCs w:val="21"/>
          <w:shd w:val="clear" w:color="auto" w:fill="E0E0E0"/>
        </w:rPr>
        <w:t>_avg</w:t>
      </w:r>
    </w:p>
    <w:p w14:paraId="4823631B">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from score</w:t>
      </w:r>
      <w:r>
        <w:rPr>
          <w:rFonts w:ascii="Courier New" w:hAnsi="Courier New" w:cs="Courier New"/>
          <w:color w:val="000000"/>
          <w:sz w:val="21"/>
          <w:szCs w:val="21"/>
          <w:shd w:val="clear" w:color="auto" w:fill="E0E0E0"/>
        </w:rPr>
        <w:t>_info</w:t>
      </w:r>
    </w:p>
    <w:p w14:paraId="109DEA83">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group by stu_id</w:t>
      </w:r>
    </w:p>
    <w:p w14:paraId="153A660E">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 xml:space="preserve">having </w:t>
      </w:r>
      <w:r>
        <w:rPr>
          <w:rFonts w:ascii="Courier New" w:hAnsi="Courier New" w:cs="Courier New"/>
          <w:color w:val="000000"/>
          <w:sz w:val="21"/>
          <w:szCs w:val="21"/>
          <w:shd w:val="clear" w:color="auto" w:fill="E0E0E0"/>
        </w:rPr>
        <w:t>score</w:t>
      </w:r>
      <w:r>
        <w:rPr>
          <w:rFonts w:hint="eastAsia" w:ascii="Courier New" w:hAnsi="Courier New" w:cs="Courier New"/>
          <w:color w:val="000000"/>
          <w:sz w:val="21"/>
          <w:szCs w:val="21"/>
          <w:shd w:val="clear" w:color="auto" w:fill="E0E0E0"/>
        </w:rPr>
        <w:t>_avg</w:t>
      </w:r>
      <w:r>
        <w:rPr>
          <w:rFonts w:ascii="Courier New" w:hAnsi="Courier New" w:cs="Courier New"/>
          <w:color w:val="000000"/>
          <w:sz w:val="21"/>
          <w:szCs w:val="21"/>
          <w:shd w:val="clear" w:color="auto" w:fill="E0E0E0"/>
        </w:rPr>
        <w:t xml:space="preserve"> </w:t>
      </w:r>
      <w:r>
        <w:rPr>
          <w:rFonts w:hint="eastAsia" w:ascii="Courier New" w:hAnsi="Courier New" w:cs="Courier New"/>
          <w:color w:val="000000"/>
          <w:sz w:val="21"/>
          <w:szCs w:val="21"/>
          <w:shd w:val="clear" w:color="auto" w:fill="E0E0E0"/>
        </w:rPr>
        <w:t>&gt;</w:t>
      </w:r>
      <w:r>
        <w:rPr>
          <w:rFonts w:ascii="Courier New" w:hAnsi="Courier New" w:cs="Courier New"/>
          <w:color w:val="000000"/>
          <w:sz w:val="21"/>
          <w:szCs w:val="21"/>
          <w:shd w:val="clear" w:color="auto" w:fill="E0E0E0"/>
        </w:rPr>
        <w:t xml:space="preserve"> </w:t>
      </w:r>
      <w:r>
        <w:rPr>
          <w:rFonts w:hint="eastAsia" w:ascii="Courier New" w:hAnsi="Courier New" w:cs="Courier New"/>
          <w:color w:val="000000"/>
          <w:sz w:val="21"/>
          <w:szCs w:val="21"/>
          <w:shd w:val="clear" w:color="auto" w:fill="E0E0E0"/>
        </w:rPr>
        <w:t>60;</w:t>
      </w:r>
    </w:p>
    <w:p w14:paraId="7C69DEFB">
      <w:pPr>
        <w:spacing w:line="360" w:lineRule="auto"/>
        <w:ind w:firstLine="420"/>
        <w:rPr>
          <w:rFonts w:ascii="Calibri" w:hAnsi="Calibri"/>
          <w:snapToGrid w:val="0"/>
          <w:position w:val="8"/>
          <w:szCs w:val="21"/>
          <w:lang w:val="zh-CN"/>
        </w:rPr>
      </w:pPr>
      <w:r>
        <w:rPr>
          <w:rFonts w:hint="eastAsia" w:ascii="Calibri" w:hAnsi="Calibri"/>
          <w:snapToGrid w:val="0"/>
          <w:position w:val="8"/>
          <w:szCs w:val="21"/>
          <w:lang w:val="zh-CN"/>
        </w:rPr>
        <w:t>结果</w:t>
      </w:r>
    </w:p>
    <w:p w14:paraId="049C305C">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 xml:space="preserve">stu_id  </w:t>
      </w:r>
      <w:r>
        <w:rPr>
          <w:rFonts w:ascii="Courier New" w:hAnsi="Courier New" w:cs="Courier New"/>
          <w:color w:val="000000"/>
          <w:sz w:val="21"/>
          <w:szCs w:val="21"/>
          <w:shd w:val="clear" w:color="auto" w:fill="E0E0E0"/>
        </w:rPr>
        <w:t>score</w:t>
      </w:r>
      <w:r>
        <w:rPr>
          <w:rFonts w:hint="eastAsia" w:ascii="Courier New" w:hAnsi="Courier New" w:cs="Courier New"/>
          <w:color w:val="000000"/>
          <w:sz w:val="21"/>
          <w:szCs w:val="21"/>
          <w:shd w:val="clear" w:color="auto" w:fill="E0E0E0"/>
        </w:rPr>
        <w:t>_avg</w:t>
      </w:r>
    </w:p>
    <w:p w14:paraId="76F7DF8F">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001     72.5</w:t>
      </w:r>
    </w:p>
    <w:p w14:paraId="1E485C40">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002     86.25</w:t>
      </w:r>
    </w:p>
    <w:p w14:paraId="5907BAEC">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004     81.5</w:t>
      </w:r>
    </w:p>
    <w:p w14:paraId="189AC801">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005     75.4</w:t>
      </w:r>
    </w:p>
    <w:p w14:paraId="04F780CB">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006     73.33333333333333</w:t>
      </w:r>
    </w:p>
    <w:p w14:paraId="2614A897">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009     74.2</w:t>
      </w:r>
    </w:p>
    <w:p w14:paraId="01946F38">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013     61.0</w:t>
      </w:r>
    </w:p>
    <w:p w14:paraId="367B59F6">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015     70.25</w:t>
      </w:r>
    </w:p>
    <w:p w14:paraId="35370910">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016     81.25</w:t>
      </w:r>
    </w:p>
    <w:p w14:paraId="1B636FD3">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020     69.75</w:t>
      </w:r>
    </w:p>
    <w:p w14:paraId="50C5B04B">
      <w:pPr>
        <w:pStyle w:val="4"/>
      </w:pPr>
      <w:r>
        <w:rPr>
          <w:rFonts w:hint="eastAsia"/>
        </w:rPr>
        <w:t>3.3.2 查询至少选修四门课程的学生学号</w:t>
      </w:r>
    </w:p>
    <w:p w14:paraId="4B090164">
      <w:pPr>
        <w:spacing w:line="360" w:lineRule="auto"/>
        <w:rPr>
          <w:rFonts w:ascii="Calibri" w:hAnsi="Calibri"/>
          <w:b/>
          <w:bCs/>
          <w:snapToGrid w:val="0"/>
          <w:position w:val="8"/>
          <w:szCs w:val="21"/>
          <w:lang w:val="zh-CN"/>
        </w:rPr>
      </w:pPr>
      <w:r>
        <w:rPr>
          <w:rFonts w:hint="eastAsia" w:ascii="Calibri" w:hAnsi="Calibri"/>
          <w:b/>
          <w:bCs/>
          <w:snapToGrid w:val="0"/>
          <w:position w:val="8"/>
          <w:szCs w:val="21"/>
          <w:lang w:val="zh-CN"/>
        </w:rPr>
        <w:t>1）</w:t>
      </w:r>
      <w:r>
        <w:rPr>
          <w:rFonts w:ascii="Calibri" w:hAnsi="Calibri"/>
          <w:b/>
          <w:bCs/>
          <w:snapToGrid w:val="0"/>
          <w:position w:val="8"/>
          <w:szCs w:val="21"/>
          <w:lang w:val="zh-CN"/>
        </w:rPr>
        <w:t>思路</w:t>
      </w:r>
      <w:r>
        <w:rPr>
          <w:rFonts w:hint="eastAsia" w:ascii="Calibri" w:hAnsi="Calibri"/>
          <w:b/>
          <w:bCs/>
          <w:snapToGrid w:val="0"/>
          <w:position w:val="8"/>
          <w:szCs w:val="21"/>
          <w:lang w:val="zh-CN"/>
        </w:rPr>
        <w:t>分析</w:t>
      </w:r>
    </w:p>
    <w:p w14:paraId="3387327E">
      <w:pPr>
        <w:spacing w:line="360" w:lineRule="auto"/>
        <w:ind w:firstLine="420"/>
        <w:rPr>
          <w:rFonts w:ascii="Calibri" w:hAnsi="Calibri"/>
          <w:snapToGrid w:val="0"/>
          <w:position w:val="8"/>
          <w:szCs w:val="21"/>
          <w:lang w:val="zh-CN"/>
        </w:rPr>
      </w:pPr>
      <w:r>
        <w:rPr>
          <w:rFonts w:hint="eastAsia" w:ascii="Calibri" w:hAnsi="Calibri"/>
          <w:snapToGrid w:val="0"/>
          <w:position w:val="8"/>
          <w:szCs w:val="21"/>
          <w:lang w:val="zh-CN"/>
        </w:rPr>
        <w:t>（1）</w:t>
      </w:r>
      <w:r>
        <w:rPr>
          <w:rFonts w:ascii="Calibri" w:hAnsi="Calibri"/>
          <w:snapToGrid w:val="0"/>
          <w:position w:val="8"/>
          <w:szCs w:val="21"/>
          <w:lang w:val="zh-CN"/>
        </w:rPr>
        <w:t>需要先计算出每个学生选修的课程数据，需要按学号分组</w:t>
      </w:r>
    </w:p>
    <w:p w14:paraId="64A8EB74">
      <w:pPr>
        <w:spacing w:line="360" w:lineRule="auto"/>
        <w:ind w:firstLine="420"/>
        <w:rPr>
          <w:rFonts w:ascii="Calibri" w:hAnsi="Calibri"/>
          <w:snapToGrid w:val="0"/>
          <w:position w:val="8"/>
          <w:szCs w:val="21"/>
          <w:lang w:val="zh-CN"/>
        </w:rPr>
      </w:pPr>
      <w:r>
        <w:rPr>
          <w:rFonts w:hint="eastAsia" w:ascii="Calibri" w:hAnsi="Calibri"/>
          <w:snapToGrid w:val="0"/>
          <w:position w:val="8"/>
          <w:szCs w:val="21"/>
          <w:lang w:val="zh-CN"/>
        </w:rPr>
        <w:t>（2）</w:t>
      </w:r>
      <w:r>
        <w:rPr>
          <w:rFonts w:ascii="Calibri" w:hAnsi="Calibri"/>
          <w:snapToGrid w:val="0"/>
          <w:position w:val="8"/>
          <w:szCs w:val="21"/>
          <w:lang w:val="zh-CN"/>
        </w:rPr>
        <w:t>至少选修两门课程：也就是每个学生选修课程数目&gt;=4，对分组结果指定条件</w:t>
      </w:r>
    </w:p>
    <w:p w14:paraId="3F5DBF9F">
      <w:pPr>
        <w:spacing w:line="360" w:lineRule="auto"/>
        <w:rPr>
          <w:rFonts w:ascii="Calibri" w:hAnsi="Calibri"/>
          <w:b/>
          <w:bCs/>
          <w:snapToGrid w:val="0"/>
          <w:position w:val="8"/>
          <w:szCs w:val="21"/>
          <w:lang w:val="zh-CN"/>
        </w:rPr>
      </w:pPr>
      <w:r>
        <w:rPr>
          <w:rFonts w:hint="eastAsia" w:ascii="Calibri" w:hAnsi="Calibri"/>
          <w:b/>
          <w:bCs/>
          <w:snapToGrid w:val="0"/>
          <w:position w:val="8"/>
          <w:szCs w:val="21"/>
          <w:lang w:val="zh-CN"/>
        </w:rPr>
        <w:t>2）Hql实操</w:t>
      </w:r>
    </w:p>
    <w:p w14:paraId="0A8D019E">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 xml:space="preserve">hive&gt; </w:t>
      </w:r>
    </w:p>
    <w:p w14:paraId="5E83CF7B">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select</w:t>
      </w:r>
    </w:p>
    <w:p w14:paraId="01BB8DA9">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 xml:space="preserve">    stu_id,</w:t>
      </w:r>
    </w:p>
    <w:p w14:paraId="1336360F">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 xml:space="preserve">    count(course_id) course_count</w:t>
      </w:r>
    </w:p>
    <w:p w14:paraId="21C490A1">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from score</w:t>
      </w:r>
      <w:r>
        <w:rPr>
          <w:rFonts w:ascii="Courier New" w:hAnsi="Courier New" w:cs="Courier New"/>
          <w:color w:val="000000"/>
          <w:sz w:val="21"/>
          <w:szCs w:val="21"/>
          <w:shd w:val="clear" w:color="auto" w:fill="E0E0E0"/>
        </w:rPr>
        <w:t>_info</w:t>
      </w:r>
    </w:p>
    <w:p w14:paraId="0CED3D4B">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group by stu_id</w:t>
      </w:r>
    </w:p>
    <w:p w14:paraId="045520B2">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having course_count &gt;=</w:t>
      </w:r>
      <w:r>
        <w:rPr>
          <w:rFonts w:ascii="Courier New" w:hAnsi="Courier New" w:cs="Courier New"/>
          <w:color w:val="000000"/>
          <w:sz w:val="21"/>
          <w:szCs w:val="21"/>
          <w:shd w:val="clear" w:color="auto" w:fill="E0E0E0"/>
        </w:rPr>
        <w:t>4</w:t>
      </w:r>
      <w:r>
        <w:rPr>
          <w:rFonts w:hint="eastAsia" w:ascii="Courier New" w:hAnsi="Courier New" w:cs="Courier New"/>
          <w:color w:val="000000"/>
          <w:sz w:val="21"/>
          <w:szCs w:val="21"/>
          <w:shd w:val="clear" w:color="auto" w:fill="E0E0E0"/>
        </w:rPr>
        <w:t>;</w:t>
      </w:r>
    </w:p>
    <w:p w14:paraId="50D3F3DA">
      <w:pPr>
        <w:spacing w:line="360" w:lineRule="auto"/>
        <w:ind w:firstLine="420"/>
        <w:rPr>
          <w:rFonts w:ascii="Calibri" w:hAnsi="Calibri"/>
          <w:snapToGrid w:val="0"/>
          <w:position w:val="8"/>
          <w:szCs w:val="21"/>
        </w:rPr>
      </w:pPr>
      <w:r>
        <w:rPr>
          <w:rFonts w:hint="eastAsia" w:ascii="Calibri" w:hAnsi="Calibri"/>
          <w:snapToGrid w:val="0"/>
          <w:position w:val="8"/>
          <w:szCs w:val="21"/>
          <w:lang w:val="zh-CN"/>
        </w:rPr>
        <w:t>结果</w:t>
      </w:r>
    </w:p>
    <w:p w14:paraId="6E3ECBF5">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color w:val="000000"/>
          <w:sz w:val="21"/>
          <w:szCs w:val="21"/>
          <w:shd w:val="clear" w:color="auto" w:fill="E0E0E0"/>
        </w:rPr>
        <w:t>stu_id</w:t>
      </w:r>
      <w:r>
        <w:rPr>
          <w:rFonts w:ascii="Courier New" w:hAnsi="Courier New" w:cs="Courier New"/>
          <w:color w:val="000000"/>
          <w:sz w:val="21"/>
          <w:szCs w:val="21"/>
          <w:shd w:val="clear" w:color="auto" w:fill="E0E0E0"/>
        </w:rPr>
        <w:tab/>
      </w:r>
      <w:r>
        <w:rPr>
          <w:rFonts w:ascii="Courier New" w:hAnsi="Courier New" w:cs="Courier New"/>
          <w:color w:val="000000"/>
          <w:sz w:val="21"/>
          <w:szCs w:val="21"/>
          <w:shd w:val="clear" w:color="auto" w:fill="E0E0E0"/>
        </w:rPr>
        <w:t>course_num</w:t>
      </w:r>
    </w:p>
    <w:p w14:paraId="7A236711">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color w:val="000000"/>
          <w:sz w:val="21"/>
          <w:szCs w:val="21"/>
          <w:shd w:val="clear" w:color="auto" w:fill="E0E0E0"/>
        </w:rPr>
        <w:t>001</w:t>
      </w:r>
      <w:r>
        <w:rPr>
          <w:rFonts w:ascii="Courier New" w:hAnsi="Courier New" w:cs="Courier New"/>
          <w:color w:val="000000"/>
          <w:sz w:val="21"/>
          <w:szCs w:val="21"/>
          <w:shd w:val="clear" w:color="auto" w:fill="E0E0E0"/>
        </w:rPr>
        <w:tab/>
      </w:r>
      <w:r>
        <w:rPr>
          <w:rFonts w:ascii="Courier New" w:hAnsi="Courier New" w:cs="Courier New"/>
          <w:color w:val="000000"/>
          <w:sz w:val="21"/>
          <w:szCs w:val="21"/>
          <w:shd w:val="clear" w:color="auto" w:fill="E0E0E0"/>
        </w:rPr>
        <w:tab/>
      </w:r>
      <w:r>
        <w:rPr>
          <w:rFonts w:ascii="Courier New" w:hAnsi="Courier New" w:cs="Courier New"/>
          <w:color w:val="000000"/>
          <w:sz w:val="21"/>
          <w:szCs w:val="21"/>
          <w:shd w:val="clear" w:color="auto" w:fill="E0E0E0"/>
        </w:rPr>
        <w:t>4</w:t>
      </w:r>
    </w:p>
    <w:p w14:paraId="3B35FB20">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color w:val="000000"/>
          <w:sz w:val="21"/>
          <w:szCs w:val="21"/>
          <w:shd w:val="clear" w:color="auto" w:fill="E0E0E0"/>
        </w:rPr>
        <w:t>002</w:t>
      </w:r>
      <w:r>
        <w:rPr>
          <w:rFonts w:ascii="Courier New" w:hAnsi="Courier New" w:cs="Courier New"/>
          <w:color w:val="000000"/>
          <w:sz w:val="21"/>
          <w:szCs w:val="21"/>
          <w:shd w:val="clear" w:color="auto" w:fill="E0E0E0"/>
        </w:rPr>
        <w:tab/>
      </w:r>
      <w:r>
        <w:rPr>
          <w:rFonts w:ascii="Courier New" w:hAnsi="Courier New" w:cs="Courier New"/>
          <w:color w:val="000000"/>
          <w:sz w:val="21"/>
          <w:szCs w:val="21"/>
          <w:shd w:val="clear" w:color="auto" w:fill="E0E0E0"/>
        </w:rPr>
        <w:tab/>
      </w:r>
      <w:r>
        <w:rPr>
          <w:rFonts w:ascii="Courier New" w:hAnsi="Courier New" w:cs="Courier New"/>
          <w:color w:val="000000"/>
          <w:sz w:val="21"/>
          <w:szCs w:val="21"/>
          <w:shd w:val="clear" w:color="auto" w:fill="E0E0E0"/>
        </w:rPr>
        <w:t>4</w:t>
      </w:r>
    </w:p>
    <w:p w14:paraId="20EFCF85">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color w:val="000000"/>
          <w:sz w:val="21"/>
          <w:szCs w:val="21"/>
          <w:shd w:val="clear" w:color="auto" w:fill="E0E0E0"/>
        </w:rPr>
        <w:t>004</w:t>
      </w:r>
      <w:r>
        <w:rPr>
          <w:rFonts w:ascii="Courier New" w:hAnsi="Courier New" w:cs="Courier New"/>
          <w:color w:val="000000"/>
          <w:sz w:val="21"/>
          <w:szCs w:val="21"/>
          <w:shd w:val="clear" w:color="auto" w:fill="E0E0E0"/>
        </w:rPr>
        <w:tab/>
      </w:r>
      <w:r>
        <w:rPr>
          <w:rFonts w:ascii="Courier New" w:hAnsi="Courier New" w:cs="Courier New"/>
          <w:color w:val="000000"/>
          <w:sz w:val="21"/>
          <w:szCs w:val="21"/>
          <w:shd w:val="clear" w:color="auto" w:fill="E0E0E0"/>
        </w:rPr>
        <w:tab/>
      </w:r>
      <w:r>
        <w:rPr>
          <w:rFonts w:ascii="Courier New" w:hAnsi="Courier New" w:cs="Courier New"/>
          <w:color w:val="000000"/>
          <w:sz w:val="21"/>
          <w:szCs w:val="21"/>
          <w:shd w:val="clear" w:color="auto" w:fill="E0E0E0"/>
        </w:rPr>
        <w:t>4</w:t>
      </w:r>
    </w:p>
    <w:p w14:paraId="2AF8F370">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color w:val="000000"/>
          <w:sz w:val="21"/>
          <w:szCs w:val="21"/>
          <w:shd w:val="clear" w:color="auto" w:fill="E0E0E0"/>
        </w:rPr>
        <w:t>005</w:t>
      </w:r>
      <w:r>
        <w:rPr>
          <w:rFonts w:ascii="Courier New" w:hAnsi="Courier New" w:cs="Courier New"/>
          <w:color w:val="000000"/>
          <w:sz w:val="21"/>
          <w:szCs w:val="21"/>
          <w:shd w:val="clear" w:color="auto" w:fill="E0E0E0"/>
        </w:rPr>
        <w:tab/>
      </w:r>
      <w:r>
        <w:rPr>
          <w:rFonts w:ascii="Courier New" w:hAnsi="Courier New" w:cs="Courier New"/>
          <w:color w:val="000000"/>
          <w:sz w:val="21"/>
          <w:szCs w:val="21"/>
          <w:shd w:val="clear" w:color="auto" w:fill="E0E0E0"/>
        </w:rPr>
        <w:tab/>
      </w:r>
      <w:r>
        <w:rPr>
          <w:rFonts w:ascii="Courier New" w:hAnsi="Courier New" w:cs="Courier New"/>
          <w:color w:val="000000"/>
          <w:sz w:val="21"/>
          <w:szCs w:val="21"/>
          <w:shd w:val="clear" w:color="auto" w:fill="E0E0E0"/>
        </w:rPr>
        <w:t>5</w:t>
      </w:r>
    </w:p>
    <w:p w14:paraId="2B9FEC86">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color w:val="000000"/>
          <w:sz w:val="21"/>
          <w:szCs w:val="21"/>
          <w:shd w:val="clear" w:color="auto" w:fill="E0E0E0"/>
        </w:rPr>
        <w:t>007</w:t>
      </w:r>
      <w:r>
        <w:rPr>
          <w:rFonts w:ascii="Courier New" w:hAnsi="Courier New" w:cs="Courier New"/>
          <w:color w:val="000000"/>
          <w:sz w:val="21"/>
          <w:szCs w:val="21"/>
          <w:shd w:val="clear" w:color="auto" w:fill="E0E0E0"/>
        </w:rPr>
        <w:tab/>
      </w:r>
      <w:r>
        <w:rPr>
          <w:rFonts w:ascii="Courier New" w:hAnsi="Courier New" w:cs="Courier New"/>
          <w:color w:val="000000"/>
          <w:sz w:val="21"/>
          <w:szCs w:val="21"/>
          <w:shd w:val="clear" w:color="auto" w:fill="E0E0E0"/>
        </w:rPr>
        <w:tab/>
      </w:r>
      <w:r>
        <w:rPr>
          <w:rFonts w:ascii="Courier New" w:hAnsi="Courier New" w:cs="Courier New"/>
          <w:color w:val="000000"/>
          <w:sz w:val="21"/>
          <w:szCs w:val="21"/>
          <w:shd w:val="clear" w:color="auto" w:fill="E0E0E0"/>
        </w:rPr>
        <w:t>5</w:t>
      </w:r>
    </w:p>
    <w:p w14:paraId="3141AC8B">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color w:val="000000"/>
          <w:sz w:val="21"/>
          <w:szCs w:val="21"/>
          <w:shd w:val="clear" w:color="auto" w:fill="E0E0E0"/>
        </w:rPr>
        <w:t>009</w:t>
      </w:r>
      <w:r>
        <w:rPr>
          <w:rFonts w:ascii="Courier New" w:hAnsi="Courier New" w:cs="Courier New"/>
          <w:color w:val="000000"/>
          <w:sz w:val="21"/>
          <w:szCs w:val="21"/>
          <w:shd w:val="clear" w:color="auto" w:fill="E0E0E0"/>
        </w:rPr>
        <w:tab/>
      </w:r>
      <w:r>
        <w:rPr>
          <w:rFonts w:ascii="Courier New" w:hAnsi="Courier New" w:cs="Courier New"/>
          <w:color w:val="000000"/>
          <w:sz w:val="21"/>
          <w:szCs w:val="21"/>
          <w:shd w:val="clear" w:color="auto" w:fill="E0E0E0"/>
        </w:rPr>
        <w:tab/>
      </w:r>
      <w:r>
        <w:rPr>
          <w:rFonts w:ascii="Courier New" w:hAnsi="Courier New" w:cs="Courier New"/>
          <w:color w:val="000000"/>
          <w:sz w:val="21"/>
          <w:szCs w:val="21"/>
          <w:shd w:val="clear" w:color="auto" w:fill="E0E0E0"/>
        </w:rPr>
        <w:t>5</w:t>
      </w:r>
    </w:p>
    <w:p w14:paraId="3F851E7F">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color w:val="000000"/>
          <w:sz w:val="21"/>
          <w:szCs w:val="21"/>
          <w:shd w:val="clear" w:color="auto" w:fill="E0E0E0"/>
        </w:rPr>
        <w:t>010</w:t>
      </w:r>
      <w:r>
        <w:rPr>
          <w:rFonts w:ascii="Courier New" w:hAnsi="Courier New" w:cs="Courier New"/>
          <w:color w:val="000000"/>
          <w:sz w:val="21"/>
          <w:szCs w:val="21"/>
          <w:shd w:val="clear" w:color="auto" w:fill="E0E0E0"/>
        </w:rPr>
        <w:tab/>
      </w:r>
      <w:r>
        <w:rPr>
          <w:rFonts w:ascii="Courier New" w:hAnsi="Courier New" w:cs="Courier New"/>
          <w:color w:val="000000"/>
          <w:sz w:val="21"/>
          <w:szCs w:val="21"/>
          <w:shd w:val="clear" w:color="auto" w:fill="E0E0E0"/>
        </w:rPr>
        <w:tab/>
      </w:r>
      <w:r>
        <w:rPr>
          <w:rFonts w:ascii="Courier New" w:hAnsi="Courier New" w:cs="Courier New"/>
          <w:color w:val="000000"/>
          <w:sz w:val="21"/>
          <w:szCs w:val="21"/>
          <w:shd w:val="clear" w:color="auto" w:fill="E0E0E0"/>
        </w:rPr>
        <w:t>4</w:t>
      </w:r>
    </w:p>
    <w:p w14:paraId="70EFCB58">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color w:val="000000"/>
          <w:sz w:val="21"/>
          <w:szCs w:val="21"/>
          <w:shd w:val="clear" w:color="auto" w:fill="E0E0E0"/>
        </w:rPr>
        <w:t>013</w:t>
      </w:r>
      <w:r>
        <w:rPr>
          <w:rFonts w:ascii="Courier New" w:hAnsi="Courier New" w:cs="Courier New"/>
          <w:color w:val="000000"/>
          <w:sz w:val="21"/>
          <w:szCs w:val="21"/>
          <w:shd w:val="clear" w:color="auto" w:fill="E0E0E0"/>
        </w:rPr>
        <w:tab/>
      </w:r>
      <w:r>
        <w:rPr>
          <w:rFonts w:ascii="Courier New" w:hAnsi="Courier New" w:cs="Courier New"/>
          <w:color w:val="000000"/>
          <w:sz w:val="21"/>
          <w:szCs w:val="21"/>
          <w:shd w:val="clear" w:color="auto" w:fill="E0E0E0"/>
        </w:rPr>
        <w:tab/>
      </w:r>
      <w:r>
        <w:rPr>
          <w:rFonts w:ascii="Courier New" w:hAnsi="Courier New" w:cs="Courier New"/>
          <w:color w:val="000000"/>
          <w:sz w:val="21"/>
          <w:szCs w:val="21"/>
          <w:shd w:val="clear" w:color="auto" w:fill="E0E0E0"/>
        </w:rPr>
        <w:t>4</w:t>
      </w:r>
    </w:p>
    <w:p w14:paraId="3A58EDAC">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color w:val="000000"/>
          <w:sz w:val="21"/>
          <w:szCs w:val="21"/>
          <w:shd w:val="clear" w:color="auto" w:fill="E0E0E0"/>
        </w:rPr>
        <w:t>014</w:t>
      </w:r>
      <w:r>
        <w:rPr>
          <w:rFonts w:ascii="Courier New" w:hAnsi="Courier New" w:cs="Courier New"/>
          <w:color w:val="000000"/>
          <w:sz w:val="21"/>
          <w:szCs w:val="21"/>
          <w:shd w:val="clear" w:color="auto" w:fill="E0E0E0"/>
        </w:rPr>
        <w:tab/>
      </w:r>
      <w:r>
        <w:rPr>
          <w:rFonts w:ascii="Courier New" w:hAnsi="Courier New" w:cs="Courier New"/>
          <w:color w:val="000000"/>
          <w:sz w:val="21"/>
          <w:szCs w:val="21"/>
          <w:shd w:val="clear" w:color="auto" w:fill="E0E0E0"/>
        </w:rPr>
        <w:tab/>
      </w:r>
      <w:r>
        <w:rPr>
          <w:rFonts w:ascii="Courier New" w:hAnsi="Courier New" w:cs="Courier New"/>
          <w:color w:val="000000"/>
          <w:sz w:val="21"/>
          <w:szCs w:val="21"/>
          <w:shd w:val="clear" w:color="auto" w:fill="E0E0E0"/>
        </w:rPr>
        <w:t>4</w:t>
      </w:r>
    </w:p>
    <w:p w14:paraId="00A2BF52">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color w:val="000000"/>
          <w:sz w:val="21"/>
          <w:szCs w:val="21"/>
          <w:shd w:val="clear" w:color="auto" w:fill="E0E0E0"/>
        </w:rPr>
        <w:t>015</w:t>
      </w:r>
      <w:r>
        <w:rPr>
          <w:rFonts w:ascii="Courier New" w:hAnsi="Courier New" w:cs="Courier New"/>
          <w:color w:val="000000"/>
          <w:sz w:val="21"/>
          <w:szCs w:val="21"/>
          <w:shd w:val="clear" w:color="auto" w:fill="E0E0E0"/>
        </w:rPr>
        <w:tab/>
      </w:r>
      <w:r>
        <w:rPr>
          <w:rFonts w:ascii="Courier New" w:hAnsi="Courier New" w:cs="Courier New"/>
          <w:color w:val="000000"/>
          <w:sz w:val="21"/>
          <w:szCs w:val="21"/>
          <w:shd w:val="clear" w:color="auto" w:fill="E0E0E0"/>
        </w:rPr>
        <w:tab/>
      </w:r>
      <w:r>
        <w:rPr>
          <w:rFonts w:ascii="Courier New" w:hAnsi="Courier New" w:cs="Courier New"/>
          <w:color w:val="000000"/>
          <w:sz w:val="21"/>
          <w:szCs w:val="21"/>
          <w:shd w:val="clear" w:color="auto" w:fill="E0E0E0"/>
        </w:rPr>
        <w:t>4</w:t>
      </w:r>
    </w:p>
    <w:p w14:paraId="7E926C7A">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color w:val="000000"/>
          <w:sz w:val="21"/>
          <w:szCs w:val="21"/>
          <w:shd w:val="clear" w:color="auto" w:fill="E0E0E0"/>
        </w:rPr>
        <w:t>016</w:t>
      </w:r>
      <w:r>
        <w:rPr>
          <w:rFonts w:ascii="Courier New" w:hAnsi="Courier New" w:cs="Courier New"/>
          <w:color w:val="000000"/>
          <w:sz w:val="21"/>
          <w:szCs w:val="21"/>
          <w:shd w:val="clear" w:color="auto" w:fill="E0E0E0"/>
        </w:rPr>
        <w:tab/>
      </w:r>
      <w:r>
        <w:rPr>
          <w:rFonts w:ascii="Courier New" w:hAnsi="Courier New" w:cs="Courier New"/>
          <w:color w:val="000000"/>
          <w:sz w:val="21"/>
          <w:szCs w:val="21"/>
          <w:shd w:val="clear" w:color="auto" w:fill="E0E0E0"/>
        </w:rPr>
        <w:tab/>
      </w:r>
      <w:r>
        <w:rPr>
          <w:rFonts w:ascii="Courier New" w:hAnsi="Courier New" w:cs="Courier New"/>
          <w:color w:val="000000"/>
          <w:sz w:val="21"/>
          <w:szCs w:val="21"/>
          <w:shd w:val="clear" w:color="auto" w:fill="E0E0E0"/>
        </w:rPr>
        <w:t>4</w:t>
      </w:r>
    </w:p>
    <w:p w14:paraId="52586D4C">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color w:val="000000"/>
          <w:sz w:val="21"/>
          <w:szCs w:val="21"/>
          <w:shd w:val="clear" w:color="auto" w:fill="E0E0E0"/>
        </w:rPr>
        <w:t>017</w:t>
      </w:r>
      <w:r>
        <w:rPr>
          <w:rFonts w:ascii="Courier New" w:hAnsi="Courier New" w:cs="Courier New"/>
          <w:color w:val="000000"/>
          <w:sz w:val="21"/>
          <w:szCs w:val="21"/>
          <w:shd w:val="clear" w:color="auto" w:fill="E0E0E0"/>
        </w:rPr>
        <w:tab/>
      </w:r>
      <w:r>
        <w:rPr>
          <w:rFonts w:ascii="Courier New" w:hAnsi="Courier New" w:cs="Courier New"/>
          <w:color w:val="000000"/>
          <w:sz w:val="21"/>
          <w:szCs w:val="21"/>
          <w:shd w:val="clear" w:color="auto" w:fill="E0E0E0"/>
        </w:rPr>
        <w:tab/>
      </w:r>
      <w:r>
        <w:rPr>
          <w:rFonts w:ascii="Courier New" w:hAnsi="Courier New" w:cs="Courier New"/>
          <w:color w:val="000000"/>
          <w:sz w:val="21"/>
          <w:szCs w:val="21"/>
          <w:shd w:val="clear" w:color="auto" w:fill="E0E0E0"/>
        </w:rPr>
        <w:t>4</w:t>
      </w:r>
    </w:p>
    <w:p w14:paraId="2565CE0F">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color w:val="000000"/>
          <w:sz w:val="21"/>
          <w:szCs w:val="21"/>
          <w:shd w:val="clear" w:color="auto" w:fill="E0E0E0"/>
        </w:rPr>
        <w:t>018</w:t>
      </w:r>
      <w:r>
        <w:rPr>
          <w:rFonts w:ascii="Courier New" w:hAnsi="Courier New" w:cs="Courier New"/>
          <w:color w:val="000000"/>
          <w:sz w:val="21"/>
          <w:szCs w:val="21"/>
          <w:shd w:val="clear" w:color="auto" w:fill="E0E0E0"/>
        </w:rPr>
        <w:tab/>
      </w:r>
      <w:r>
        <w:rPr>
          <w:rFonts w:ascii="Courier New" w:hAnsi="Courier New" w:cs="Courier New"/>
          <w:color w:val="000000"/>
          <w:sz w:val="21"/>
          <w:szCs w:val="21"/>
          <w:shd w:val="clear" w:color="auto" w:fill="E0E0E0"/>
        </w:rPr>
        <w:tab/>
      </w:r>
      <w:r>
        <w:rPr>
          <w:rFonts w:ascii="Courier New" w:hAnsi="Courier New" w:cs="Courier New"/>
          <w:color w:val="000000"/>
          <w:sz w:val="21"/>
          <w:szCs w:val="21"/>
          <w:shd w:val="clear" w:color="auto" w:fill="E0E0E0"/>
        </w:rPr>
        <w:t>4</w:t>
      </w:r>
    </w:p>
    <w:p w14:paraId="4D9ED9EF">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color w:val="000000"/>
          <w:sz w:val="21"/>
          <w:szCs w:val="21"/>
          <w:shd w:val="clear" w:color="auto" w:fill="E0E0E0"/>
        </w:rPr>
        <w:t>020</w:t>
      </w:r>
      <w:r>
        <w:rPr>
          <w:rFonts w:ascii="Courier New" w:hAnsi="Courier New" w:cs="Courier New"/>
          <w:color w:val="000000"/>
          <w:sz w:val="21"/>
          <w:szCs w:val="21"/>
          <w:shd w:val="clear" w:color="auto" w:fill="E0E0E0"/>
        </w:rPr>
        <w:tab/>
      </w:r>
      <w:r>
        <w:rPr>
          <w:rFonts w:ascii="Courier New" w:hAnsi="Courier New" w:cs="Courier New"/>
          <w:color w:val="000000"/>
          <w:sz w:val="21"/>
          <w:szCs w:val="21"/>
          <w:shd w:val="clear" w:color="auto" w:fill="E0E0E0"/>
        </w:rPr>
        <w:tab/>
      </w:r>
      <w:r>
        <w:rPr>
          <w:rFonts w:ascii="Courier New" w:hAnsi="Courier New" w:cs="Courier New"/>
          <w:color w:val="000000"/>
          <w:sz w:val="21"/>
          <w:szCs w:val="21"/>
          <w:shd w:val="clear" w:color="auto" w:fill="E0E0E0"/>
        </w:rPr>
        <w:t>4</w:t>
      </w:r>
    </w:p>
    <w:bookmarkEnd w:id="18"/>
    <w:p w14:paraId="621B8069">
      <w:pPr>
        <w:pStyle w:val="4"/>
      </w:pPr>
      <w:bookmarkStart w:id="19" w:name="b8查询同姓假设每个学生姓名的第一个字为姓）的学生名单并统计同名人数"/>
      <w:commentRangeStart w:id="0"/>
      <w:r>
        <w:rPr>
          <w:rFonts w:hint="eastAsia"/>
        </w:rPr>
        <w:t xml:space="preserve">3.3.3 </w:t>
      </w:r>
      <w:r>
        <w:rPr>
          <w:rFonts w:hint="eastAsia"/>
          <w:color w:val="FF0000"/>
        </w:rPr>
        <w:t>[课堂讲解]</w:t>
      </w:r>
      <w:r>
        <w:rPr>
          <w:rFonts w:hint="eastAsia"/>
        </w:rPr>
        <w:t>查询同姓（假设每个学生姓名的第一个字为姓）的学生名单并统计同姓人数大于2的姓</w:t>
      </w:r>
      <w:commentRangeEnd w:id="0"/>
      <w:r>
        <w:rPr>
          <w:rStyle w:val="29"/>
          <w:b w:val="0"/>
        </w:rPr>
        <w:commentReference w:id="0"/>
      </w:r>
    </w:p>
    <w:p w14:paraId="541A2D23">
      <w:pPr>
        <w:spacing w:line="360" w:lineRule="auto"/>
        <w:ind w:firstLine="420"/>
        <w:rPr>
          <w:rFonts w:ascii="Calibri" w:hAnsi="Calibri"/>
          <w:snapToGrid w:val="0"/>
          <w:position w:val="8"/>
          <w:szCs w:val="21"/>
          <w:lang w:val="zh-CN"/>
        </w:rPr>
      </w:pPr>
      <w:r>
        <w:rPr>
          <w:rFonts w:ascii="Calibri" w:hAnsi="Calibri"/>
          <w:snapToGrid w:val="0"/>
          <w:position w:val="8"/>
          <w:szCs w:val="21"/>
          <w:lang w:val="zh-CN"/>
        </w:rPr>
        <w:t>思路：先提取出每个学生的姓并分组，如果分组的count&gt;=2则为同姓</w:t>
      </w:r>
      <w:bookmarkEnd w:id="19"/>
      <w:bookmarkStart w:id="20" w:name="b9查询每门课程的平均成绩结果按平均成绩升序排序平均成绩相同时按课程号降序排列"/>
    </w:p>
    <w:p w14:paraId="0B426E43">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hive&gt;</w:t>
      </w:r>
    </w:p>
    <w:p w14:paraId="0E8CABF4">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select</w:t>
      </w:r>
    </w:p>
    <w:p w14:paraId="45AD582D">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 xml:space="preserve">    t1.first_name,</w:t>
      </w:r>
    </w:p>
    <w:p w14:paraId="261C9A74">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 xml:space="preserve">    count(*) count_first_name</w:t>
      </w:r>
    </w:p>
    <w:p w14:paraId="325E2165">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from (</w:t>
      </w:r>
    </w:p>
    <w:p w14:paraId="6033DD95">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 xml:space="preserve">         select</w:t>
      </w:r>
    </w:p>
    <w:p w14:paraId="40C87851">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 xml:space="preserve">             stu_id,</w:t>
      </w:r>
    </w:p>
    <w:p w14:paraId="65BC9770">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 xml:space="preserve">             stu_name,</w:t>
      </w:r>
    </w:p>
    <w:p w14:paraId="0F0A7FA1">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 xml:space="preserve">             </w:t>
      </w:r>
      <w:r>
        <w:rPr>
          <w:rFonts w:hint="eastAsia" w:ascii="Courier New" w:hAnsi="Courier New" w:cs="Courier New"/>
          <w:color w:val="FF0000"/>
          <w:sz w:val="21"/>
          <w:szCs w:val="21"/>
          <w:shd w:val="clear" w:color="auto" w:fill="E0E0E0"/>
        </w:rPr>
        <w:t>substr</w:t>
      </w:r>
      <w:r>
        <w:rPr>
          <w:rFonts w:hint="eastAsia" w:ascii="Courier New" w:hAnsi="Courier New" w:cs="Courier New"/>
          <w:color w:val="000000"/>
          <w:sz w:val="21"/>
          <w:szCs w:val="21"/>
          <w:shd w:val="clear" w:color="auto" w:fill="E0E0E0"/>
        </w:rPr>
        <w:t>(stu_name,0,1) first_name</w:t>
      </w:r>
    </w:p>
    <w:p w14:paraId="20CEF219">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 xml:space="preserve">         from student</w:t>
      </w:r>
      <w:r>
        <w:rPr>
          <w:rFonts w:ascii="Courier New" w:hAnsi="Courier New" w:cs="Courier New"/>
          <w:color w:val="000000"/>
          <w:sz w:val="21"/>
          <w:szCs w:val="21"/>
          <w:shd w:val="clear" w:color="auto" w:fill="E0E0E0"/>
        </w:rPr>
        <w:t>_info</w:t>
      </w:r>
    </w:p>
    <w:p w14:paraId="3E2A5BCF">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 t1</w:t>
      </w:r>
    </w:p>
    <w:p w14:paraId="7A10ECE9">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group by t1.first_name</w:t>
      </w:r>
    </w:p>
    <w:p w14:paraId="765DA93E">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having count_first_name</w:t>
      </w:r>
      <w:r>
        <w:rPr>
          <w:rFonts w:ascii="Courier New" w:hAnsi="Courier New" w:cs="Courier New"/>
          <w:color w:val="000000"/>
          <w:sz w:val="21"/>
          <w:szCs w:val="21"/>
          <w:shd w:val="clear" w:color="auto" w:fill="E0E0E0"/>
        </w:rPr>
        <w:t xml:space="preserve"> </w:t>
      </w:r>
      <w:r>
        <w:rPr>
          <w:rFonts w:hint="eastAsia" w:ascii="Courier New" w:hAnsi="Courier New" w:cs="Courier New"/>
          <w:color w:val="000000"/>
          <w:sz w:val="21"/>
          <w:szCs w:val="21"/>
          <w:shd w:val="clear" w:color="auto" w:fill="E0E0E0"/>
        </w:rPr>
        <w:t>&gt;=</w:t>
      </w:r>
      <w:r>
        <w:rPr>
          <w:rFonts w:ascii="Courier New" w:hAnsi="Courier New" w:cs="Courier New"/>
          <w:color w:val="000000"/>
          <w:sz w:val="21"/>
          <w:szCs w:val="21"/>
          <w:shd w:val="clear" w:color="auto" w:fill="E0E0E0"/>
        </w:rPr>
        <w:t xml:space="preserve"> </w:t>
      </w:r>
      <w:r>
        <w:rPr>
          <w:rFonts w:hint="eastAsia" w:ascii="Courier New" w:hAnsi="Courier New" w:cs="Courier New"/>
          <w:color w:val="000000"/>
          <w:sz w:val="21"/>
          <w:szCs w:val="21"/>
          <w:shd w:val="clear" w:color="auto" w:fill="E0E0E0"/>
        </w:rPr>
        <w:t>2;</w:t>
      </w:r>
    </w:p>
    <w:p w14:paraId="0232A072">
      <w:pPr>
        <w:spacing w:line="360" w:lineRule="auto"/>
        <w:ind w:firstLine="420"/>
        <w:rPr>
          <w:rFonts w:ascii="Calibri" w:hAnsi="Calibri"/>
          <w:snapToGrid w:val="0"/>
          <w:position w:val="8"/>
          <w:szCs w:val="21"/>
        </w:rPr>
      </w:pPr>
      <w:r>
        <w:rPr>
          <w:rFonts w:hint="eastAsia" w:ascii="Calibri" w:hAnsi="Calibri"/>
          <w:snapToGrid w:val="0"/>
          <w:position w:val="8"/>
          <w:szCs w:val="21"/>
          <w:lang w:val="zh-CN"/>
        </w:rPr>
        <w:t>结果</w:t>
      </w:r>
    </w:p>
    <w:p w14:paraId="6B41DEB2">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t1.first_name   count_first_name</w:t>
      </w:r>
    </w:p>
    <w:p w14:paraId="59095617">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刘      2</w:t>
      </w:r>
    </w:p>
    <w:p w14:paraId="563891D6">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周      2</w:t>
      </w:r>
    </w:p>
    <w:p w14:paraId="533FA4A5">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陈      2</w:t>
      </w:r>
    </w:p>
    <w:p w14:paraId="4B9C28FB">
      <w:pPr>
        <w:pStyle w:val="4"/>
      </w:pPr>
      <w:r>
        <w:rPr>
          <w:rFonts w:hint="eastAsia"/>
        </w:rPr>
        <w:t>3.3.4 查询每门课程的平均成绩，结果按平均成绩升序排序，平均成绩相同时，按课程号降序排列</w:t>
      </w:r>
    </w:p>
    <w:p w14:paraId="40DCF342">
      <w:pPr>
        <w:spacing w:line="360" w:lineRule="auto"/>
        <w:ind w:firstLine="420"/>
        <w:rPr>
          <w:rFonts w:ascii="Calibri" w:hAnsi="Calibri"/>
          <w:snapToGrid w:val="0"/>
          <w:position w:val="8"/>
          <w:szCs w:val="21"/>
          <w:lang w:val="zh-CN"/>
        </w:rPr>
      </w:pPr>
      <w:r>
        <w:rPr>
          <w:rFonts w:ascii="Calibri" w:hAnsi="Calibri"/>
          <w:snapToGrid w:val="0"/>
          <w:position w:val="8"/>
          <w:szCs w:val="21"/>
          <w:lang w:val="zh-CN"/>
        </w:rPr>
        <w:t>思路：按照课程号分组并求组内的平均值</w:t>
      </w:r>
    </w:p>
    <w:p w14:paraId="776D0F27">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hive&gt;</w:t>
      </w:r>
    </w:p>
    <w:p w14:paraId="2DEB45C1">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select</w:t>
      </w:r>
    </w:p>
    <w:p w14:paraId="35DFB6E2">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 xml:space="preserve">    course_id,</w:t>
      </w:r>
    </w:p>
    <w:p w14:paraId="6277D7AA">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 xml:space="preserve">    avg(</w:t>
      </w:r>
      <w:r>
        <w:rPr>
          <w:rFonts w:ascii="Courier New" w:hAnsi="Courier New" w:cs="Courier New"/>
          <w:color w:val="000000"/>
          <w:sz w:val="21"/>
          <w:szCs w:val="21"/>
          <w:shd w:val="clear" w:color="auto" w:fill="E0E0E0"/>
        </w:rPr>
        <w:t>score</w:t>
      </w:r>
      <w:r>
        <w:rPr>
          <w:rFonts w:hint="eastAsia" w:ascii="Courier New" w:hAnsi="Courier New" w:cs="Courier New"/>
          <w:color w:val="000000"/>
          <w:sz w:val="21"/>
          <w:szCs w:val="21"/>
          <w:shd w:val="clear" w:color="auto" w:fill="E0E0E0"/>
        </w:rPr>
        <w:t xml:space="preserve">) </w:t>
      </w:r>
      <w:r>
        <w:rPr>
          <w:rFonts w:ascii="Courier New" w:hAnsi="Courier New" w:cs="Courier New"/>
          <w:color w:val="000000"/>
          <w:sz w:val="21"/>
          <w:szCs w:val="21"/>
          <w:shd w:val="clear" w:color="auto" w:fill="E0E0E0"/>
        </w:rPr>
        <w:t>score</w:t>
      </w:r>
      <w:r>
        <w:rPr>
          <w:rFonts w:hint="eastAsia" w:ascii="Courier New" w:hAnsi="Courier New" w:cs="Courier New"/>
          <w:color w:val="000000"/>
          <w:sz w:val="21"/>
          <w:szCs w:val="21"/>
          <w:shd w:val="clear" w:color="auto" w:fill="E0E0E0"/>
        </w:rPr>
        <w:t>_avg</w:t>
      </w:r>
    </w:p>
    <w:p w14:paraId="2A996D40">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from score</w:t>
      </w:r>
      <w:r>
        <w:rPr>
          <w:rFonts w:ascii="Courier New" w:hAnsi="Courier New" w:cs="Courier New"/>
          <w:color w:val="000000"/>
          <w:sz w:val="21"/>
          <w:szCs w:val="21"/>
          <w:shd w:val="clear" w:color="auto" w:fill="E0E0E0"/>
        </w:rPr>
        <w:t>_info</w:t>
      </w:r>
    </w:p>
    <w:p w14:paraId="5B00F795">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group by course_id</w:t>
      </w:r>
    </w:p>
    <w:p w14:paraId="4F26E5F8">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 xml:space="preserve">order by </w:t>
      </w:r>
      <w:r>
        <w:rPr>
          <w:rFonts w:ascii="Courier New" w:hAnsi="Courier New" w:cs="Courier New"/>
          <w:color w:val="000000"/>
          <w:sz w:val="21"/>
          <w:szCs w:val="21"/>
          <w:shd w:val="clear" w:color="auto" w:fill="E0E0E0"/>
        </w:rPr>
        <w:t>score</w:t>
      </w:r>
      <w:r>
        <w:rPr>
          <w:rFonts w:hint="eastAsia" w:ascii="Courier New" w:hAnsi="Courier New" w:cs="Courier New"/>
          <w:color w:val="000000"/>
          <w:sz w:val="21"/>
          <w:szCs w:val="21"/>
          <w:shd w:val="clear" w:color="auto" w:fill="E0E0E0"/>
        </w:rPr>
        <w:t>_avg asc, course_id desc;</w:t>
      </w:r>
    </w:p>
    <w:p w14:paraId="225148F1">
      <w:pPr>
        <w:spacing w:line="360" w:lineRule="auto"/>
        <w:ind w:firstLine="420"/>
        <w:rPr>
          <w:rFonts w:ascii="Calibri" w:hAnsi="Calibri"/>
          <w:snapToGrid w:val="0"/>
          <w:position w:val="8"/>
          <w:szCs w:val="21"/>
        </w:rPr>
      </w:pPr>
      <w:r>
        <w:rPr>
          <w:rFonts w:hint="eastAsia" w:ascii="Calibri" w:hAnsi="Calibri"/>
          <w:snapToGrid w:val="0"/>
          <w:position w:val="8"/>
          <w:szCs w:val="21"/>
          <w:lang w:val="zh-CN"/>
        </w:rPr>
        <w:t>结果</w:t>
      </w:r>
    </w:p>
    <w:p w14:paraId="236803F8">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 xml:space="preserve">course_id   </w:t>
      </w:r>
      <w:r>
        <w:rPr>
          <w:rFonts w:ascii="Courier New" w:hAnsi="Courier New" w:cs="Courier New"/>
          <w:color w:val="000000"/>
          <w:sz w:val="21"/>
          <w:szCs w:val="21"/>
          <w:shd w:val="clear" w:color="auto" w:fill="E0E0E0"/>
        </w:rPr>
        <w:t>score</w:t>
      </w:r>
      <w:r>
        <w:rPr>
          <w:rFonts w:hint="eastAsia" w:ascii="Courier New" w:hAnsi="Courier New" w:cs="Courier New"/>
          <w:color w:val="000000"/>
          <w:sz w:val="21"/>
          <w:szCs w:val="21"/>
          <w:shd w:val="clear" w:color="auto" w:fill="E0E0E0"/>
        </w:rPr>
        <w:t>_avg</w:t>
      </w:r>
    </w:p>
    <w:p w14:paraId="686D0055">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02         59.63157894736842</w:t>
      </w:r>
    </w:p>
    <w:p w14:paraId="38B2A268">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04         63.416666666666664</w:t>
      </w:r>
    </w:p>
    <w:p w14:paraId="380D4E57">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01         67.15789473684211</w:t>
      </w:r>
    </w:p>
    <w:p w14:paraId="71834249">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03         69.42105263157895</w:t>
      </w:r>
    </w:p>
    <w:p w14:paraId="5392CCD3">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05         74.6</w:t>
      </w:r>
    </w:p>
    <w:bookmarkEnd w:id="20"/>
    <w:p w14:paraId="41C8A07B">
      <w:pPr>
        <w:pStyle w:val="4"/>
      </w:pPr>
      <w:bookmarkStart w:id="21" w:name="b10统计参加考试人数大于等于15的学科"/>
      <w:r>
        <w:rPr>
          <w:rFonts w:hint="eastAsia"/>
        </w:rPr>
        <w:t>3.3.5 统计参加考试人数大于等于15的学科</w:t>
      </w:r>
    </w:p>
    <w:p w14:paraId="48C162C1">
      <w:pPr>
        <w:spacing w:line="360" w:lineRule="auto"/>
        <w:ind w:firstLine="420"/>
        <w:rPr>
          <w:rFonts w:ascii="Calibri" w:hAnsi="Calibri"/>
          <w:snapToGrid w:val="0"/>
          <w:position w:val="8"/>
          <w:szCs w:val="21"/>
        </w:rPr>
      </w:pPr>
      <w:r>
        <w:rPr>
          <w:rFonts w:ascii="Calibri" w:hAnsi="Calibri"/>
          <w:snapToGrid w:val="0"/>
          <w:position w:val="8"/>
          <w:szCs w:val="21"/>
          <w:lang w:val="zh-CN"/>
        </w:rPr>
        <w:t>按课程分组并统计组内人数</w:t>
      </w:r>
      <w:r>
        <w:rPr>
          <w:rFonts w:ascii="Calibri" w:hAnsi="Calibri"/>
          <w:snapToGrid w:val="0"/>
          <w:position w:val="8"/>
          <w:szCs w:val="21"/>
        </w:rPr>
        <w:t>，</w:t>
      </w:r>
      <w:r>
        <w:rPr>
          <w:rFonts w:ascii="Calibri" w:hAnsi="Calibri"/>
          <w:snapToGrid w:val="0"/>
          <w:position w:val="8"/>
          <w:szCs w:val="21"/>
          <w:lang w:val="zh-CN"/>
        </w:rPr>
        <w:t>过滤条件大于等于</w:t>
      </w:r>
      <w:r>
        <w:rPr>
          <w:rFonts w:ascii="Calibri" w:hAnsi="Calibri"/>
          <w:snapToGrid w:val="0"/>
          <w:position w:val="8"/>
          <w:szCs w:val="21"/>
        </w:rPr>
        <w:t>15</w:t>
      </w:r>
    </w:p>
    <w:p w14:paraId="3DF6584F">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hive&gt;</w:t>
      </w:r>
    </w:p>
    <w:p w14:paraId="2EA6B281">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select</w:t>
      </w:r>
    </w:p>
    <w:p w14:paraId="4C1AD69B">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 xml:space="preserve">    course_id,</w:t>
      </w:r>
    </w:p>
    <w:p w14:paraId="3CA7C6AF">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 xml:space="preserve">    count(stu_id) stu_count</w:t>
      </w:r>
    </w:p>
    <w:p w14:paraId="0B7E0144">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from score</w:t>
      </w:r>
      <w:r>
        <w:rPr>
          <w:rFonts w:ascii="Courier New" w:hAnsi="Courier New" w:cs="Courier New"/>
          <w:color w:val="000000"/>
          <w:sz w:val="21"/>
          <w:szCs w:val="21"/>
          <w:shd w:val="clear" w:color="auto" w:fill="E0E0E0"/>
        </w:rPr>
        <w:t>_info</w:t>
      </w:r>
    </w:p>
    <w:p w14:paraId="7C03516F">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group by course_id</w:t>
      </w:r>
    </w:p>
    <w:p w14:paraId="26581752">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having stu_count &gt;=</w:t>
      </w:r>
      <w:r>
        <w:rPr>
          <w:rFonts w:ascii="Courier New" w:hAnsi="Courier New" w:cs="Courier New"/>
          <w:color w:val="000000"/>
          <w:sz w:val="21"/>
          <w:szCs w:val="21"/>
          <w:shd w:val="clear" w:color="auto" w:fill="E0E0E0"/>
        </w:rPr>
        <w:t xml:space="preserve"> </w:t>
      </w:r>
      <w:r>
        <w:rPr>
          <w:rFonts w:hint="eastAsia" w:ascii="Courier New" w:hAnsi="Courier New" w:cs="Courier New"/>
          <w:color w:val="000000"/>
          <w:sz w:val="21"/>
          <w:szCs w:val="21"/>
          <w:shd w:val="clear" w:color="auto" w:fill="E0E0E0"/>
        </w:rPr>
        <w:t>15;</w:t>
      </w:r>
    </w:p>
    <w:p w14:paraId="1C837258">
      <w:pPr>
        <w:spacing w:line="360" w:lineRule="auto"/>
      </w:pPr>
      <w:r>
        <w:rPr>
          <w:rFonts w:hint="eastAsia"/>
        </w:rPr>
        <w:t>结果</w:t>
      </w:r>
    </w:p>
    <w:p w14:paraId="79C64D5E">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course_id   stu_count</w:t>
      </w:r>
    </w:p>
    <w:p w14:paraId="47930037">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01         19</w:t>
      </w:r>
    </w:p>
    <w:p w14:paraId="6D7C1B90">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02         19</w:t>
      </w:r>
    </w:p>
    <w:p w14:paraId="4D3A5E7E">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03         19</w:t>
      </w:r>
    </w:p>
    <w:bookmarkEnd w:id="16"/>
    <w:bookmarkEnd w:id="21"/>
    <w:p w14:paraId="5347F94A">
      <w:pPr>
        <w:pStyle w:val="3"/>
      </w:pPr>
      <w:bookmarkStart w:id="22" w:name="查询结构排序分组指定条件"/>
      <w:r>
        <w:rPr>
          <w:rFonts w:hint="eastAsia"/>
        </w:rPr>
        <w:t>3.4 查询结果排序&amp;分组指定条件</w:t>
      </w:r>
    </w:p>
    <w:p w14:paraId="0B336CD8">
      <w:pPr>
        <w:pStyle w:val="4"/>
      </w:pPr>
      <w:bookmarkStart w:id="23" w:name="b11查询学生的总成绩并进行排名"/>
      <w:r>
        <w:rPr>
          <w:rFonts w:hint="eastAsia"/>
        </w:rPr>
        <w:t>3.4.1 查询学生的总成绩并按照总成绩降序排序</w:t>
      </w:r>
    </w:p>
    <w:p w14:paraId="4EE34F98">
      <w:pPr>
        <w:spacing w:line="360" w:lineRule="auto"/>
        <w:ind w:firstLine="420"/>
        <w:rPr>
          <w:rFonts w:ascii="Calibri" w:hAnsi="Calibri"/>
          <w:snapToGrid w:val="0"/>
          <w:position w:val="8"/>
          <w:szCs w:val="21"/>
          <w:lang w:val="zh-CN"/>
        </w:rPr>
      </w:pPr>
      <w:r>
        <w:rPr>
          <w:rFonts w:ascii="Calibri" w:hAnsi="Calibri"/>
          <w:snapToGrid w:val="0"/>
          <w:position w:val="8"/>
          <w:szCs w:val="21"/>
          <w:lang w:val="zh-CN"/>
        </w:rPr>
        <w:t>思路：分组、sum、排序</w:t>
      </w:r>
    </w:p>
    <w:p w14:paraId="01714BBF">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hive&gt;</w:t>
      </w:r>
    </w:p>
    <w:p w14:paraId="72738379">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select</w:t>
      </w:r>
    </w:p>
    <w:p w14:paraId="5487B5CA">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 xml:space="preserve">    stu_id,</w:t>
      </w:r>
    </w:p>
    <w:p w14:paraId="7555DCEC">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 xml:space="preserve">    sum(</w:t>
      </w:r>
      <w:r>
        <w:rPr>
          <w:rFonts w:ascii="Courier New" w:hAnsi="Courier New" w:cs="Courier New"/>
          <w:color w:val="000000"/>
          <w:sz w:val="21"/>
          <w:szCs w:val="21"/>
          <w:shd w:val="clear" w:color="auto" w:fill="E0E0E0"/>
        </w:rPr>
        <w:t>score</w:t>
      </w:r>
      <w:r>
        <w:rPr>
          <w:rFonts w:hint="eastAsia" w:ascii="Courier New" w:hAnsi="Courier New" w:cs="Courier New"/>
          <w:color w:val="000000"/>
          <w:sz w:val="21"/>
          <w:szCs w:val="21"/>
          <w:shd w:val="clear" w:color="auto" w:fill="E0E0E0"/>
        </w:rPr>
        <w:t xml:space="preserve">) </w:t>
      </w:r>
      <w:r>
        <w:rPr>
          <w:rFonts w:ascii="Courier New" w:hAnsi="Courier New" w:cs="Courier New"/>
          <w:color w:val="000000"/>
          <w:sz w:val="21"/>
          <w:szCs w:val="21"/>
          <w:shd w:val="clear" w:color="auto" w:fill="E0E0E0"/>
        </w:rPr>
        <w:t>sum</w:t>
      </w:r>
      <w:r>
        <w:rPr>
          <w:rFonts w:hint="eastAsia" w:ascii="Courier New" w:hAnsi="Courier New" w:cs="Courier New"/>
          <w:color w:val="000000"/>
          <w:sz w:val="21"/>
          <w:szCs w:val="21"/>
          <w:shd w:val="clear" w:color="auto" w:fill="E0E0E0"/>
        </w:rPr>
        <w:t>_</w:t>
      </w:r>
      <w:r>
        <w:rPr>
          <w:rFonts w:ascii="Courier New" w:hAnsi="Courier New" w:cs="Courier New"/>
          <w:color w:val="000000"/>
          <w:sz w:val="21"/>
          <w:szCs w:val="21"/>
          <w:shd w:val="clear" w:color="auto" w:fill="E0E0E0"/>
        </w:rPr>
        <w:t>score</w:t>
      </w:r>
    </w:p>
    <w:p w14:paraId="7A094211">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from score</w:t>
      </w:r>
      <w:r>
        <w:rPr>
          <w:rFonts w:ascii="Courier New" w:hAnsi="Courier New" w:cs="Courier New"/>
          <w:color w:val="000000"/>
          <w:sz w:val="21"/>
          <w:szCs w:val="21"/>
          <w:shd w:val="clear" w:color="auto" w:fill="E0E0E0"/>
        </w:rPr>
        <w:t>_info</w:t>
      </w:r>
    </w:p>
    <w:p w14:paraId="50387B96">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group by stu_id</w:t>
      </w:r>
    </w:p>
    <w:p w14:paraId="21EA1B9C">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order by sum</w:t>
      </w:r>
      <w:r>
        <w:rPr>
          <w:rFonts w:ascii="Courier New" w:hAnsi="Courier New" w:cs="Courier New"/>
          <w:color w:val="000000"/>
          <w:sz w:val="21"/>
          <w:szCs w:val="21"/>
          <w:shd w:val="clear" w:color="auto" w:fill="E0E0E0"/>
        </w:rPr>
        <w:t>_score</w:t>
      </w:r>
      <w:r>
        <w:rPr>
          <w:rFonts w:hint="eastAsia" w:ascii="Courier New" w:hAnsi="Courier New" w:cs="Courier New"/>
          <w:color w:val="000000"/>
          <w:sz w:val="21"/>
          <w:szCs w:val="21"/>
          <w:shd w:val="clear" w:color="auto" w:fill="E0E0E0"/>
        </w:rPr>
        <w:t xml:space="preserve"> desc;</w:t>
      </w:r>
    </w:p>
    <w:p w14:paraId="2D31FBA7">
      <w:pPr>
        <w:spacing w:line="360" w:lineRule="auto"/>
        <w:ind w:firstLine="420"/>
        <w:rPr>
          <w:rFonts w:ascii="Calibri" w:hAnsi="Calibri"/>
          <w:snapToGrid w:val="0"/>
          <w:position w:val="8"/>
          <w:szCs w:val="21"/>
          <w:lang w:val="zh-CN"/>
        </w:rPr>
      </w:pPr>
      <w:r>
        <w:rPr>
          <w:rFonts w:hint="eastAsia" w:ascii="Calibri" w:hAnsi="Calibri"/>
          <w:snapToGrid w:val="0"/>
          <w:position w:val="8"/>
          <w:szCs w:val="21"/>
          <w:lang w:val="zh-CN"/>
        </w:rPr>
        <w:t>结果</w:t>
      </w:r>
    </w:p>
    <w:p w14:paraId="718FF02F">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color w:val="000000"/>
          <w:sz w:val="21"/>
          <w:szCs w:val="21"/>
          <w:shd w:val="clear" w:color="auto" w:fill="E0E0E0"/>
        </w:rPr>
        <w:t>stu_id</w:t>
      </w:r>
      <w:r>
        <w:rPr>
          <w:rFonts w:ascii="Courier New" w:hAnsi="Courier New" w:cs="Courier New"/>
          <w:color w:val="000000"/>
          <w:sz w:val="21"/>
          <w:szCs w:val="21"/>
          <w:shd w:val="clear" w:color="auto" w:fill="E0E0E0"/>
        </w:rPr>
        <w:tab/>
      </w:r>
      <w:r>
        <w:rPr>
          <w:rFonts w:ascii="Courier New" w:hAnsi="Courier New" w:cs="Courier New"/>
          <w:color w:val="000000"/>
          <w:sz w:val="21"/>
          <w:szCs w:val="21"/>
          <w:shd w:val="clear" w:color="auto" w:fill="E0E0E0"/>
        </w:rPr>
        <w:t>sum_score</w:t>
      </w:r>
    </w:p>
    <w:p w14:paraId="39FE35F5">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color w:val="000000"/>
          <w:sz w:val="21"/>
          <w:szCs w:val="21"/>
          <w:shd w:val="clear" w:color="auto" w:fill="E0E0E0"/>
        </w:rPr>
        <w:t>005</w:t>
      </w:r>
      <w:r>
        <w:rPr>
          <w:rFonts w:ascii="Courier New" w:hAnsi="Courier New" w:cs="Courier New"/>
          <w:color w:val="000000"/>
          <w:sz w:val="21"/>
          <w:szCs w:val="21"/>
          <w:shd w:val="clear" w:color="auto" w:fill="E0E0E0"/>
        </w:rPr>
        <w:tab/>
      </w:r>
      <w:r>
        <w:rPr>
          <w:rFonts w:ascii="Courier New" w:hAnsi="Courier New" w:cs="Courier New"/>
          <w:color w:val="000000"/>
          <w:sz w:val="21"/>
          <w:szCs w:val="21"/>
          <w:shd w:val="clear" w:color="auto" w:fill="E0E0E0"/>
        </w:rPr>
        <w:t>377</w:t>
      </w:r>
    </w:p>
    <w:p w14:paraId="6868CDA5">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color w:val="000000"/>
          <w:sz w:val="21"/>
          <w:szCs w:val="21"/>
          <w:shd w:val="clear" w:color="auto" w:fill="E0E0E0"/>
        </w:rPr>
        <w:t>009</w:t>
      </w:r>
      <w:r>
        <w:rPr>
          <w:rFonts w:ascii="Courier New" w:hAnsi="Courier New" w:cs="Courier New"/>
          <w:color w:val="000000"/>
          <w:sz w:val="21"/>
          <w:szCs w:val="21"/>
          <w:shd w:val="clear" w:color="auto" w:fill="E0E0E0"/>
        </w:rPr>
        <w:tab/>
      </w:r>
      <w:r>
        <w:rPr>
          <w:rFonts w:ascii="Courier New" w:hAnsi="Courier New" w:cs="Courier New"/>
          <w:color w:val="000000"/>
          <w:sz w:val="21"/>
          <w:szCs w:val="21"/>
          <w:shd w:val="clear" w:color="auto" w:fill="E0E0E0"/>
        </w:rPr>
        <w:t>371</w:t>
      </w:r>
    </w:p>
    <w:p w14:paraId="17A62463">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color w:val="000000"/>
          <w:sz w:val="21"/>
          <w:szCs w:val="21"/>
          <w:shd w:val="clear" w:color="auto" w:fill="E0E0E0"/>
        </w:rPr>
        <w:t>002</w:t>
      </w:r>
      <w:r>
        <w:rPr>
          <w:rFonts w:ascii="Courier New" w:hAnsi="Courier New" w:cs="Courier New"/>
          <w:color w:val="000000"/>
          <w:sz w:val="21"/>
          <w:szCs w:val="21"/>
          <w:shd w:val="clear" w:color="auto" w:fill="E0E0E0"/>
        </w:rPr>
        <w:tab/>
      </w:r>
      <w:r>
        <w:rPr>
          <w:rFonts w:ascii="Courier New" w:hAnsi="Courier New" w:cs="Courier New"/>
          <w:color w:val="000000"/>
          <w:sz w:val="21"/>
          <w:szCs w:val="21"/>
          <w:shd w:val="clear" w:color="auto" w:fill="E0E0E0"/>
        </w:rPr>
        <w:t>345</w:t>
      </w:r>
    </w:p>
    <w:p w14:paraId="5BCE9D97">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color w:val="000000"/>
          <w:sz w:val="21"/>
          <w:szCs w:val="21"/>
          <w:shd w:val="clear" w:color="auto" w:fill="E0E0E0"/>
        </w:rPr>
        <w:t>004</w:t>
      </w:r>
      <w:r>
        <w:rPr>
          <w:rFonts w:ascii="Courier New" w:hAnsi="Courier New" w:cs="Courier New"/>
          <w:color w:val="000000"/>
          <w:sz w:val="21"/>
          <w:szCs w:val="21"/>
          <w:shd w:val="clear" w:color="auto" w:fill="E0E0E0"/>
        </w:rPr>
        <w:tab/>
      </w:r>
      <w:r>
        <w:rPr>
          <w:rFonts w:ascii="Courier New" w:hAnsi="Courier New" w:cs="Courier New"/>
          <w:color w:val="000000"/>
          <w:sz w:val="21"/>
          <w:szCs w:val="21"/>
          <w:shd w:val="clear" w:color="auto" w:fill="E0E0E0"/>
        </w:rPr>
        <w:t>326</w:t>
      </w:r>
    </w:p>
    <w:p w14:paraId="20808977">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color w:val="000000"/>
          <w:sz w:val="21"/>
          <w:szCs w:val="21"/>
          <w:shd w:val="clear" w:color="auto" w:fill="E0E0E0"/>
        </w:rPr>
        <w:t>016</w:t>
      </w:r>
      <w:r>
        <w:rPr>
          <w:rFonts w:ascii="Courier New" w:hAnsi="Courier New" w:cs="Courier New"/>
          <w:color w:val="000000"/>
          <w:sz w:val="21"/>
          <w:szCs w:val="21"/>
          <w:shd w:val="clear" w:color="auto" w:fill="E0E0E0"/>
        </w:rPr>
        <w:tab/>
      </w:r>
      <w:r>
        <w:rPr>
          <w:rFonts w:ascii="Courier New" w:hAnsi="Courier New" w:cs="Courier New"/>
          <w:color w:val="000000"/>
          <w:sz w:val="21"/>
          <w:szCs w:val="21"/>
          <w:shd w:val="clear" w:color="auto" w:fill="E0E0E0"/>
        </w:rPr>
        <w:t>325</w:t>
      </w:r>
    </w:p>
    <w:p w14:paraId="7E266B60">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color w:val="000000"/>
          <w:sz w:val="21"/>
          <w:szCs w:val="21"/>
          <w:shd w:val="clear" w:color="auto" w:fill="E0E0E0"/>
        </w:rPr>
        <w:t>007</w:t>
      </w:r>
      <w:r>
        <w:rPr>
          <w:rFonts w:ascii="Courier New" w:hAnsi="Courier New" w:cs="Courier New"/>
          <w:color w:val="000000"/>
          <w:sz w:val="21"/>
          <w:szCs w:val="21"/>
          <w:shd w:val="clear" w:color="auto" w:fill="E0E0E0"/>
        </w:rPr>
        <w:tab/>
      </w:r>
      <w:r>
        <w:rPr>
          <w:rFonts w:ascii="Courier New" w:hAnsi="Courier New" w:cs="Courier New"/>
          <w:color w:val="000000"/>
          <w:sz w:val="21"/>
          <w:szCs w:val="21"/>
          <w:shd w:val="clear" w:color="auto" w:fill="E0E0E0"/>
        </w:rPr>
        <w:t>299</w:t>
      </w:r>
    </w:p>
    <w:p w14:paraId="22F23737">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color w:val="000000"/>
          <w:sz w:val="21"/>
          <w:szCs w:val="21"/>
          <w:shd w:val="clear" w:color="auto" w:fill="E0E0E0"/>
        </w:rPr>
        <w:t>001</w:t>
      </w:r>
      <w:r>
        <w:rPr>
          <w:rFonts w:ascii="Courier New" w:hAnsi="Courier New" w:cs="Courier New"/>
          <w:color w:val="000000"/>
          <w:sz w:val="21"/>
          <w:szCs w:val="21"/>
          <w:shd w:val="clear" w:color="auto" w:fill="E0E0E0"/>
        </w:rPr>
        <w:tab/>
      </w:r>
      <w:r>
        <w:rPr>
          <w:rFonts w:ascii="Courier New" w:hAnsi="Courier New" w:cs="Courier New"/>
          <w:color w:val="000000"/>
          <w:sz w:val="21"/>
          <w:szCs w:val="21"/>
          <w:shd w:val="clear" w:color="auto" w:fill="E0E0E0"/>
        </w:rPr>
        <w:t>290</w:t>
      </w:r>
    </w:p>
    <w:p w14:paraId="413CFDD7">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color w:val="000000"/>
          <w:sz w:val="21"/>
          <w:szCs w:val="21"/>
          <w:shd w:val="clear" w:color="auto" w:fill="E0E0E0"/>
        </w:rPr>
        <w:t>015</w:t>
      </w:r>
      <w:r>
        <w:rPr>
          <w:rFonts w:ascii="Courier New" w:hAnsi="Courier New" w:cs="Courier New"/>
          <w:color w:val="000000"/>
          <w:sz w:val="21"/>
          <w:szCs w:val="21"/>
          <w:shd w:val="clear" w:color="auto" w:fill="E0E0E0"/>
        </w:rPr>
        <w:tab/>
      </w:r>
      <w:r>
        <w:rPr>
          <w:rFonts w:ascii="Courier New" w:hAnsi="Courier New" w:cs="Courier New"/>
          <w:color w:val="000000"/>
          <w:sz w:val="21"/>
          <w:szCs w:val="21"/>
          <w:shd w:val="clear" w:color="auto" w:fill="E0E0E0"/>
        </w:rPr>
        <w:t>281</w:t>
      </w:r>
    </w:p>
    <w:p w14:paraId="5BE2F82C">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color w:val="000000"/>
          <w:sz w:val="21"/>
          <w:szCs w:val="21"/>
          <w:shd w:val="clear" w:color="auto" w:fill="E0E0E0"/>
        </w:rPr>
        <w:t>020</w:t>
      </w:r>
      <w:r>
        <w:rPr>
          <w:rFonts w:ascii="Courier New" w:hAnsi="Courier New" w:cs="Courier New"/>
          <w:color w:val="000000"/>
          <w:sz w:val="21"/>
          <w:szCs w:val="21"/>
          <w:shd w:val="clear" w:color="auto" w:fill="E0E0E0"/>
        </w:rPr>
        <w:tab/>
      </w:r>
      <w:r>
        <w:rPr>
          <w:rFonts w:ascii="Courier New" w:hAnsi="Courier New" w:cs="Courier New"/>
          <w:color w:val="000000"/>
          <w:sz w:val="21"/>
          <w:szCs w:val="21"/>
          <w:shd w:val="clear" w:color="auto" w:fill="E0E0E0"/>
        </w:rPr>
        <w:t>279</w:t>
      </w:r>
    </w:p>
    <w:p w14:paraId="2D578C5F">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color w:val="000000"/>
          <w:sz w:val="21"/>
          <w:szCs w:val="21"/>
          <w:shd w:val="clear" w:color="auto" w:fill="E0E0E0"/>
        </w:rPr>
        <w:t>013</w:t>
      </w:r>
      <w:r>
        <w:rPr>
          <w:rFonts w:ascii="Courier New" w:hAnsi="Courier New" w:cs="Courier New"/>
          <w:color w:val="000000"/>
          <w:sz w:val="21"/>
          <w:szCs w:val="21"/>
          <w:shd w:val="clear" w:color="auto" w:fill="E0E0E0"/>
        </w:rPr>
        <w:tab/>
      </w:r>
      <w:r>
        <w:rPr>
          <w:rFonts w:ascii="Courier New" w:hAnsi="Courier New" w:cs="Courier New"/>
          <w:color w:val="000000"/>
          <w:sz w:val="21"/>
          <w:szCs w:val="21"/>
          <w:shd w:val="clear" w:color="auto" w:fill="E0E0E0"/>
        </w:rPr>
        <w:t>244</w:t>
      </w:r>
    </w:p>
    <w:p w14:paraId="12B0F0EE">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color w:val="000000"/>
          <w:sz w:val="21"/>
          <w:szCs w:val="21"/>
          <w:shd w:val="clear" w:color="auto" w:fill="E0E0E0"/>
        </w:rPr>
        <w:t>010</w:t>
      </w:r>
      <w:r>
        <w:rPr>
          <w:rFonts w:ascii="Courier New" w:hAnsi="Courier New" w:cs="Courier New"/>
          <w:color w:val="000000"/>
          <w:sz w:val="21"/>
          <w:szCs w:val="21"/>
          <w:shd w:val="clear" w:color="auto" w:fill="E0E0E0"/>
        </w:rPr>
        <w:tab/>
      </w:r>
      <w:r>
        <w:rPr>
          <w:rFonts w:ascii="Courier New" w:hAnsi="Courier New" w:cs="Courier New"/>
          <w:color w:val="000000"/>
          <w:sz w:val="21"/>
          <w:szCs w:val="21"/>
          <w:shd w:val="clear" w:color="auto" w:fill="E0E0E0"/>
        </w:rPr>
        <w:t>233</w:t>
      </w:r>
    </w:p>
    <w:p w14:paraId="29179AD3">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color w:val="000000"/>
          <w:sz w:val="21"/>
          <w:szCs w:val="21"/>
          <w:shd w:val="clear" w:color="auto" w:fill="E0E0E0"/>
        </w:rPr>
        <w:t>018</w:t>
      </w:r>
      <w:r>
        <w:rPr>
          <w:rFonts w:ascii="Courier New" w:hAnsi="Courier New" w:cs="Courier New"/>
          <w:color w:val="000000"/>
          <w:sz w:val="21"/>
          <w:szCs w:val="21"/>
          <w:shd w:val="clear" w:color="auto" w:fill="E0E0E0"/>
        </w:rPr>
        <w:tab/>
      </w:r>
      <w:r>
        <w:rPr>
          <w:rFonts w:ascii="Courier New" w:hAnsi="Courier New" w:cs="Courier New"/>
          <w:color w:val="000000"/>
          <w:sz w:val="21"/>
          <w:szCs w:val="21"/>
          <w:shd w:val="clear" w:color="auto" w:fill="E0E0E0"/>
        </w:rPr>
        <w:t>232</w:t>
      </w:r>
    </w:p>
    <w:p w14:paraId="099B6B9E">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color w:val="000000"/>
          <w:sz w:val="21"/>
          <w:szCs w:val="21"/>
          <w:shd w:val="clear" w:color="auto" w:fill="E0E0E0"/>
        </w:rPr>
        <w:t>006</w:t>
      </w:r>
      <w:r>
        <w:rPr>
          <w:rFonts w:ascii="Courier New" w:hAnsi="Courier New" w:cs="Courier New"/>
          <w:color w:val="000000"/>
          <w:sz w:val="21"/>
          <w:szCs w:val="21"/>
          <w:shd w:val="clear" w:color="auto" w:fill="E0E0E0"/>
        </w:rPr>
        <w:tab/>
      </w:r>
      <w:r>
        <w:rPr>
          <w:rFonts w:ascii="Courier New" w:hAnsi="Courier New" w:cs="Courier New"/>
          <w:color w:val="000000"/>
          <w:sz w:val="21"/>
          <w:szCs w:val="21"/>
          <w:shd w:val="clear" w:color="auto" w:fill="E0E0E0"/>
        </w:rPr>
        <w:t>220</w:t>
      </w:r>
    </w:p>
    <w:p w14:paraId="2A7C5382">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color w:val="000000"/>
          <w:sz w:val="21"/>
          <w:szCs w:val="21"/>
          <w:shd w:val="clear" w:color="auto" w:fill="E0E0E0"/>
        </w:rPr>
        <w:t>014</w:t>
      </w:r>
      <w:r>
        <w:rPr>
          <w:rFonts w:ascii="Courier New" w:hAnsi="Courier New" w:cs="Courier New"/>
          <w:color w:val="000000"/>
          <w:sz w:val="21"/>
          <w:szCs w:val="21"/>
          <w:shd w:val="clear" w:color="auto" w:fill="E0E0E0"/>
        </w:rPr>
        <w:tab/>
      </w:r>
      <w:r>
        <w:rPr>
          <w:rFonts w:ascii="Courier New" w:hAnsi="Courier New" w:cs="Courier New"/>
          <w:color w:val="000000"/>
          <w:sz w:val="21"/>
          <w:szCs w:val="21"/>
          <w:shd w:val="clear" w:color="auto" w:fill="E0E0E0"/>
        </w:rPr>
        <w:t>192</w:t>
      </w:r>
    </w:p>
    <w:p w14:paraId="7E9C6429">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color w:val="000000"/>
          <w:sz w:val="21"/>
          <w:szCs w:val="21"/>
          <w:shd w:val="clear" w:color="auto" w:fill="E0E0E0"/>
        </w:rPr>
        <w:t>017</w:t>
      </w:r>
      <w:r>
        <w:rPr>
          <w:rFonts w:ascii="Courier New" w:hAnsi="Courier New" w:cs="Courier New"/>
          <w:color w:val="000000"/>
          <w:sz w:val="21"/>
          <w:szCs w:val="21"/>
          <w:shd w:val="clear" w:color="auto" w:fill="E0E0E0"/>
        </w:rPr>
        <w:tab/>
      </w:r>
      <w:r>
        <w:rPr>
          <w:rFonts w:ascii="Courier New" w:hAnsi="Courier New" w:cs="Courier New"/>
          <w:color w:val="000000"/>
          <w:sz w:val="21"/>
          <w:szCs w:val="21"/>
          <w:shd w:val="clear" w:color="auto" w:fill="E0E0E0"/>
        </w:rPr>
        <w:t>181</w:t>
      </w:r>
    </w:p>
    <w:p w14:paraId="50BB731A">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color w:val="000000"/>
          <w:sz w:val="21"/>
          <w:szCs w:val="21"/>
          <w:shd w:val="clear" w:color="auto" w:fill="E0E0E0"/>
        </w:rPr>
        <w:t>012</w:t>
      </w:r>
      <w:r>
        <w:rPr>
          <w:rFonts w:ascii="Courier New" w:hAnsi="Courier New" w:cs="Courier New"/>
          <w:color w:val="000000"/>
          <w:sz w:val="21"/>
          <w:szCs w:val="21"/>
          <w:shd w:val="clear" w:color="auto" w:fill="E0E0E0"/>
        </w:rPr>
        <w:tab/>
      </w:r>
      <w:r>
        <w:rPr>
          <w:rFonts w:ascii="Courier New" w:hAnsi="Courier New" w:cs="Courier New"/>
          <w:color w:val="000000"/>
          <w:sz w:val="21"/>
          <w:szCs w:val="21"/>
          <w:shd w:val="clear" w:color="auto" w:fill="E0E0E0"/>
        </w:rPr>
        <w:t>180</w:t>
      </w:r>
    </w:p>
    <w:p w14:paraId="423B902D">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color w:val="000000"/>
          <w:sz w:val="21"/>
          <w:szCs w:val="21"/>
          <w:shd w:val="clear" w:color="auto" w:fill="E0E0E0"/>
        </w:rPr>
        <w:t>011</w:t>
      </w:r>
      <w:r>
        <w:rPr>
          <w:rFonts w:ascii="Courier New" w:hAnsi="Courier New" w:cs="Courier New"/>
          <w:color w:val="000000"/>
          <w:sz w:val="21"/>
          <w:szCs w:val="21"/>
          <w:shd w:val="clear" w:color="auto" w:fill="E0E0E0"/>
        </w:rPr>
        <w:tab/>
      </w:r>
      <w:r>
        <w:rPr>
          <w:rFonts w:ascii="Courier New" w:hAnsi="Courier New" w:cs="Courier New"/>
          <w:color w:val="000000"/>
          <w:sz w:val="21"/>
          <w:szCs w:val="21"/>
          <w:shd w:val="clear" w:color="auto" w:fill="E0E0E0"/>
        </w:rPr>
        <w:t>180</w:t>
      </w:r>
    </w:p>
    <w:p w14:paraId="0216DF20">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color w:val="000000"/>
          <w:sz w:val="21"/>
          <w:szCs w:val="21"/>
          <w:shd w:val="clear" w:color="auto" w:fill="E0E0E0"/>
        </w:rPr>
        <w:t>019</w:t>
      </w:r>
      <w:r>
        <w:rPr>
          <w:rFonts w:ascii="Courier New" w:hAnsi="Courier New" w:cs="Courier New"/>
          <w:color w:val="000000"/>
          <w:sz w:val="21"/>
          <w:szCs w:val="21"/>
          <w:shd w:val="clear" w:color="auto" w:fill="E0E0E0"/>
        </w:rPr>
        <w:tab/>
      </w:r>
      <w:r>
        <w:rPr>
          <w:rFonts w:ascii="Courier New" w:hAnsi="Courier New" w:cs="Courier New"/>
          <w:color w:val="000000"/>
          <w:sz w:val="21"/>
          <w:szCs w:val="21"/>
          <w:shd w:val="clear" w:color="auto" w:fill="E0E0E0"/>
        </w:rPr>
        <w:t>178</w:t>
      </w:r>
    </w:p>
    <w:p w14:paraId="427A7AC2">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color w:val="000000"/>
          <w:sz w:val="21"/>
          <w:szCs w:val="21"/>
          <w:shd w:val="clear" w:color="auto" w:fill="E0E0E0"/>
        </w:rPr>
        <w:t>008</w:t>
      </w:r>
      <w:r>
        <w:rPr>
          <w:rFonts w:ascii="Courier New" w:hAnsi="Courier New" w:cs="Courier New"/>
          <w:color w:val="000000"/>
          <w:sz w:val="21"/>
          <w:szCs w:val="21"/>
          <w:shd w:val="clear" w:color="auto" w:fill="E0E0E0"/>
        </w:rPr>
        <w:tab/>
      </w:r>
      <w:r>
        <w:rPr>
          <w:rFonts w:ascii="Courier New" w:hAnsi="Courier New" w:cs="Courier New"/>
          <w:color w:val="000000"/>
          <w:sz w:val="21"/>
          <w:szCs w:val="21"/>
          <w:shd w:val="clear" w:color="auto" w:fill="E0E0E0"/>
        </w:rPr>
        <w:t>129</w:t>
      </w:r>
    </w:p>
    <w:bookmarkEnd w:id="23"/>
    <w:p w14:paraId="6FC43DCA">
      <w:pPr>
        <w:pStyle w:val="4"/>
      </w:pPr>
      <w:commentRangeStart w:id="1"/>
      <w:bookmarkStart w:id="24" w:name="X44217e7a74d134ef864e2dd47dd2afd28631a5a"/>
      <w:r>
        <w:rPr>
          <w:rFonts w:hint="eastAsia"/>
        </w:rPr>
        <w:t>3.4.</w:t>
      </w:r>
      <w:r>
        <w:t>2</w:t>
      </w:r>
      <w:r>
        <w:rPr>
          <w:rFonts w:hint="eastAsia"/>
        </w:rPr>
        <w:t xml:space="preserve"> </w:t>
      </w:r>
      <w:r>
        <w:rPr>
          <w:rFonts w:hint="eastAsia"/>
          <w:color w:val="FF0000"/>
        </w:rPr>
        <w:t>[课堂讲解]</w:t>
      </w:r>
      <w:r>
        <w:rPr>
          <w:rFonts w:hint="eastAsia"/>
        </w:rPr>
        <w:t>按照如下格式显示学生的语文、数学、英语三科成绩，没有成绩的输出为0，按照学生的有效平均成绩降序显示</w:t>
      </w:r>
      <w:commentRangeEnd w:id="1"/>
      <w:r>
        <w:rPr>
          <w:rStyle w:val="29"/>
          <w:b w:val="0"/>
        </w:rPr>
        <w:commentReference w:id="1"/>
      </w:r>
    </w:p>
    <w:p w14:paraId="56837301">
      <w:pPr>
        <w:spacing w:line="360" w:lineRule="auto"/>
        <w:ind w:firstLine="420"/>
        <w:rPr>
          <w:rFonts w:ascii="Calibri" w:hAnsi="Calibri"/>
          <w:snapToGrid w:val="0"/>
          <w:position w:val="8"/>
          <w:szCs w:val="21"/>
          <w:lang w:val="zh-CN"/>
        </w:rPr>
      </w:pPr>
      <w:r>
        <w:rPr>
          <w:rFonts w:ascii="Calibri" w:hAnsi="Calibri"/>
          <w:snapToGrid w:val="0"/>
          <w:position w:val="8"/>
          <w:szCs w:val="21"/>
          <w:lang w:val="zh-CN"/>
        </w:rPr>
        <w:t>学生id 语文 数学 英语 有效课程数 有效平均成绩</w:t>
      </w:r>
    </w:p>
    <w:p w14:paraId="0BDFDAB0">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hive&gt;</w:t>
      </w:r>
    </w:p>
    <w:p w14:paraId="25D545F1">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select</w:t>
      </w:r>
    </w:p>
    <w:p w14:paraId="01E8E447">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 xml:space="preserve">  si.stu_id,</w:t>
      </w:r>
    </w:p>
    <w:p w14:paraId="5E8A3455">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 xml:space="preserve">  sum(if(ci.course_name='语文',score,0))  `语文`,</w:t>
      </w:r>
    </w:p>
    <w:p w14:paraId="77069817">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 xml:space="preserve">  sum(if(ci.course_name='数学',score,0))  `数学`,</w:t>
      </w:r>
    </w:p>
    <w:p w14:paraId="53059AD2">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 xml:space="preserve">  sum(if(ci.course_name='英语',score,0))  `英语`,</w:t>
      </w:r>
    </w:p>
    <w:p w14:paraId="19115CDB">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 xml:space="preserve">  count(*)  `有效课程数`,</w:t>
      </w:r>
    </w:p>
    <w:p w14:paraId="4A240CFB">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 xml:space="preserve">  avg(si.score)  `平均成绩`</w:t>
      </w:r>
    </w:p>
    <w:p w14:paraId="6412E7B3">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from</w:t>
      </w:r>
    </w:p>
    <w:p w14:paraId="444FBB28">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 xml:space="preserve">  score_info si</w:t>
      </w:r>
    </w:p>
    <w:p w14:paraId="41CBD468">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join</w:t>
      </w:r>
    </w:p>
    <w:p w14:paraId="43A082AE">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 xml:space="preserve">  course_info ci</w:t>
      </w:r>
    </w:p>
    <w:p w14:paraId="7FC2326F">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on</w:t>
      </w:r>
    </w:p>
    <w:p w14:paraId="5815DBBC">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 xml:space="preserve">  si.course_id=ci.course_id</w:t>
      </w:r>
    </w:p>
    <w:p w14:paraId="599BAE9C">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group by</w:t>
      </w:r>
    </w:p>
    <w:p w14:paraId="4486856A">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 xml:space="preserve">  si.stu_id</w:t>
      </w:r>
    </w:p>
    <w:p w14:paraId="77B91F2D">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order by</w:t>
      </w:r>
    </w:p>
    <w:p w14:paraId="13EE023A">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 xml:space="preserve">  `平均成绩` desc</w:t>
      </w:r>
    </w:p>
    <w:p w14:paraId="2CD82EBB">
      <w:pPr>
        <w:spacing w:line="360" w:lineRule="auto"/>
        <w:ind w:firstLine="420"/>
        <w:rPr>
          <w:rFonts w:ascii="Calibri" w:hAnsi="Calibri"/>
          <w:snapToGrid w:val="0"/>
          <w:position w:val="8"/>
          <w:szCs w:val="21"/>
          <w:lang w:val="zh-CN"/>
        </w:rPr>
      </w:pPr>
      <w:r>
        <w:rPr>
          <w:rFonts w:hint="eastAsia" w:ascii="Calibri" w:hAnsi="Calibri"/>
          <w:snapToGrid w:val="0"/>
          <w:position w:val="8"/>
          <w:szCs w:val="21"/>
          <w:lang w:val="zh-CN"/>
        </w:rPr>
        <w:t>结果</w:t>
      </w:r>
    </w:p>
    <w:p w14:paraId="7C859698">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学生id  语文    数学    英语   有效课程数      平均成绩</w:t>
      </w:r>
    </w:p>
    <w:p w14:paraId="2BEF3D2E">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002     74      84      87      4              86.25</w:t>
      </w:r>
    </w:p>
    <w:p w14:paraId="140AE036">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004     85      93      89      4              81.5</w:t>
      </w:r>
    </w:p>
    <w:p w14:paraId="00482A93">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016     71      89      71      4              81.25</w:t>
      </w:r>
    </w:p>
    <w:p w14:paraId="6B95EA4B">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005     64      44      99      5              75.4</w:t>
      </w:r>
    </w:p>
    <w:p w14:paraId="714A357B">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009     75      78      60      5              74.2</w:t>
      </w:r>
    </w:p>
    <w:p w14:paraId="46F2B009">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006     71      90      59      3              73.33333333333333</w:t>
      </w:r>
    </w:p>
    <w:p w14:paraId="675828F3">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001     94      63      79      4              72.5</w:t>
      </w:r>
    </w:p>
    <w:p w14:paraId="3C27F0C2">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015     90      48      84      4              70.25</w:t>
      </w:r>
    </w:p>
    <w:p w14:paraId="634C0D54">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020     89      59      81      4              69.75</w:t>
      </w:r>
    </w:p>
    <w:p w14:paraId="77A83AF6">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013     47      35      93      4              61.0</w:t>
      </w:r>
    </w:p>
    <w:p w14:paraId="0BEADB58">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012     44      74      62      3              60.0</w:t>
      </w:r>
    </w:p>
    <w:p w14:paraId="4BED68B4">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011     61      49      70      3              60.0</w:t>
      </w:r>
    </w:p>
    <w:p w14:paraId="6DD6A1E5">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007     48      55      70      5              59.8</w:t>
      </w:r>
    </w:p>
    <w:p w14:paraId="5E0DCC98">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019     46      39      93      3              59.333333333333336</w:t>
      </w:r>
    </w:p>
    <w:p w14:paraId="526ECD8B">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010     84      68      47      4              58.25</w:t>
      </w:r>
    </w:p>
    <w:p w14:paraId="7FD01DAA">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018     38      58      49      4              58.0</w:t>
      </w:r>
    </w:p>
    <w:p w14:paraId="6E0F1098">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014     81      39      32      4              48.0</w:t>
      </w:r>
    </w:p>
    <w:p w14:paraId="52FC9193">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017     58      34      55      4              45.25</w:t>
      </w:r>
    </w:p>
    <w:p w14:paraId="3E69A612">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008     56      34      39      3              43.0</w:t>
      </w:r>
    </w:p>
    <w:bookmarkEnd w:id="24"/>
    <w:p w14:paraId="7614C911">
      <w:pPr>
        <w:pStyle w:val="4"/>
      </w:pPr>
      <w:bookmarkStart w:id="25" w:name="b14查询一共参加两门课程且其中一门为语文课程的学生的id和姓名"/>
      <w:r>
        <w:rPr>
          <w:rFonts w:hint="eastAsia"/>
        </w:rPr>
        <w:t>3.4.</w:t>
      </w:r>
      <w:r>
        <w:t xml:space="preserve">3 </w:t>
      </w:r>
      <w:r>
        <w:rPr>
          <w:rFonts w:hint="eastAsia"/>
        </w:rPr>
        <w:t>查询一共参加三门课程且其中一门为语文课程的学生的id和姓名</w:t>
      </w:r>
    </w:p>
    <w:p w14:paraId="16728ACA">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hive&gt;</w:t>
      </w:r>
    </w:p>
    <w:p w14:paraId="4343135E">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bookmarkStart w:id="50" w:name="_GoBack"/>
      <w:r>
        <w:rPr>
          <w:rFonts w:hint="eastAsia" w:ascii="Courier New" w:hAnsi="Courier New" w:cs="Courier New"/>
          <w:color w:val="000000"/>
          <w:sz w:val="21"/>
          <w:szCs w:val="21"/>
          <w:shd w:val="clear" w:color="auto" w:fill="E0E0E0"/>
        </w:rPr>
        <w:t>select</w:t>
      </w:r>
    </w:p>
    <w:p w14:paraId="7F4AC886">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 xml:space="preserve">    t2.stu_id,</w:t>
      </w:r>
    </w:p>
    <w:p w14:paraId="72FBB28A">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 xml:space="preserve">    </w:t>
      </w:r>
      <w:r>
        <w:rPr>
          <w:rFonts w:ascii="Courier New" w:hAnsi="Courier New" w:cs="Courier New"/>
          <w:color w:val="000000"/>
          <w:sz w:val="21"/>
          <w:szCs w:val="21"/>
          <w:shd w:val="clear" w:color="auto" w:fill="E0E0E0"/>
        </w:rPr>
        <w:t>s</w:t>
      </w:r>
      <w:r>
        <w:rPr>
          <w:rFonts w:hint="eastAsia" w:ascii="Courier New" w:hAnsi="Courier New" w:cs="Courier New"/>
          <w:color w:val="000000"/>
          <w:sz w:val="21"/>
          <w:szCs w:val="21"/>
          <w:shd w:val="clear" w:color="auto" w:fill="E0E0E0"/>
        </w:rPr>
        <w:t>.stu_name</w:t>
      </w:r>
    </w:p>
    <w:p w14:paraId="3CFD4DB2">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from (</w:t>
      </w:r>
    </w:p>
    <w:p w14:paraId="5C9A7F5A">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 xml:space="preserve">         select t1.stu_id</w:t>
      </w:r>
    </w:p>
    <w:p w14:paraId="2E1489CC">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 xml:space="preserve">         from (</w:t>
      </w:r>
    </w:p>
    <w:p w14:paraId="64F71260">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 xml:space="preserve">                  select stu_id,</w:t>
      </w:r>
    </w:p>
    <w:p w14:paraId="7588E0B6">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 xml:space="preserve">                         course_id</w:t>
      </w:r>
    </w:p>
    <w:p w14:paraId="1F219F47">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 xml:space="preserve">                  from score</w:t>
      </w:r>
      <w:r>
        <w:rPr>
          <w:rFonts w:ascii="Courier New" w:hAnsi="Courier New" w:cs="Courier New"/>
          <w:color w:val="000000"/>
          <w:sz w:val="21"/>
          <w:szCs w:val="21"/>
          <w:shd w:val="clear" w:color="auto" w:fill="E0E0E0"/>
        </w:rPr>
        <w:t>_info</w:t>
      </w:r>
    </w:p>
    <w:p w14:paraId="67E835B1">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 xml:space="preserve">                  where stu_id in (</w:t>
      </w:r>
    </w:p>
    <w:p w14:paraId="5260AB67">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 xml:space="preserve">                      select stu_id</w:t>
      </w:r>
    </w:p>
    <w:p w14:paraId="619C8208">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 xml:space="preserve">                      from score</w:t>
      </w:r>
      <w:r>
        <w:rPr>
          <w:rFonts w:ascii="Courier New" w:hAnsi="Courier New" w:cs="Courier New"/>
          <w:color w:val="000000"/>
          <w:sz w:val="21"/>
          <w:szCs w:val="21"/>
          <w:shd w:val="clear" w:color="auto" w:fill="E0E0E0"/>
        </w:rPr>
        <w:t>_info</w:t>
      </w:r>
    </w:p>
    <w:p w14:paraId="4C355129">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 xml:space="preserve">                      where course_id = "01"</w:t>
      </w:r>
    </w:p>
    <w:p w14:paraId="34776D15">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 xml:space="preserve">                  )</w:t>
      </w:r>
    </w:p>
    <w:p w14:paraId="64A09AA4">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 xml:space="preserve">              ) t1</w:t>
      </w:r>
    </w:p>
    <w:p w14:paraId="00596185">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 xml:space="preserve">         group by t1.stu_id</w:t>
      </w:r>
    </w:p>
    <w:p w14:paraId="7FFED9EB">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 xml:space="preserve">         having count(t1.course_id) = 3</w:t>
      </w:r>
    </w:p>
    <w:p w14:paraId="6EFB0BD3">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 xml:space="preserve">     ) t2</w:t>
      </w:r>
    </w:p>
    <w:p w14:paraId="300184D4">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join student</w:t>
      </w:r>
      <w:r>
        <w:rPr>
          <w:rFonts w:ascii="Courier New" w:hAnsi="Courier New" w:cs="Courier New"/>
          <w:color w:val="000000"/>
          <w:sz w:val="21"/>
          <w:szCs w:val="21"/>
          <w:shd w:val="clear" w:color="auto" w:fill="E0E0E0"/>
        </w:rPr>
        <w:t>_info s</w:t>
      </w:r>
      <w:r>
        <w:rPr>
          <w:rFonts w:hint="eastAsia" w:ascii="Courier New" w:hAnsi="Courier New" w:cs="Courier New"/>
          <w:color w:val="000000"/>
          <w:sz w:val="21"/>
          <w:szCs w:val="21"/>
          <w:shd w:val="clear" w:color="auto" w:fill="E0E0E0"/>
        </w:rPr>
        <w:t xml:space="preserve"> on t2.stu_id = </w:t>
      </w:r>
      <w:r>
        <w:rPr>
          <w:rFonts w:ascii="Courier New" w:hAnsi="Courier New" w:cs="Courier New"/>
          <w:color w:val="000000"/>
          <w:sz w:val="21"/>
          <w:szCs w:val="21"/>
          <w:shd w:val="clear" w:color="auto" w:fill="E0E0E0"/>
        </w:rPr>
        <w:t>s</w:t>
      </w:r>
      <w:r>
        <w:rPr>
          <w:rFonts w:hint="eastAsia" w:ascii="Courier New" w:hAnsi="Courier New" w:cs="Courier New"/>
          <w:color w:val="000000"/>
          <w:sz w:val="21"/>
          <w:szCs w:val="21"/>
          <w:shd w:val="clear" w:color="auto" w:fill="E0E0E0"/>
        </w:rPr>
        <w:t>.stu_id;</w:t>
      </w:r>
    </w:p>
    <w:bookmarkEnd w:id="50"/>
    <w:p w14:paraId="45519780">
      <w:pPr>
        <w:spacing w:line="360" w:lineRule="auto"/>
        <w:ind w:firstLine="420"/>
        <w:rPr>
          <w:rFonts w:ascii="Calibri" w:hAnsi="Calibri"/>
          <w:snapToGrid w:val="0"/>
          <w:position w:val="8"/>
          <w:szCs w:val="21"/>
        </w:rPr>
      </w:pPr>
      <w:r>
        <w:rPr>
          <w:rFonts w:hint="eastAsia" w:ascii="Calibri" w:hAnsi="Calibri"/>
          <w:snapToGrid w:val="0"/>
          <w:position w:val="8"/>
          <w:szCs w:val="21"/>
          <w:lang w:val="zh-CN"/>
        </w:rPr>
        <w:t>结果</w:t>
      </w:r>
    </w:p>
    <w:p w14:paraId="662DE536">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 xml:space="preserve">t2.stu_id       </w:t>
      </w:r>
      <w:r>
        <w:rPr>
          <w:rFonts w:ascii="Courier New" w:hAnsi="Courier New" w:cs="Courier New"/>
          <w:color w:val="000000"/>
          <w:sz w:val="21"/>
          <w:szCs w:val="21"/>
          <w:shd w:val="clear" w:color="auto" w:fill="E0E0E0"/>
        </w:rPr>
        <w:t>s</w:t>
      </w:r>
      <w:r>
        <w:rPr>
          <w:rFonts w:hint="eastAsia" w:ascii="Courier New" w:hAnsi="Courier New" w:cs="Courier New"/>
          <w:color w:val="000000"/>
          <w:sz w:val="21"/>
          <w:szCs w:val="21"/>
          <w:shd w:val="clear" w:color="auto" w:fill="E0E0E0"/>
        </w:rPr>
        <w:t>.stu_name</w:t>
      </w:r>
    </w:p>
    <w:p w14:paraId="09BF2F0C">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006          陈道明</w:t>
      </w:r>
    </w:p>
    <w:p w14:paraId="067C9E74">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008          吴京</w:t>
      </w:r>
    </w:p>
    <w:p w14:paraId="75D7795E">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011          潘长江</w:t>
      </w:r>
    </w:p>
    <w:p w14:paraId="6657F1F3">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012          杨紫</w:t>
      </w:r>
    </w:p>
    <w:p w14:paraId="56E9D935">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019          邓紫棋</w:t>
      </w:r>
    </w:p>
    <w:bookmarkEnd w:id="8"/>
    <w:bookmarkEnd w:id="22"/>
    <w:bookmarkEnd w:id="25"/>
    <w:p w14:paraId="643EAF9A">
      <w:pPr>
        <w:pStyle w:val="2"/>
        <w:spacing w:before="0" w:after="0"/>
        <w:rPr>
          <w:sz w:val="30"/>
          <w:szCs w:val="30"/>
        </w:rPr>
      </w:pPr>
      <w:bookmarkStart w:id="26" w:name="Xf99905aa58a48e52354eb4f60ea348522d56175"/>
      <w:r>
        <w:rPr>
          <w:rFonts w:hint="eastAsia"/>
          <w:sz w:val="30"/>
          <w:szCs w:val="30"/>
        </w:rPr>
        <w:t xml:space="preserve">第四章 </w:t>
      </w:r>
      <w:r>
        <w:rPr>
          <w:sz w:val="30"/>
          <w:szCs w:val="30"/>
        </w:rPr>
        <w:t>复杂查询</w:t>
      </w:r>
    </w:p>
    <w:p w14:paraId="53E38F9F">
      <w:pPr>
        <w:pStyle w:val="3"/>
      </w:pPr>
      <w:bookmarkStart w:id="27" w:name="子查询"/>
      <w:r>
        <w:rPr>
          <w:rFonts w:hint="eastAsia"/>
        </w:rPr>
        <w:t>4.1 子查询</w:t>
      </w:r>
    </w:p>
    <w:p w14:paraId="5C099715">
      <w:pPr>
        <w:pStyle w:val="4"/>
      </w:pPr>
      <w:commentRangeStart w:id="2"/>
      <w:bookmarkStart w:id="28" w:name="c1查询所有课程成绩小于60分学生的学号姓名"/>
      <w:r>
        <w:rPr>
          <w:rFonts w:hint="eastAsia"/>
        </w:rPr>
        <w:t xml:space="preserve">4.1.1 </w:t>
      </w:r>
      <w:r>
        <w:rPr>
          <w:color w:val="FF0000"/>
        </w:rPr>
        <w:t>[</w:t>
      </w:r>
      <w:r>
        <w:rPr>
          <w:rFonts w:hint="eastAsia"/>
          <w:color w:val="FF0000"/>
        </w:rPr>
        <w:t>课堂讲解</w:t>
      </w:r>
      <w:r>
        <w:rPr>
          <w:color w:val="FF0000"/>
        </w:rPr>
        <w:t>]</w:t>
      </w:r>
      <w:r>
        <w:rPr>
          <w:rFonts w:hint="eastAsia"/>
        </w:rPr>
        <w:t>查询所有课程成绩均小于60分的学生的学号、姓名</w:t>
      </w:r>
      <w:commentRangeEnd w:id="2"/>
      <w:r>
        <w:rPr>
          <w:rStyle w:val="29"/>
          <w:b w:val="0"/>
        </w:rPr>
        <w:commentReference w:id="2"/>
      </w:r>
    </w:p>
    <w:p w14:paraId="76F5F60A">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hive&gt;</w:t>
      </w:r>
    </w:p>
    <w:p w14:paraId="54ECCFAC">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color w:val="000000"/>
          <w:sz w:val="21"/>
          <w:szCs w:val="21"/>
          <w:shd w:val="clear" w:color="auto" w:fill="E0E0E0"/>
        </w:rPr>
        <w:t>select s.stu_id,</w:t>
      </w:r>
    </w:p>
    <w:p w14:paraId="1BE7E502">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color w:val="000000"/>
          <w:sz w:val="21"/>
          <w:szCs w:val="21"/>
          <w:shd w:val="clear" w:color="auto" w:fill="E0E0E0"/>
        </w:rPr>
        <w:t xml:space="preserve">       s.stu_name</w:t>
      </w:r>
    </w:p>
    <w:p w14:paraId="2A494A4E">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color w:val="000000"/>
          <w:sz w:val="21"/>
          <w:szCs w:val="21"/>
          <w:shd w:val="clear" w:color="auto" w:fill="E0E0E0"/>
        </w:rPr>
        <w:t>from (</w:t>
      </w:r>
    </w:p>
    <w:p w14:paraId="58B45E3D">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color w:val="000000"/>
          <w:sz w:val="21"/>
          <w:szCs w:val="21"/>
          <w:shd w:val="clear" w:color="auto" w:fill="E0E0E0"/>
        </w:rPr>
        <w:t xml:space="preserve">         select stu_id,</w:t>
      </w:r>
    </w:p>
    <w:p w14:paraId="1A902414">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color w:val="000000"/>
          <w:sz w:val="21"/>
          <w:szCs w:val="21"/>
          <w:shd w:val="clear" w:color="auto" w:fill="E0E0E0"/>
        </w:rPr>
        <w:t xml:space="preserve">                sum(if(score &gt;= 60, 1, 0)) flag</w:t>
      </w:r>
    </w:p>
    <w:p w14:paraId="26C4C58B">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color w:val="000000"/>
          <w:sz w:val="21"/>
          <w:szCs w:val="21"/>
          <w:shd w:val="clear" w:color="auto" w:fill="E0E0E0"/>
        </w:rPr>
        <w:t xml:space="preserve">         from score_info</w:t>
      </w:r>
    </w:p>
    <w:p w14:paraId="65DB3AC3">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color w:val="000000"/>
          <w:sz w:val="21"/>
          <w:szCs w:val="21"/>
          <w:shd w:val="clear" w:color="auto" w:fill="E0E0E0"/>
        </w:rPr>
        <w:t xml:space="preserve">         group by stu_id</w:t>
      </w:r>
    </w:p>
    <w:p w14:paraId="266A3FCE">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color w:val="000000"/>
          <w:sz w:val="21"/>
          <w:szCs w:val="21"/>
          <w:shd w:val="clear" w:color="auto" w:fill="E0E0E0"/>
        </w:rPr>
        <w:t xml:space="preserve">         having flag = 0</w:t>
      </w:r>
    </w:p>
    <w:p w14:paraId="551E8A11">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color w:val="000000"/>
          <w:sz w:val="21"/>
          <w:szCs w:val="21"/>
          <w:shd w:val="clear" w:color="auto" w:fill="E0E0E0"/>
        </w:rPr>
        <w:t xml:space="preserve">     ) t1</w:t>
      </w:r>
    </w:p>
    <w:p w14:paraId="0FA38BEA">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color w:val="000000"/>
          <w:sz w:val="21"/>
          <w:szCs w:val="21"/>
          <w:shd w:val="clear" w:color="auto" w:fill="E0E0E0"/>
        </w:rPr>
        <w:t xml:space="preserve">         join student_info s on s.stu_id = t1.stu_id;</w:t>
      </w:r>
    </w:p>
    <w:p w14:paraId="103B4C67">
      <w:pPr>
        <w:spacing w:line="360" w:lineRule="auto"/>
        <w:ind w:firstLine="420"/>
        <w:rPr>
          <w:rFonts w:ascii="Calibri" w:hAnsi="Calibri"/>
          <w:snapToGrid w:val="0"/>
          <w:position w:val="8"/>
          <w:szCs w:val="21"/>
        </w:rPr>
      </w:pPr>
      <w:r>
        <w:rPr>
          <w:rFonts w:hint="eastAsia" w:ascii="Calibri" w:hAnsi="Calibri"/>
          <w:snapToGrid w:val="0"/>
          <w:position w:val="8"/>
          <w:szCs w:val="21"/>
          <w:lang w:val="zh-CN"/>
        </w:rPr>
        <w:t>结果</w:t>
      </w:r>
    </w:p>
    <w:p w14:paraId="4DEECE54">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color w:val="000000"/>
          <w:sz w:val="21"/>
          <w:szCs w:val="21"/>
          <w:shd w:val="clear" w:color="auto" w:fill="E0E0E0"/>
        </w:rPr>
        <w:t>s</w:t>
      </w:r>
      <w:r>
        <w:rPr>
          <w:rFonts w:hint="eastAsia" w:ascii="Courier New" w:hAnsi="Courier New" w:cs="Courier New"/>
          <w:color w:val="000000"/>
          <w:sz w:val="21"/>
          <w:szCs w:val="21"/>
          <w:shd w:val="clear" w:color="auto" w:fill="E0E0E0"/>
        </w:rPr>
        <w:t xml:space="preserve">.stu_id  </w:t>
      </w:r>
      <w:r>
        <w:rPr>
          <w:rFonts w:ascii="Courier New" w:hAnsi="Courier New" w:cs="Courier New"/>
          <w:color w:val="000000"/>
          <w:sz w:val="21"/>
          <w:szCs w:val="21"/>
          <w:shd w:val="clear" w:color="auto" w:fill="E0E0E0"/>
        </w:rPr>
        <w:t>s</w:t>
      </w:r>
      <w:r>
        <w:rPr>
          <w:rFonts w:hint="eastAsia" w:ascii="Courier New" w:hAnsi="Courier New" w:cs="Courier New"/>
          <w:color w:val="000000"/>
          <w:sz w:val="21"/>
          <w:szCs w:val="21"/>
          <w:shd w:val="clear" w:color="auto" w:fill="E0E0E0"/>
        </w:rPr>
        <w:t>.stu_name</w:t>
      </w:r>
    </w:p>
    <w:p w14:paraId="5D6E4E38">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008          吴京</w:t>
      </w:r>
    </w:p>
    <w:p w14:paraId="6BBBB526">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017          范冰冰</w:t>
      </w:r>
    </w:p>
    <w:bookmarkEnd w:id="28"/>
    <w:p w14:paraId="1B2167D8">
      <w:pPr>
        <w:pStyle w:val="4"/>
      </w:pPr>
      <w:bookmarkStart w:id="29" w:name="c2查询没有学全所有课的学生的学号姓名"/>
      <w:r>
        <w:rPr>
          <w:rFonts w:hint="eastAsia"/>
        </w:rPr>
        <w:t>4.1.2</w:t>
      </w:r>
      <w:r>
        <w:t xml:space="preserve"> </w:t>
      </w:r>
      <w:r>
        <w:rPr>
          <w:rFonts w:hint="eastAsia"/>
        </w:rPr>
        <w:t>查询没有学全所有课的学生的学号、姓名</w:t>
      </w:r>
    </w:p>
    <w:p w14:paraId="6B9998D1">
      <w:pPr>
        <w:spacing w:line="360" w:lineRule="auto"/>
        <w:ind w:firstLine="420"/>
        <w:rPr>
          <w:rFonts w:ascii="Calibri" w:hAnsi="Calibri"/>
          <w:snapToGrid w:val="0"/>
          <w:position w:val="8"/>
          <w:szCs w:val="21"/>
          <w:lang w:val="zh-CN"/>
        </w:rPr>
      </w:pPr>
      <w:r>
        <w:rPr>
          <w:rFonts w:ascii="Calibri" w:hAnsi="Calibri"/>
          <w:snapToGrid w:val="0"/>
          <w:position w:val="8"/>
          <w:szCs w:val="21"/>
          <w:lang w:val="zh-CN"/>
        </w:rPr>
        <w:t>解释：没有学全所有课，也就是该学生选修的课程数 &lt; 总的课程数</w:t>
      </w:r>
    </w:p>
    <w:p w14:paraId="7E887179">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hive&gt;</w:t>
      </w:r>
    </w:p>
    <w:p w14:paraId="5376305B">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color w:val="000000"/>
          <w:sz w:val="21"/>
          <w:szCs w:val="21"/>
          <w:shd w:val="clear" w:color="auto" w:fill="E0E0E0"/>
        </w:rPr>
        <w:t xml:space="preserve">select </w:t>
      </w:r>
    </w:p>
    <w:p w14:paraId="782A0792">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color w:val="000000"/>
          <w:sz w:val="21"/>
          <w:szCs w:val="21"/>
          <w:shd w:val="clear" w:color="auto" w:fill="E0E0E0"/>
        </w:rPr>
        <w:t xml:space="preserve">    s.stu_id,</w:t>
      </w:r>
    </w:p>
    <w:p w14:paraId="7F71572F">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color w:val="000000"/>
          <w:sz w:val="21"/>
          <w:szCs w:val="21"/>
          <w:shd w:val="clear" w:color="auto" w:fill="E0E0E0"/>
        </w:rPr>
        <w:t xml:space="preserve">    s.stu_name</w:t>
      </w:r>
    </w:p>
    <w:p w14:paraId="3A2A9CB0">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color w:val="000000"/>
          <w:sz w:val="21"/>
          <w:szCs w:val="21"/>
          <w:shd w:val="clear" w:color="auto" w:fill="E0E0E0"/>
        </w:rPr>
        <w:t>from student_info s</w:t>
      </w:r>
    </w:p>
    <w:p w14:paraId="0FC9D419">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color w:val="000000"/>
          <w:sz w:val="21"/>
          <w:szCs w:val="21"/>
          <w:shd w:val="clear" w:color="auto" w:fill="E0E0E0"/>
        </w:rPr>
        <w:t>left join score_info sc on s.stu_id = sc.stu_id</w:t>
      </w:r>
    </w:p>
    <w:p w14:paraId="4CDA737C">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color w:val="000000"/>
          <w:sz w:val="21"/>
          <w:szCs w:val="21"/>
          <w:shd w:val="clear" w:color="auto" w:fill="E0E0E0"/>
        </w:rPr>
        <w:t>group by s.stu_id, s.stu_name</w:t>
      </w:r>
    </w:p>
    <w:p w14:paraId="738D42EC">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color w:val="000000"/>
          <w:sz w:val="21"/>
          <w:szCs w:val="21"/>
          <w:shd w:val="clear" w:color="auto" w:fill="E0E0E0"/>
        </w:rPr>
        <w:t>having count(course_id) &lt; (select count(course_id) from course_info);</w:t>
      </w:r>
    </w:p>
    <w:p w14:paraId="0D4D40A3">
      <w:pPr>
        <w:spacing w:line="360" w:lineRule="auto"/>
        <w:ind w:firstLine="420"/>
        <w:rPr>
          <w:rFonts w:ascii="Calibri" w:hAnsi="Calibri"/>
          <w:snapToGrid w:val="0"/>
          <w:position w:val="8"/>
          <w:szCs w:val="21"/>
        </w:rPr>
      </w:pPr>
      <w:r>
        <w:rPr>
          <w:rFonts w:hint="eastAsia" w:ascii="Calibri" w:hAnsi="Calibri"/>
          <w:snapToGrid w:val="0"/>
          <w:position w:val="8"/>
          <w:szCs w:val="21"/>
          <w:lang w:val="zh-CN"/>
        </w:rPr>
        <w:t>结果</w:t>
      </w:r>
    </w:p>
    <w:p w14:paraId="67B56C14">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color w:val="000000"/>
          <w:sz w:val="21"/>
          <w:szCs w:val="21"/>
          <w:shd w:val="clear" w:color="auto" w:fill="E0E0E0"/>
        </w:rPr>
        <w:t>s</w:t>
      </w:r>
      <w:r>
        <w:rPr>
          <w:rFonts w:hint="eastAsia" w:ascii="Courier New" w:hAnsi="Courier New" w:cs="Courier New"/>
          <w:color w:val="000000"/>
          <w:sz w:val="21"/>
          <w:szCs w:val="21"/>
          <w:shd w:val="clear" w:color="auto" w:fill="E0E0E0"/>
        </w:rPr>
        <w:t xml:space="preserve">.stu_id  </w:t>
      </w:r>
      <w:r>
        <w:rPr>
          <w:rFonts w:ascii="Courier New" w:hAnsi="Courier New" w:cs="Courier New"/>
          <w:color w:val="000000"/>
          <w:sz w:val="21"/>
          <w:szCs w:val="21"/>
          <w:shd w:val="clear" w:color="auto" w:fill="E0E0E0"/>
        </w:rPr>
        <w:t>s</w:t>
      </w:r>
      <w:r>
        <w:rPr>
          <w:rFonts w:hint="eastAsia" w:ascii="Courier New" w:hAnsi="Courier New" w:cs="Courier New"/>
          <w:color w:val="000000"/>
          <w:sz w:val="21"/>
          <w:szCs w:val="21"/>
          <w:shd w:val="clear" w:color="auto" w:fill="E0E0E0"/>
        </w:rPr>
        <w:t>.stu_name</w:t>
      </w:r>
    </w:p>
    <w:p w14:paraId="36002451">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001     彭于晏</w:t>
      </w:r>
    </w:p>
    <w:p w14:paraId="3E7E043A">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002     胡歌</w:t>
      </w:r>
    </w:p>
    <w:p w14:paraId="037505E2">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0</w:t>
      </w:r>
      <w:r>
        <w:rPr>
          <w:rFonts w:ascii="Courier New" w:hAnsi="Courier New" w:cs="Courier New"/>
          <w:color w:val="000000"/>
          <w:sz w:val="21"/>
          <w:szCs w:val="21"/>
          <w:shd w:val="clear" w:color="auto" w:fill="E0E0E0"/>
        </w:rPr>
        <w:t xml:space="preserve">03     </w:t>
      </w:r>
      <w:r>
        <w:rPr>
          <w:rFonts w:hint="eastAsia" w:ascii="Courier New" w:hAnsi="Courier New" w:cs="Courier New"/>
          <w:color w:val="000000"/>
          <w:sz w:val="21"/>
          <w:szCs w:val="21"/>
          <w:shd w:val="clear" w:color="auto" w:fill="E0E0E0"/>
        </w:rPr>
        <w:t>周杰伦</w:t>
      </w:r>
    </w:p>
    <w:p w14:paraId="3B6F564A">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004     刘德华</w:t>
      </w:r>
    </w:p>
    <w:p w14:paraId="394E2EA6">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006     陈道明</w:t>
      </w:r>
    </w:p>
    <w:p w14:paraId="07606103">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008     吴京</w:t>
      </w:r>
    </w:p>
    <w:p w14:paraId="1776673D">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010     于谦</w:t>
      </w:r>
    </w:p>
    <w:p w14:paraId="34635D03">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011     潘长江</w:t>
      </w:r>
    </w:p>
    <w:p w14:paraId="62F40B5D">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012     杨紫</w:t>
      </w:r>
    </w:p>
    <w:p w14:paraId="4764CF5E">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013     蒋欣</w:t>
      </w:r>
    </w:p>
    <w:p w14:paraId="01742829">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014     赵丽颖</w:t>
      </w:r>
    </w:p>
    <w:p w14:paraId="60356CA8">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015     刘亦菲</w:t>
      </w:r>
    </w:p>
    <w:p w14:paraId="7C9658F9">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016     周冬雨</w:t>
      </w:r>
    </w:p>
    <w:p w14:paraId="2EE03BFF">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017     范冰冰</w:t>
      </w:r>
    </w:p>
    <w:p w14:paraId="6B6A8312">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018     李冰冰</w:t>
      </w:r>
    </w:p>
    <w:p w14:paraId="703336C8">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019     邓紫棋</w:t>
      </w:r>
    </w:p>
    <w:p w14:paraId="77C99090">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020     宋丹丹</w:t>
      </w:r>
    </w:p>
    <w:bookmarkEnd w:id="27"/>
    <w:bookmarkEnd w:id="29"/>
    <w:p w14:paraId="0ABBD289">
      <w:pPr>
        <w:pStyle w:val="4"/>
      </w:pPr>
      <w:bookmarkStart w:id="30" w:name="c3查询出只选修了两门课程的全部学生的学号和姓名"/>
      <w:r>
        <w:rPr>
          <w:rFonts w:hint="eastAsia"/>
        </w:rPr>
        <w:t>4.1.3 查询出只选修了三门课程的全部学生的学号和姓名</w:t>
      </w:r>
    </w:p>
    <w:p w14:paraId="62888CBC">
      <w:pPr>
        <w:spacing w:line="360" w:lineRule="auto"/>
        <w:ind w:firstLine="420"/>
        <w:rPr>
          <w:rFonts w:ascii="Calibri" w:hAnsi="Calibri"/>
          <w:snapToGrid w:val="0"/>
          <w:position w:val="8"/>
          <w:szCs w:val="21"/>
          <w:lang w:val="zh-CN"/>
        </w:rPr>
      </w:pPr>
      <w:r>
        <w:rPr>
          <w:rFonts w:ascii="Calibri" w:hAnsi="Calibri"/>
          <w:snapToGrid w:val="0"/>
          <w:position w:val="8"/>
          <w:szCs w:val="21"/>
          <w:lang w:val="zh-CN"/>
        </w:rPr>
        <w:t>解释：学生选修的课程数</w:t>
      </w:r>
      <w:r>
        <w:rPr>
          <w:rFonts w:hint="eastAsia" w:ascii="Calibri" w:hAnsi="Calibri"/>
          <w:snapToGrid w:val="0"/>
          <w:position w:val="8"/>
          <w:szCs w:val="21"/>
          <w:lang w:val="zh-CN"/>
        </w:rPr>
        <w:t xml:space="preserve"> </w:t>
      </w:r>
      <w:r>
        <w:rPr>
          <w:rFonts w:ascii="Calibri" w:hAnsi="Calibri"/>
          <w:snapToGrid w:val="0"/>
          <w:position w:val="8"/>
          <w:szCs w:val="21"/>
          <w:lang w:val="zh-CN"/>
        </w:rPr>
        <w:t>= 3</w:t>
      </w:r>
    </w:p>
    <w:p w14:paraId="2B8C06A1">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hive&gt;</w:t>
      </w:r>
    </w:p>
    <w:p w14:paraId="35E70B68">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select</w:t>
      </w:r>
    </w:p>
    <w:p w14:paraId="7BAD621B">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 xml:space="preserve">   </w:t>
      </w:r>
      <w:r>
        <w:rPr>
          <w:rFonts w:ascii="Courier New" w:hAnsi="Courier New" w:cs="Courier New"/>
          <w:color w:val="000000"/>
          <w:sz w:val="21"/>
          <w:szCs w:val="21"/>
          <w:shd w:val="clear" w:color="auto" w:fill="E0E0E0"/>
        </w:rPr>
        <w:t xml:space="preserve"> s</w:t>
      </w:r>
      <w:r>
        <w:rPr>
          <w:rFonts w:hint="eastAsia" w:ascii="Courier New" w:hAnsi="Courier New" w:cs="Courier New"/>
          <w:color w:val="000000"/>
          <w:sz w:val="21"/>
          <w:szCs w:val="21"/>
          <w:shd w:val="clear" w:color="auto" w:fill="E0E0E0"/>
        </w:rPr>
        <w:t>.stu_id,</w:t>
      </w:r>
    </w:p>
    <w:p w14:paraId="45999108">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 xml:space="preserve">    </w:t>
      </w:r>
      <w:r>
        <w:rPr>
          <w:rFonts w:ascii="Courier New" w:hAnsi="Courier New" w:cs="Courier New"/>
          <w:color w:val="000000"/>
          <w:sz w:val="21"/>
          <w:szCs w:val="21"/>
          <w:shd w:val="clear" w:color="auto" w:fill="E0E0E0"/>
        </w:rPr>
        <w:t>s</w:t>
      </w:r>
      <w:r>
        <w:rPr>
          <w:rFonts w:hint="eastAsia" w:ascii="Courier New" w:hAnsi="Courier New" w:cs="Courier New"/>
          <w:color w:val="000000"/>
          <w:sz w:val="21"/>
          <w:szCs w:val="21"/>
          <w:shd w:val="clear" w:color="auto" w:fill="E0E0E0"/>
        </w:rPr>
        <w:t>.stu_name</w:t>
      </w:r>
    </w:p>
    <w:p w14:paraId="2F5DB70D">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from student</w:t>
      </w:r>
      <w:r>
        <w:rPr>
          <w:rFonts w:ascii="Courier New" w:hAnsi="Courier New" w:cs="Courier New"/>
          <w:color w:val="000000"/>
          <w:sz w:val="21"/>
          <w:szCs w:val="21"/>
          <w:shd w:val="clear" w:color="auto" w:fill="E0E0E0"/>
        </w:rPr>
        <w:t>_info s</w:t>
      </w:r>
    </w:p>
    <w:p w14:paraId="39442AB7">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join (</w:t>
      </w:r>
    </w:p>
    <w:p w14:paraId="072782C7">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 xml:space="preserve">    select</w:t>
      </w:r>
    </w:p>
    <w:p w14:paraId="11D0CD09">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 xml:space="preserve">        stu_id,</w:t>
      </w:r>
    </w:p>
    <w:p w14:paraId="1256835A">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 xml:space="preserve">        count(course_id) course_count</w:t>
      </w:r>
    </w:p>
    <w:p w14:paraId="1BF9C633">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 xml:space="preserve">    from score</w:t>
      </w:r>
      <w:r>
        <w:rPr>
          <w:rFonts w:ascii="Courier New" w:hAnsi="Courier New" w:cs="Courier New"/>
          <w:color w:val="000000"/>
          <w:sz w:val="21"/>
          <w:szCs w:val="21"/>
          <w:shd w:val="clear" w:color="auto" w:fill="E0E0E0"/>
        </w:rPr>
        <w:t>_info</w:t>
      </w:r>
    </w:p>
    <w:p w14:paraId="58355656">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 xml:space="preserve">    group by stu_id</w:t>
      </w:r>
    </w:p>
    <w:p w14:paraId="113E09D8">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 xml:space="preserve">    having course_count =3</w:t>
      </w:r>
    </w:p>
    <w:p w14:paraId="140C6CD4">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 xml:space="preserve">    ) t1</w:t>
      </w:r>
    </w:p>
    <w:p w14:paraId="3BB7ADD3">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 xml:space="preserve">on </w:t>
      </w:r>
      <w:r>
        <w:rPr>
          <w:rFonts w:ascii="Courier New" w:hAnsi="Courier New" w:cs="Courier New"/>
          <w:color w:val="000000"/>
          <w:sz w:val="21"/>
          <w:szCs w:val="21"/>
          <w:shd w:val="clear" w:color="auto" w:fill="E0E0E0"/>
        </w:rPr>
        <w:t>s</w:t>
      </w:r>
      <w:r>
        <w:rPr>
          <w:rFonts w:hint="eastAsia" w:ascii="Courier New" w:hAnsi="Courier New" w:cs="Courier New"/>
          <w:color w:val="000000"/>
          <w:sz w:val="21"/>
          <w:szCs w:val="21"/>
          <w:shd w:val="clear" w:color="auto" w:fill="E0E0E0"/>
        </w:rPr>
        <w:t>.stu_id = t1.stu_id;</w:t>
      </w:r>
    </w:p>
    <w:p w14:paraId="109442F5">
      <w:pPr>
        <w:spacing w:line="360" w:lineRule="auto"/>
        <w:ind w:firstLine="420"/>
        <w:rPr>
          <w:rFonts w:ascii="Calibri" w:hAnsi="Calibri"/>
          <w:snapToGrid w:val="0"/>
          <w:position w:val="8"/>
          <w:szCs w:val="21"/>
        </w:rPr>
      </w:pPr>
      <w:r>
        <w:rPr>
          <w:rFonts w:hint="eastAsia" w:ascii="Calibri" w:hAnsi="Calibri"/>
          <w:snapToGrid w:val="0"/>
          <w:position w:val="8"/>
          <w:szCs w:val="21"/>
          <w:lang w:val="zh-CN"/>
        </w:rPr>
        <w:t>结果</w:t>
      </w:r>
    </w:p>
    <w:p w14:paraId="22D97989">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color w:val="000000"/>
          <w:sz w:val="21"/>
          <w:szCs w:val="21"/>
          <w:shd w:val="clear" w:color="auto" w:fill="E0E0E0"/>
        </w:rPr>
        <w:t>s</w:t>
      </w:r>
      <w:r>
        <w:rPr>
          <w:rFonts w:hint="eastAsia" w:ascii="Courier New" w:hAnsi="Courier New" w:cs="Courier New"/>
          <w:color w:val="000000"/>
          <w:sz w:val="21"/>
          <w:szCs w:val="21"/>
          <w:shd w:val="clear" w:color="auto" w:fill="E0E0E0"/>
        </w:rPr>
        <w:t xml:space="preserve">.stu_id  </w:t>
      </w:r>
      <w:r>
        <w:rPr>
          <w:rFonts w:ascii="Courier New" w:hAnsi="Courier New" w:cs="Courier New"/>
          <w:color w:val="000000"/>
          <w:sz w:val="21"/>
          <w:szCs w:val="21"/>
          <w:shd w:val="clear" w:color="auto" w:fill="E0E0E0"/>
        </w:rPr>
        <w:t>s</w:t>
      </w:r>
      <w:r>
        <w:rPr>
          <w:rFonts w:hint="eastAsia" w:ascii="Courier New" w:hAnsi="Courier New" w:cs="Courier New"/>
          <w:color w:val="000000"/>
          <w:sz w:val="21"/>
          <w:szCs w:val="21"/>
          <w:shd w:val="clear" w:color="auto" w:fill="E0E0E0"/>
        </w:rPr>
        <w:t>.stu_name</w:t>
      </w:r>
    </w:p>
    <w:p w14:paraId="0C185005">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006     陈道明</w:t>
      </w:r>
    </w:p>
    <w:p w14:paraId="1BC27BBA">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008     吴京</w:t>
      </w:r>
    </w:p>
    <w:p w14:paraId="0F1152FC">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011     潘长江</w:t>
      </w:r>
    </w:p>
    <w:p w14:paraId="26A93ACE">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012     杨紫</w:t>
      </w:r>
    </w:p>
    <w:p w14:paraId="4541BF96">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019     邓紫棋</w:t>
      </w:r>
    </w:p>
    <w:bookmarkEnd w:id="26"/>
    <w:bookmarkEnd w:id="30"/>
    <w:p w14:paraId="065FB3AA">
      <w:pPr>
        <w:pStyle w:val="2"/>
        <w:spacing w:before="0" w:after="0"/>
        <w:rPr>
          <w:sz w:val="30"/>
          <w:szCs w:val="30"/>
        </w:rPr>
      </w:pPr>
      <w:bookmarkStart w:id="31" w:name="X9d6d6fb18824172944cace6a4ad934bdc63933a"/>
      <w:r>
        <w:rPr>
          <w:rFonts w:hint="eastAsia"/>
          <w:sz w:val="30"/>
          <w:szCs w:val="30"/>
        </w:rPr>
        <w:t xml:space="preserve">第五章 </w:t>
      </w:r>
      <w:r>
        <w:rPr>
          <w:sz w:val="30"/>
          <w:szCs w:val="30"/>
        </w:rPr>
        <w:t>多表查询</w:t>
      </w:r>
    </w:p>
    <w:p w14:paraId="207C2FE4">
      <w:pPr>
        <w:pStyle w:val="3"/>
      </w:pPr>
      <w:bookmarkStart w:id="32" w:name="表联结"/>
      <w:r>
        <w:rPr>
          <w:rFonts w:hint="eastAsia"/>
        </w:rPr>
        <w:t>5.1 表联结</w:t>
      </w:r>
    </w:p>
    <w:p w14:paraId="5745FAF8">
      <w:pPr>
        <w:pStyle w:val="4"/>
      </w:pPr>
      <w:bookmarkStart w:id="33" w:name="d1查询两门以上不及格课程的同学的学号及其平均成绩"/>
      <w:commentRangeStart w:id="3"/>
      <w:r>
        <w:rPr>
          <w:rFonts w:hint="eastAsia"/>
        </w:rPr>
        <w:t>5</w:t>
      </w:r>
      <w:commentRangeEnd w:id="3"/>
      <w:r>
        <w:rPr>
          <w:rStyle w:val="29"/>
          <w:b w:val="0"/>
        </w:rPr>
        <w:commentReference w:id="3"/>
      </w:r>
      <w:r>
        <w:rPr>
          <w:rFonts w:hint="eastAsia"/>
        </w:rPr>
        <w:t xml:space="preserve">.1.1 </w:t>
      </w:r>
      <w:r>
        <w:rPr>
          <w:color w:val="FF0000"/>
        </w:rPr>
        <w:t>[</w:t>
      </w:r>
      <w:r>
        <w:rPr>
          <w:rFonts w:hint="eastAsia"/>
          <w:color w:val="FF0000"/>
        </w:rPr>
        <w:t>课堂讲解</w:t>
      </w:r>
      <w:r>
        <w:rPr>
          <w:color w:val="FF0000"/>
        </w:rPr>
        <w:t>]</w:t>
      </w:r>
      <w:r>
        <w:rPr>
          <w:rFonts w:hint="eastAsia"/>
        </w:rPr>
        <w:t>查询有两门以上的课程不及格的同学的学号及其平均成绩</w:t>
      </w:r>
    </w:p>
    <w:p w14:paraId="32B9DE53">
      <w:pPr>
        <w:pStyle w:val="121"/>
      </w:pPr>
      <w:r>
        <w:rPr>
          <w:rFonts w:hint="eastAsia"/>
        </w:rPr>
        <w:t xml:space="preserve">① </w:t>
      </w:r>
      <w:r>
        <w:t>先找出有两门以上不及格的学生名单，按照学生分组，过滤组内成绩低于60的并进行count，count&gt;=2</w:t>
      </w:r>
      <w:r>
        <w:rPr>
          <w:rFonts w:hint="eastAsia"/>
        </w:rPr>
        <w:t>。</w:t>
      </w:r>
    </w:p>
    <w:p w14:paraId="1F92F504">
      <w:pPr>
        <w:pStyle w:val="9"/>
      </w:pPr>
      <w:r>
        <w:rPr>
          <w:rFonts w:hint="eastAsia"/>
        </w:rPr>
        <w:t xml:space="preserve">② </w:t>
      </w:r>
      <w:r>
        <w:t>接着做出一张表查询学生的平均成绩并和上一个子查询中的学生学号进行连接</w:t>
      </w:r>
    </w:p>
    <w:p w14:paraId="63CE4C47">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hive&gt;</w:t>
      </w:r>
    </w:p>
    <w:p w14:paraId="7C5137F9">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select</w:t>
      </w:r>
    </w:p>
    <w:p w14:paraId="52DD5925">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 xml:space="preserve">    t1.stu_id,</w:t>
      </w:r>
    </w:p>
    <w:p w14:paraId="10B1CCDE">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 xml:space="preserve">    t2.avg</w:t>
      </w:r>
      <w:r>
        <w:rPr>
          <w:rFonts w:ascii="Courier New" w:hAnsi="Courier New" w:cs="Courier New"/>
          <w:color w:val="000000"/>
          <w:sz w:val="21"/>
          <w:szCs w:val="21"/>
          <w:shd w:val="clear" w:color="auto" w:fill="E0E0E0"/>
        </w:rPr>
        <w:t>_score</w:t>
      </w:r>
    </w:p>
    <w:p w14:paraId="100D0DC2">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from (</w:t>
      </w:r>
    </w:p>
    <w:p w14:paraId="5FD58C4A">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 xml:space="preserve">         select</w:t>
      </w:r>
    </w:p>
    <w:p w14:paraId="1E73D14B">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 xml:space="preserve">             stu_id,</w:t>
      </w:r>
    </w:p>
    <w:p w14:paraId="5C30FEFD">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 xml:space="preserve">             sum(if(</w:t>
      </w:r>
      <w:r>
        <w:rPr>
          <w:rFonts w:ascii="Courier New" w:hAnsi="Courier New" w:cs="Courier New"/>
          <w:color w:val="000000"/>
          <w:sz w:val="21"/>
          <w:szCs w:val="21"/>
          <w:shd w:val="clear" w:color="auto" w:fill="E0E0E0"/>
        </w:rPr>
        <w:t xml:space="preserve">score </w:t>
      </w:r>
      <w:r>
        <w:rPr>
          <w:rFonts w:hint="eastAsia" w:ascii="Courier New" w:hAnsi="Courier New" w:cs="Courier New"/>
          <w:color w:val="000000"/>
          <w:sz w:val="21"/>
          <w:szCs w:val="21"/>
          <w:shd w:val="clear" w:color="auto" w:fill="E0E0E0"/>
        </w:rPr>
        <w:t>&lt;</w:t>
      </w:r>
      <w:r>
        <w:rPr>
          <w:rFonts w:ascii="Courier New" w:hAnsi="Courier New" w:cs="Courier New"/>
          <w:color w:val="000000"/>
          <w:sz w:val="21"/>
          <w:szCs w:val="21"/>
          <w:shd w:val="clear" w:color="auto" w:fill="E0E0E0"/>
        </w:rPr>
        <w:t xml:space="preserve"> </w:t>
      </w:r>
      <w:r>
        <w:rPr>
          <w:rFonts w:hint="eastAsia" w:ascii="Courier New" w:hAnsi="Courier New" w:cs="Courier New"/>
          <w:color w:val="000000"/>
          <w:sz w:val="21"/>
          <w:szCs w:val="21"/>
          <w:shd w:val="clear" w:color="auto" w:fill="E0E0E0"/>
        </w:rPr>
        <w:t>60,1,0)) flage</w:t>
      </w:r>
    </w:p>
    <w:p w14:paraId="5EB31A75">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 xml:space="preserve">         from score</w:t>
      </w:r>
      <w:r>
        <w:rPr>
          <w:rFonts w:ascii="Courier New" w:hAnsi="Courier New" w:cs="Courier New"/>
          <w:color w:val="000000"/>
          <w:sz w:val="21"/>
          <w:szCs w:val="21"/>
          <w:shd w:val="clear" w:color="auto" w:fill="E0E0E0"/>
        </w:rPr>
        <w:t>_info</w:t>
      </w:r>
    </w:p>
    <w:p w14:paraId="180ADF96">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 xml:space="preserve">         group by stu_id</w:t>
      </w:r>
    </w:p>
    <w:p w14:paraId="7430323D">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 xml:space="preserve">         having flage &gt;=</w:t>
      </w:r>
      <w:r>
        <w:rPr>
          <w:rFonts w:ascii="Courier New" w:hAnsi="Courier New" w:cs="Courier New"/>
          <w:color w:val="000000"/>
          <w:sz w:val="21"/>
          <w:szCs w:val="21"/>
          <w:shd w:val="clear" w:color="auto" w:fill="E0E0E0"/>
        </w:rPr>
        <w:t xml:space="preserve"> </w:t>
      </w:r>
      <w:r>
        <w:rPr>
          <w:rFonts w:hint="eastAsia" w:ascii="Courier New" w:hAnsi="Courier New" w:cs="Courier New"/>
          <w:color w:val="000000"/>
          <w:sz w:val="21"/>
          <w:szCs w:val="21"/>
          <w:shd w:val="clear" w:color="auto" w:fill="E0E0E0"/>
        </w:rPr>
        <w:t>2</w:t>
      </w:r>
    </w:p>
    <w:p w14:paraId="78044990">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 t1</w:t>
      </w:r>
    </w:p>
    <w:p w14:paraId="57871FCF">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join (</w:t>
      </w:r>
    </w:p>
    <w:p w14:paraId="75DC23D5">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 xml:space="preserve">    select</w:t>
      </w:r>
    </w:p>
    <w:p w14:paraId="1957A834">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 xml:space="preserve">        stu_id,</w:t>
      </w:r>
    </w:p>
    <w:p w14:paraId="52DC9640">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 xml:space="preserve">        avg(</w:t>
      </w:r>
      <w:r>
        <w:rPr>
          <w:rFonts w:ascii="Courier New" w:hAnsi="Courier New" w:cs="Courier New"/>
          <w:color w:val="000000"/>
          <w:sz w:val="21"/>
          <w:szCs w:val="21"/>
          <w:shd w:val="clear" w:color="auto" w:fill="E0E0E0"/>
        </w:rPr>
        <w:t>score</w:t>
      </w:r>
      <w:r>
        <w:rPr>
          <w:rFonts w:hint="eastAsia" w:ascii="Courier New" w:hAnsi="Courier New" w:cs="Courier New"/>
          <w:color w:val="000000"/>
          <w:sz w:val="21"/>
          <w:szCs w:val="21"/>
          <w:shd w:val="clear" w:color="auto" w:fill="E0E0E0"/>
        </w:rPr>
        <w:t>) avg</w:t>
      </w:r>
      <w:r>
        <w:rPr>
          <w:rFonts w:ascii="Courier New" w:hAnsi="Courier New" w:cs="Courier New"/>
          <w:color w:val="000000"/>
          <w:sz w:val="21"/>
          <w:szCs w:val="21"/>
          <w:shd w:val="clear" w:color="auto" w:fill="E0E0E0"/>
        </w:rPr>
        <w:t>_score</w:t>
      </w:r>
    </w:p>
    <w:p w14:paraId="737CFA66">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 xml:space="preserve">    from score</w:t>
      </w:r>
      <w:r>
        <w:rPr>
          <w:rFonts w:ascii="Courier New" w:hAnsi="Courier New" w:cs="Courier New"/>
          <w:color w:val="000000"/>
          <w:sz w:val="21"/>
          <w:szCs w:val="21"/>
          <w:shd w:val="clear" w:color="auto" w:fill="E0E0E0"/>
        </w:rPr>
        <w:t>_info</w:t>
      </w:r>
    </w:p>
    <w:p w14:paraId="1C9F2380">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 xml:space="preserve">    group by stu_id</w:t>
      </w:r>
    </w:p>
    <w:p w14:paraId="2021B680">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 t2 on t1.stu_id = t2.stu_id;</w:t>
      </w:r>
    </w:p>
    <w:p w14:paraId="48630D8A">
      <w:pPr>
        <w:spacing w:line="360" w:lineRule="auto"/>
        <w:ind w:firstLine="420"/>
        <w:rPr>
          <w:rFonts w:ascii="Calibri" w:hAnsi="Calibri"/>
          <w:snapToGrid w:val="0"/>
          <w:position w:val="8"/>
          <w:szCs w:val="21"/>
        </w:rPr>
      </w:pPr>
      <w:r>
        <w:rPr>
          <w:rFonts w:hint="eastAsia" w:ascii="Calibri" w:hAnsi="Calibri"/>
          <w:snapToGrid w:val="0"/>
          <w:position w:val="8"/>
          <w:szCs w:val="21"/>
          <w:lang w:val="zh-CN"/>
        </w:rPr>
        <w:t>结果</w:t>
      </w:r>
    </w:p>
    <w:p w14:paraId="1B0B3416">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t1.stu_id       t2.</w:t>
      </w:r>
      <w:r>
        <w:rPr>
          <w:rFonts w:ascii="Courier New" w:hAnsi="Courier New" w:cs="Courier New"/>
          <w:color w:val="000000"/>
          <w:sz w:val="21"/>
          <w:szCs w:val="21"/>
          <w:shd w:val="clear" w:color="auto" w:fill="E0E0E0"/>
        </w:rPr>
        <w:t>avg_score</w:t>
      </w:r>
    </w:p>
    <w:p w14:paraId="17D9F860">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007           59.8</w:t>
      </w:r>
    </w:p>
    <w:p w14:paraId="201A4030">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008           43.0</w:t>
      </w:r>
    </w:p>
    <w:p w14:paraId="2A1D2597">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010           58.25</w:t>
      </w:r>
    </w:p>
    <w:p w14:paraId="3B37D584">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013           61.0</w:t>
      </w:r>
    </w:p>
    <w:p w14:paraId="6807039D">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014           48.0</w:t>
      </w:r>
    </w:p>
    <w:p w14:paraId="702295FE">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015           70.25</w:t>
      </w:r>
    </w:p>
    <w:p w14:paraId="79E12A0E">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017           45.25</w:t>
      </w:r>
    </w:p>
    <w:p w14:paraId="4E1753CB">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018           58.0</w:t>
      </w:r>
    </w:p>
    <w:p w14:paraId="6FF6848F">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019           59.333333333333336</w:t>
      </w:r>
    </w:p>
    <w:p w14:paraId="5F485EC7">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020           69.75</w:t>
      </w:r>
    </w:p>
    <w:bookmarkEnd w:id="33"/>
    <w:p w14:paraId="7668E9CE">
      <w:pPr>
        <w:pStyle w:val="4"/>
      </w:pPr>
      <w:bookmarkStart w:id="34" w:name="d2查询所有学生的学号姓名选课数总成绩"/>
      <w:r>
        <w:rPr>
          <w:rFonts w:hint="eastAsia"/>
        </w:rPr>
        <w:t>5.1.2 查询所有学生的学号、姓名、选课数、总成绩</w:t>
      </w:r>
    </w:p>
    <w:p w14:paraId="31DE8B28">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hive&gt;</w:t>
      </w:r>
    </w:p>
    <w:p w14:paraId="418D592B">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color w:val="000000"/>
          <w:sz w:val="21"/>
          <w:szCs w:val="21"/>
          <w:shd w:val="clear" w:color="auto" w:fill="E0E0E0"/>
        </w:rPr>
        <w:t>select</w:t>
      </w:r>
    </w:p>
    <w:p w14:paraId="66A2A614">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color w:val="000000"/>
          <w:sz w:val="21"/>
          <w:szCs w:val="21"/>
          <w:shd w:val="clear" w:color="auto" w:fill="E0E0E0"/>
        </w:rPr>
        <w:t xml:space="preserve">    s.stu_id,</w:t>
      </w:r>
    </w:p>
    <w:p w14:paraId="08CA36D8">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color w:val="000000"/>
          <w:sz w:val="21"/>
          <w:szCs w:val="21"/>
          <w:shd w:val="clear" w:color="auto" w:fill="E0E0E0"/>
        </w:rPr>
        <w:t xml:space="preserve">    s.stu_name,</w:t>
      </w:r>
    </w:p>
    <w:p w14:paraId="50A6AD52">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color w:val="000000"/>
          <w:sz w:val="21"/>
          <w:szCs w:val="21"/>
          <w:shd w:val="clear" w:color="auto" w:fill="E0E0E0"/>
        </w:rPr>
        <w:t xml:space="preserve">    count(sc.course_id) count_course,</w:t>
      </w:r>
    </w:p>
    <w:p w14:paraId="25540D1D">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color w:val="000000"/>
          <w:sz w:val="21"/>
          <w:szCs w:val="21"/>
          <w:shd w:val="clear" w:color="auto" w:fill="E0E0E0"/>
        </w:rPr>
        <w:t xml:space="preserve">    sum(sc.score) sum_score</w:t>
      </w:r>
    </w:p>
    <w:p w14:paraId="2487E1B6">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color w:val="000000"/>
          <w:sz w:val="21"/>
          <w:szCs w:val="21"/>
          <w:shd w:val="clear" w:color="auto" w:fill="E0E0E0"/>
        </w:rPr>
        <w:t>from student_info s</w:t>
      </w:r>
    </w:p>
    <w:p w14:paraId="0BEAC43C">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color w:val="000000"/>
          <w:sz w:val="21"/>
          <w:szCs w:val="21"/>
          <w:shd w:val="clear" w:color="auto" w:fill="E0E0E0"/>
        </w:rPr>
        <w:t>left join score_info sc on s.stu_id = sc.stu_id</w:t>
      </w:r>
    </w:p>
    <w:p w14:paraId="4876DF5A">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color w:val="000000"/>
          <w:sz w:val="21"/>
          <w:szCs w:val="21"/>
          <w:shd w:val="clear" w:color="auto" w:fill="E0E0E0"/>
        </w:rPr>
        <w:t>group by s.stu_id,s.stu_name;</w:t>
      </w:r>
    </w:p>
    <w:p w14:paraId="13636A52">
      <w:pPr>
        <w:spacing w:line="360" w:lineRule="auto"/>
      </w:pPr>
      <w:r>
        <w:rPr>
          <w:rFonts w:hint="eastAsia"/>
        </w:rPr>
        <w:t>结果</w:t>
      </w:r>
    </w:p>
    <w:p w14:paraId="67F29178">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 xml:space="preserve">stu_id  </w:t>
      </w:r>
      <w:r>
        <w:rPr>
          <w:rFonts w:ascii="Courier New" w:hAnsi="Courier New" w:cs="Courier New"/>
          <w:color w:val="000000"/>
          <w:sz w:val="21"/>
          <w:szCs w:val="21"/>
          <w:shd w:val="clear" w:color="auto" w:fill="E0E0E0"/>
        </w:rPr>
        <w:t xml:space="preserve">    </w:t>
      </w:r>
      <w:r>
        <w:rPr>
          <w:rFonts w:hint="eastAsia" w:ascii="Courier New" w:hAnsi="Courier New" w:cs="Courier New"/>
          <w:color w:val="000000"/>
          <w:sz w:val="21"/>
          <w:szCs w:val="21"/>
          <w:shd w:val="clear" w:color="auto" w:fill="E0E0E0"/>
        </w:rPr>
        <w:t>stu_name    course_count    course_sum</w:t>
      </w:r>
    </w:p>
    <w:p w14:paraId="5FC3A5F2">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001           彭于晏              4              290</w:t>
      </w:r>
    </w:p>
    <w:p w14:paraId="6FC230B1">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002           胡歌                4              345</w:t>
      </w:r>
    </w:p>
    <w:p w14:paraId="07D2F934">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0</w:t>
      </w:r>
      <w:r>
        <w:rPr>
          <w:rFonts w:ascii="Courier New" w:hAnsi="Courier New" w:cs="Courier New"/>
          <w:color w:val="000000"/>
          <w:sz w:val="21"/>
          <w:szCs w:val="21"/>
          <w:shd w:val="clear" w:color="auto" w:fill="E0E0E0"/>
        </w:rPr>
        <w:t>03</w:t>
      </w:r>
      <w:r>
        <w:rPr>
          <w:rFonts w:ascii="Courier New" w:hAnsi="Courier New" w:cs="Courier New"/>
          <w:color w:val="000000"/>
          <w:sz w:val="21"/>
          <w:szCs w:val="21"/>
          <w:shd w:val="clear" w:color="auto" w:fill="E0E0E0"/>
        </w:rPr>
        <w:tab/>
      </w:r>
      <w:r>
        <w:rPr>
          <w:rFonts w:ascii="Courier New" w:hAnsi="Courier New" w:cs="Courier New"/>
          <w:color w:val="000000"/>
          <w:sz w:val="21"/>
          <w:szCs w:val="21"/>
          <w:shd w:val="clear" w:color="auto" w:fill="E0E0E0"/>
        </w:rPr>
        <w:t xml:space="preserve">           </w:t>
      </w:r>
      <w:r>
        <w:rPr>
          <w:rFonts w:hint="eastAsia" w:ascii="Courier New" w:hAnsi="Courier New" w:cs="Courier New"/>
          <w:color w:val="000000"/>
          <w:sz w:val="21"/>
          <w:szCs w:val="21"/>
          <w:shd w:val="clear" w:color="auto" w:fill="E0E0E0"/>
        </w:rPr>
        <w:t xml:space="preserve">周杰伦 </w:t>
      </w:r>
      <w:r>
        <w:rPr>
          <w:rFonts w:ascii="Courier New" w:hAnsi="Courier New" w:cs="Courier New"/>
          <w:color w:val="000000"/>
          <w:sz w:val="21"/>
          <w:szCs w:val="21"/>
          <w:shd w:val="clear" w:color="auto" w:fill="E0E0E0"/>
        </w:rPr>
        <w:t xml:space="preserve">             0              0</w:t>
      </w:r>
    </w:p>
    <w:p w14:paraId="43AEFFF4">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004           刘德华              4              326</w:t>
      </w:r>
    </w:p>
    <w:p w14:paraId="2B9E1918">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005           唐国强              5              377</w:t>
      </w:r>
    </w:p>
    <w:p w14:paraId="6B35854F">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006           陈道明              3              220</w:t>
      </w:r>
    </w:p>
    <w:p w14:paraId="7F480E7F">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007           陈坤                5              299</w:t>
      </w:r>
    </w:p>
    <w:p w14:paraId="0A61266F">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008           吴京                3              129</w:t>
      </w:r>
    </w:p>
    <w:p w14:paraId="4C0C3362">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009           郭德纲              5              371</w:t>
      </w:r>
    </w:p>
    <w:p w14:paraId="0B1C2640">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010           于谦                4              233</w:t>
      </w:r>
    </w:p>
    <w:p w14:paraId="51F40B17">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011           潘长江              3              180</w:t>
      </w:r>
    </w:p>
    <w:p w14:paraId="1A5A40C8">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012           杨紫                3              180</w:t>
      </w:r>
    </w:p>
    <w:p w14:paraId="137400D1">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013           蒋欣                4              244</w:t>
      </w:r>
    </w:p>
    <w:p w14:paraId="64500254">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014           赵丽颖              4              192</w:t>
      </w:r>
    </w:p>
    <w:p w14:paraId="6C763764">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015           刘亦菲              4              281</w:t>
      </w:r>
    </w:p>
    <w:p w14:paraId="0E37E03B">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016           周冬雨              4              325</w:t>
      </w:r>
    </w:p>
    <w:p w14:paraId="10A1F64D">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017           范冰冰              4              181</w:t>
      </w:r>
    </w:p>
    <w:p w14:paraId="3072AAA9">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018           李冰冰              4              232</w:t>
      </w:r>
    </w:p>
    <w:p w14:paraId="3A09E232">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019           邓紫棋              3              178</w:t>
      </w:r>
    </w:p>
    <w:p w14:paraId="283778F9">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020           宋丹丹              4              279</w:t>
      </w:r>
    </w:p>
    <w:bookmarkEnd w:id="34"/>
    <w:p w14:paraId="7328B601">
      <w:pPr>
        <w:pStyle w:val="4"/>
      </w:pPr>
      <w:bookmarkStart w:id="35" w:name="d3查询平均成绩大于85的所有学生的学号姓名和平均成绩"/>
      <w:r>
        <w:rPr>
          <w:rFonts w:hint="eastAsia"/>
        </w:rPr>
        <w:t>5.1.</w:t>
      </w:r>
      <w:r>
        <w:t>3</w:t>
      </w:r>
      <w:r>
        <w:rPr>
          <w:rFonts w:hint="eastAsia"/>
        </w:rPr>
        <w:t xml:space="preserve"> 查询平均成绩大于85的所有学生的学号、姓名和平均成绩</w:t>
      </w:r>
    </w:p>
    <w:p w14:paraId="7BDB447D">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hive&gt;</w:t>
      </w:r>
    </w:p>
    <w:p w14:paraId="25DF60A1">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color w:val="000000"/>
          <w:sz w:val="21"/>
          <w:szCs w:val="21"/>
          <w:shd w:val="clear" w:color="auto" w:fill="E0E0E0"/>
        </w:rPr>
        <w:t>select s.stu_id,</w:t>
      </w:r>
    </w:p>
    <w:p w14:paraId="058AC5A7">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color w:val="000000"/>
          <w:sz w:val="21"/>
          <w:szCs w:val="21"/>
          <w:shd w:val="clear" w:color="auto" w:fill="E0E0E0"/>
        </w:rPr>
        <w:t xml:space="preserve">       s.stu_name,</w:t>
      </w:r>
    </w:p>
    <w:p w14:paraId="37CD3DE2">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color w:val="000000"/>
          <w:sz w:val="21"/>
          <w:szCs w:val="21"/>
          <w:shd w:val="clear" w:color="auto" w:fill="E0E0E0"/>
        </w:rPr>
        <w:t xml:space="preserve">       avg(sc.score) avg_score</w:t>
      </w:r>
    </w:p>
    <w:p w14:paraId="57CBD301">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color w:val="000000"/>
          <w:sz w:val="21"/>
          <w:szCs w:val="21"/>
          <w:shd w:val="clear" w:color="auto" w:fill="E0E0E0"/>
        </w:rPr>
        <w:t>from score_info sc</w:t>
      </w:r>
    </w:p>
    <w:p w14:paraId="416AA747">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color w:val="000000"/>
          <w:sz w:val="21"/>
          <w:szCs w:val="21"/>
          <w:shd w:val="clear" w:color="auto" w:fill="E0E0E0"/>
        </w:rPr>
        <w:t>left join student_info s on s.stu_id = sc.stu_id</w:t>
      </w:r>
    </w:p>
    <w:p w14:paraId="33A0276F">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color w:val="000000"/>
          <w:sz w:val="21"/>
          <w:szCs w:val="21"/>
          <w:shd w:val="clear" w:color="auto" w:fill="E0E0E0"/>
        </w:rPr>
        <w:t>group by s.stu_id, s.stu_name</w:t>
      </w:r>
    </w:p>
    <w:p w14:paraId="2215A298">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color w:val="000000"/>
          <w:sz w:val="21"/>
          <w:szCs w:val="21"/>
          <w:shd w:val="clear" w:color="auto" w:fill="E0E0E0"/>
        </w:rPr>
        <w:t>having avg_score &gt; 85</w:t>
      </w:r>
    </w:p>
    <w:p w14:paraId="330B6FD2">
      <w:pPr>
        <w:spacing w:line="360" w:lineRule="auto"/>
        <w:ind w:firstLine="420"/>
        <w:rPr>
          <w:rFonts w:ascii="Calibri" w:hAnsi="Calibri"/>
          <w:snapToGrid w:val="0"/>
          <w:position w:val="8"/>
          <w:szCs w:val="21"/>
        </w:rPr>
      </w:pPr>
      <w:r>
        <w:rPr>
          <w:rFonts w:hint="eastAsia" w:ascii="Calibri" w:hAnsi="Calibri"/>
          <w:snapToGrid w:val="0"/>
          <w:position w:val="8"/>
          <w:szCs w:val="21"/>
          <w:lang w:val="zh-CN"/>
        </w:rPr>
        <w:t>结果</w:t>
      </w:r>
    </w:p>
    <w:p w14:paraId="58CD9385">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 xml:space="preserve">stu_id        stu_name      </w:t>
      </w:r>
      <w:r>
        <w:rPr>
          <w:rFonts w:ascii="Courier New" w:hAnsi="Courier New" w:cs="Courier New"/>
          <w:color w:val="000000"/>
          <w:sz w:val="21"/>
          <w:szCs w:val="21"/>
          <w:shd w:val="clear" w:color="auto" w:fill="E0E0E0"/>
        </w:rPr>
        <w:t>avg_score</w:t>
      </w:r>
    </w:p>
    <w:p w14:paraId="61A1330D">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002           胡歌            86.25</w:t>
      </w:r>
    </w:p>
    <w:bookmarkEnd w:id="35"/>
    <w:p w14:paraId="00305C7B">
      <w:pPr>
        <w:pStyle w:val="4"/>
        <w:rPr>
          <w:b w:val="0"/>
        </w:rPr>
      </w:pPr>
      <w:bookmarkStart w:id="36" w:name="d4查询学生的选课情况学号姓名课程号课程名称"/>
      <w:r>
        <w:rPr>
          <w:rFonts w:hint="eastAsia"/>
        </w:rPr>
        <w:t>5.1.</w:t>
      </w:r>
      <w:r>
        <w:rPr>
          <w:b w:val="0"/>
        </w:rPr>
        <w:t>4</w:t>
      </w:r>
      <w:r>
        <w:rPr>
          <w:rFonts w:hint="eastAsia"/>
        </w:rPr>
        <w:t xml:space="preserve"> 查询学生的选课情况：学号，姓名，课程号，课程名称</w:t>
      </w:r>
    </w:p>
    <w:p w14:paraId="5A589D98">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hive&gt;</w:t>
      </w:r>
    </w:p>
    <w:p w14:paraId="14A2B1EE">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select</w:t>
      </w:r>
    </w:p>
    <w:p w14:paraId="4090B3EE">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 xml:space="preserve">    s.stu_id,</w:t>
      </w:r>
    </w:p>
    <w:p w14:paraId="0A537B58">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 xml:space="preserve">    s.stu_name,</w:t>
      </w:r>
    </w:p>
    <w:p w14:paraId="3FAF9631">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 xml:space="preserve">    c.course_id,</w:t>
      </w:r>
    </w:p>
    <w:p w14:paraId="4E21AA9E">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 xml:space="preserve">    c.course_name</w:t>
      </w:r>
    </w:p>
    <w:p w14:paraId="7C9B60E9">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from score</w:t>
      </w:r>
      <w:r>
        <w:rPr>
          <w:rFonts w:ascii="Courier New" w:hAnsi="Courier New" w:cs="Courier New"/>
          <w:color w:val="000000"/>
          <w:sz w:val="21"/>
          <w:szCs w:val="21"/>
          <w:shd w:val="clear" w:color="auto" w:fill="E0E0E0"/>
        </w:rPr>
        <w:t>_info sc</w:t>
      </w:r>
    </w:p>
    <w:p w14:paraId="6FE1D1F6">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join course</w:t>
      </w:r>
      <w:r>
        <w:rPr>
          <w:rFonts w:ascii="Courier New" w:hAnsi="Courier New" w:cs="Courier New"/>
          <w:color w:val="000000"/>
          <w:sz w:val="21"/>
          <w:szCs w:val="21"/>
          <w:shd w:val="clear" w:color="auto" w:fill="E0E0E0"/>
        </w:rPr>
        <w:t>_info</w:t>
      </w:r>
      <w:r>
        <w:rPr>
          <w:rFonts w:hint="eastAsia" w:ascii="Courier New" w:hAnsi="Courier New" w:cs="Courier New"/>
          <w:color w:val="000000"/>
          <w:sz w:val="21"/>
          <w:szCs w:val="21"/>
          <w:shd w:val="clear" w:color="auto" w:fill="E0E0E0"/>
        </w:rPr>
        <w:t xml:space="preserve"> c on </w:t>
      </w:r>
      <w:r>
        <w:rPr>
          <w:rFonts w:ascii="Courier New" w:hAnsi="Courier New" w:cs="Courier New"/>
          <w:color w:val="000000"/>
          <w:sz w:val="21"/>
          <w:szCs w:val="21"/>
          <w:shd w:val="clear" w:color="auto" w:fill="E0E0E0"/>
        </w:rPr>
        <w:t>sc</w:t>
      </w:r>
      <w:r>
        <w:rPr>
          <w:rFonts w:hint="eastAsia" w:ascii="Courier New" w:hAnsi="Courier New" w:cs="Courier New"/>
          <w:color w:val="000000"/>
          <w:sz w:val="21"/>
          <w:szCs w:val="21"/>
          <w:shd w:val="clear" w:color="auto" w:fill="E0E0E0"/>
        </w:rPr>
        <w:t>.course_id = c.course_id</w:t>
      </w:r>
    </w:p>
    <w:p w14:paraId="4540CC5E">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join student</w:t>
      </w:r>
      <w:r>
        <w:rPr>
          <w:rFonts w:ascii="Courier New" w:hAnsi="Courier New" w:cs="Courier New"/>
          <w:color w:val="000000"/>
          <w:sz w:val="21"/>
          <w:szCs w:val="21"/>
          <w:shd w:val="clear" w:color="auto" w:fill="E0E0E0"/>
        </w:rPr>
        <w:t>_info</w:t>
      </w:r>
      <w:r>
        <w:rPr>
          <w:rFonts w:hint="eastAsia" w:ascii="Courier New" w:hAnsi="Courier New" w:cs="Courier New"/>
          <w:color w:val="000000"/>
          <w:sz w:val="21"/>
          <w:szCs w:val="21"/>
          <w:shd w:val="clear" w:color="auto" w:fill="E0E0E0"/>
        </w:rPr>
        <w:t xml:space="preserve"> s on </w:t>
      </w:r>
      <w:r>
        <w:rPr>
          <w:rFonts w:ascii="Courier New" w:hAnsi="Courier New" w:cs="Courier New"/>
          <w:color w:val="000000"/>
          <w:sz w:val="21"/>
          <w:szCs w:val="21"/>
          <w:shd w:val="clear" w:color="auto" w:fill="E0E0E0"/>
        </w:rPr>
        <w:t>sc</w:t>
      </w:r>
      <w:r>
        <w:rPr>
          <w:rFonts w:hint="eastAsia" w:ascii="Courier New" w:hAnsi="Courier New" w:cs="Courier New"/>
          <w:color w:val="000000"/>
          <w:sz w:val="21"/>
          <w:szCs w:val="21"/>
          <w:shd w:val="clear" w:color="auto" w:fill="E0E0E0"/>
        </w:rPr>
        <w:t>.stu_id = s.stu_id;</w:t>
      </w:r>
    </w:p>
    <w:p w14:paraId="61ED11AE">
      <w:pPr>
        <w:spacing w:line="360" w:lineRule="auto"/>
        <w:ind w:firstLine="420"/>
        <w:rPr>
          <w:rFonts w:ascii="Calibri" w:hAnsi="Calibri"/>
          <w:snapToGrid w:val="0"/>
          <w:position w:val="8"/>
          <w:szCs w:val="21"/>
          <w:lang w:val="zh-CN"/>
        </w:rPr>
      </w:pPr>
      <w:r>
        <w:rPr>
          <w:rFonts w:hint="eastAsia" w:ascii="Calibri" w:hAnsi="Calibri"/>
          <w:snapToGrid w:val="0"/>
          <w:position w:val="8"/>
          <w:szCs w:val="21"/>
          <w:lang w:val="zh-CN"/>
        </w:rPr>
        <w:t>结果</w:t>
      </w:r>
    </w:p>
    <w:tbl>
      <w:tblPr>
        <w:tblStyle w:val="2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222"/>
        <w:gridCol w:w="5222"/>
      </w:tblGrid>
      <w:tr w14:paraId="6FD7FAC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22" w:type="dxa"/>
          </w:tcPr>
          <w:p w14:paraId="5ECC30C0">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color w:val="000000"/>
                <w:sz w:val="21"/>
                <w:szCs w:val="21"/>
                <w:shd w:val="clear" w:color="auto" w:fill="E0E0E0"/>
              </w:rPr>
              <w:t>s.stu_id</w:t>
            </w:r>
            <w:r>
              <w:rPr>
                <w:rFonts w:ascii="Courier New" w:hAnsi="Courier New" w:cs="Courier New"/>
                <w:color w:val="000000"/>
                <w:sz w:val="21"/>
                <w:szCs w:val="21"/>
                <w:shd w:val="clear" w:color="auto" w:fill="E0E0E0"/>
              </w:rPr>
              <w:tab/>
            </w:r>
            <w:r>
              <w:rPr>
                <w:rFonts w:ascii="Courier New" w:hAnsi="Courier New" w:cs="Courier New"/>
                <w:color w:val="000000"/>
                <w:sz w:val="21"/>
                <w:szCs w:val="21"/>
                <w:shd w:val="clear" w:color="auto" w:fill="E0E0E0"/>
              </w:rPr>
              <w:t>s.stu_name</w:t>
            </w:r>
            <w:r>
              <w:rPr>
                <w:rFonts w:ascii="Courier New" w:hAnsi="Courier New" w:cs="Courier New"/>
                <w:color w:val="000000"/>
                <w:sz w:val="21"/>
                <w:szCs w:val="21"/>
                <w:shd w:val="clear" w:color="auto" w:fill="E0E0E0"/>
              </w:rPr>
              <w:tab/>
            </w:r>
            <w:r>
              <w:rPr>
                <w:rFonts w:ascii="Courier New" w:hAnsi="Courier New" w:cs="Courier New"/>
                <w:color w:val="000000"/>
                <w:sz w:val="21"/>
                <w:szCs w:val="21"/>
                <w:shd w:val="clear" w:color="auto" w:fill="E0E0E0"/>
              </w:rPr>
              <w:t>c.course_id</w:t>
            </w:r>
            <w:r>
              <w:rPr>
                <w:rFonts w:ascii="Courier New" w:hAnsi="Courier New" w:cs="Courier New"/>
                <w:color w:val="000000"/>
                <w:sz w:val="21"/>
                <w:szCs w:val="21"/>
                <w:shd w:val="clear" w:color="auto" w:fill="E0E0E0"/>
              </w:rPr>
              <w:tab/>
            </w:r>
            <w:r>
              <w:rPr>
                <w:rFonts w:ascii="Courier New" w:hAnsi="Courier New" w:cs="Courier New"/>
                <w:color w:val="000000"/>
                <w:sz w:val="21"/>
                <w:szCs w:val="21"/>
                <w:shd w:val="clear" w:color="auto" w:fill="E0E0E0"/>
              </w:rPr>
              <w:t>c.course_name</w:t>
            </w:r>
          </w:p>
          <w:p w14:paraId="5A772F35">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001</w:t>
            </w:r>
            <w:r>
              <w:rPr>
                <w:rFonts w:hint="eastAsia" w:ascii="Courier New" w:hAnsi="Courier New" w:cs="Courier New"/>
                <w:color w:val="000000"/>
                <w:sz w:val="21"/>
                <w:szCs w:val="21"/>
                <w:shd w:val="clear" w:color="auto" w:fill="E0E0E0"/>
              </w:rPr>
              <w:tab/>
            </w:r>
            <w:r>
              <w:rPr>
                <w:rFonts w:hint="eastAsia" w:ascii="Courier New" w:hAnsi="Courier New" w:cs="Courier New"/>
                <w:color w:val="000000"/>
                <w:sz w:val="21"/>
                <w:szCs w:val="21"/>
                <w:shd w:val="clear" w:color="auto" w:fill="E0E0E0"/>
              </w:rPr>
              <w:t>彭于晏</w:t>
            </w:r>
            <w:r>
              <w:rPr>
                <w:rFonts w:hint="eastAsia" w:ascii="Courier New" w:hAnsi="Courier New" w:cs="Courier New"/>
                <w:color w:val="000000"/>
                <w:sz w:val="21"/>
                <w:szCs w:val="21"/>
                <w:shd w:val="clear" w:color="auto" w:fill="E0E0E0"/>
              </w:rPr>
              <w:tab/>
            </w:r>
            <w:r>
              <w:rPr>
                <w:rFonts w:hint="eastAsia" w:ascii="Courier New" w:hAnsi="Courier New" w:cs="Courier New"/>
                <w:color w:val="000000"/>
                <w:sz w:val="21"/>
                <w:szCs w:val="21"/>
                <w:shd w:val="clear" w:color="auto" w:fill="E0E0E0"/>
              </w:rPr>
              <w:t>01</w:t>
            </w:r>
            <w:r>
              <w:rPr>
                <w:rFonts w:hint="eastAsia" w:ascii="Courier New" w:hAnsi="Courier New" w:cs="Courier New"/>
                <w:color w:val="000000"/>
                <w:sz w:val="21"/>
                <w:szCs w:val="21"/>
                <w:shd w:val="clear" w:color="auto" w:fill="E0E0E0"/>
              </w:rPr>
              <w:tab/>
            </w:r>
            <w:r>
              <w:rPr>
                <w:rFonts w:hint="eastAsia" w:ascii="Courier New" w:hAnsi="Courier New" w:cs="Courier New"/>
                <w:color w:val="000000"/>
                <w:sz w:val="21"/>
                <w:szCs w:val="21"/>
                <w:shd w:val="clear" w:color="auto" w:fill="E0E0E0"/>
              </w:rPr>
              <w:t>语文</w:t>
            </w:r>
          </w:p>
          <w:p w14:paraId="295AEEF4">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002</w:t>
            </w:r>
            <w:r>
              <w:rPr>
                <w:rFonts w:hint="eastAsia" w:ascii="Courier New" w:hAnsi="Courier New" w:cs="Courier New"/>
                <w:color w:val="000000"/>
                <w:sz w:val="21"/>
                <w:szCs w:val="21"/>
                <w:shd w:val="clear" w:color="auto" w:fill="E0E0E0"/>
              </w:rPr>
              <w:tab/>
            </w:r>
            <w:r>
              <w:rPr>
                <w:rFonts w:hint="eastAsia" w:ascii="Courier New" w:hAnsi="Courier New" w:cs="Courier New"/>
                <w:color w:val="000000"/>
                <w:sz w:val="21"/>
                <w:szCs w:val="21"/>
                <w:shd w:val="clear" w:color="auto" w:fill="E0E0E0"/>
              </w:rPr>
              <w:t>胡歌</w:t>
            </w:r>
            <w:r>
              <w:rPr>
                <w:rFonts w:hint="eastAsia" w:ascii="Courier New" w:hAnsi="Courier New" w:cs="Courier New"/>
                <w:color w:val="000000"/>
                <w:sz w:val="21"/>
                <w:szCs w:val="21"/>
                <w:shd w:val="clear" w:color="auto" w:fill="E0E0E0"/>
              </w:rPr>
              <w:tab/>
            </w:r>
            <w:r>
              <w:rPr>
                <w:rFonts w:hint="eastAsia" w:ascii="Courier New" w:hAnsi="Courier New" w:cs="Courier New"/>
                <w:color w:val="000000"/>
                <w:sz w:val="21"/>
                <w:szCs w:val="21"/>
                <w:shd w:val="clear" w:color="auto" w:fill="E0E0E0"/>
              </w:rPr>
              <w:t>01</w:t>
            </w:r>
            <w:r>
              <w:rPr>
                <w:rFonts w:hint="eastAsia" w:ascii="Courier New" w:hAnsi="Courier New" w:cs="Courier New"/>
                <w:color w:val="000000"/>
                <w:sz w:val="21"/>
                <w:szCs w:val="21"/>
                <w:shd w:val="clear" w:color="auto" w:fill="E0E0E0"/>
              </w:rPr>
              <w:tab/>
            </w:r>
            <w:r>
              <w:rPr>
                <w:rFonts w:hint="eastAsia" w:ascii="Courier New" w:hAnsi="Courier New" w:cs="Courier New"/>
                <w:color w:val="000000"/>
                <w:sz w:val="21"/>
                <w:szCs w:val="21"/>
                <w:shd w:val="clear" w:color="auto" w:fill="E0E0E0"/>
              </w:rPr>
              <w:t>语文</w:t>
            </w:r>
          </w:p>
          <w:p w14:paraId="208DD34B">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004</w:t>
            </w:r>
            <w:r>
              <w:rPr>
                <w:rFonts w:hint="eastAsia" w:ascii="Courier New" w:hAnsi="Courier New" w:cs="Courier New"/>
                <w:color w:val="000000"/>
                <w:sz w:val="21"/>
                <w:szCs w:val="21"/>
                <w:shd w:val="clear" w:color="auto" w:fill="E0E0E0"/>
              </w:rPr>
              <w:tab/>
            </w:r>
            <w:r>
              <w:rPr>
                <w:rFonts w:hint="eastAsia" w:ascii="Courier New" w:hAnsi="Courier New" w:cs="Courier New"/>
                <w:color w:val="000000"/>
                <w:sz w:val="21"/>
                <w:szCs w:val="21"/>
                <w:shd w:val="clear" w:color="auto" w:fill="E0E0E0"/>
              </w:rPr>
              <w:t>刘德华</w:t>
            </w:r>
            <w:r>
              <w:rPr>
                <w:rFonts w:hint="eastAsia" w:ascii="Courier New" w:hAnsi="Courier New" w:cs="Courier New"/>
                <w:color w:val="000000"/>
                <w:sz w:val="21"/>
                <w:szCs w:val="21"/>
                <w:shd w:val="clear" w:color="auto" w:fill="E0E0E0"/>
              </w:rPr>
              <w:tab/>
            </w:r>
            <w:r>
              <w:rPr>
                <w:rFonts w:hint="eastAsia" w:ascii="Courier New" w:hAnsi="Courier New" w:cs="Courier New"/>
                <w:color w:val="000000"/>
                <w:sz w:val="21"/>
                <w:szCs w:val="21"/>
                <w:shd w:val="clear" w:color="auto" w:fill="E0E0E0"/>
              </w:rPr>
              <w:t>01</w:t>
            </w:r>
            <w:r>
              <w:rPr>
                <w:rFonts w:hint="eastAsia" w:ascii="Courier New" w:hAnsi="Courier New" w:cs="Courier New"/>
                <w:color w:val="000000"/>
                <w:sz w:val="21"/>
                <w:szCs w:val="21"/>
                <w:shd w:val="clear" w:color="auto" w:fill="E0E0E0"/>
              </w:rPr>
              <w:tab/>
            </w:r>
            <w:r>
              <w:rPr>
                <w:rFonts w:hint="eastAsia" w:ascii="Courier New" w:hAnsi="Courier New" w:cs="Courier New"/>
                <w:color w:val="000000"/>
                <w:sz w:val="21"/>
                <w:szCs w:val="21"/>
                <w:shd w:val="clear" w:color="auto" w:fill="E0E0E0"/>
              </w:rPr>
              <w:t>语文</w:t>
            </w:r>
          </w:p>
          <w:p w14:paraId="7BEFB71D">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005</w:t>
            </w:r>
            <w:r>
              <w:rPr>
                <w:rFonts w:hint="eastAsia" w:ascii="Courier New" w:hAnsi="Courier New" w:cs="Courier New"/>
                <w:color w:val="000000"/>
                <w:sz w:val="21"/>
                <w:szCs w:val="21"/>
                <w:shd w:val="clear" w:color="auto" w:fill="E0E0E0"/>
              </w:rPr>
              <w:tab/>
            </w:r>
            <w:r>
              <w:rPr>
                <w:rFonts w:hint="eastAsia" w:ascii="Courier New" w:hAnsi="Courier New" w:cs="Courier New"/>
                <w:color w:val="000000"/>
                <w:sz w:val="21"/>
                <w:szCs w:val="21"/>
                <w:shd w:val="clear" w:color="auto" w:fill="E0E0E0"/>
              </w:rPr>
              <w:t>唐国强</w:t>
            </w:r>
            <w:r>
              <w:rPr>
                <w:rFonts w:hint="eastAsia" w:ascii="Courier New" w:hAnsi="Courier New" w:cs="Courier New"/>
                <w:color w:val="000000"/>
                <w:sz w:val="21"/>
                <w:szCs w:val="21"/>
                <w:shd w:val="clear" w:color="auto" w:fill="E0E0E0"/>
              </w:rPr>
              <w:tab/>
            </w:r>
            <w:r>
              <w:rPr>
                <w:rFonts w:hint="eastAsia" w:ascii="Courier New" w:hAnsi="Courier New" w:cs="Courier New"/>
                <w:color w:val="000000"/>
                <w:sz w:val="21"/>
                <w:szCs w:val="21"/>
                <w:shd w:val="clear" w:color="auto" w:fill="E0E0E0"/>
              </w:rPr>
              <w:t>01</w:t>
            </w:r>
            <w:r>
              <w:rPr>
                <w:rFonts w:hint="eastAsia" w:ascii="Courier New" w:hAnsi="Courier New" w:cs="Courier New"/>
                <w:color w:val="000000"/>
                <w:sz w:val="21"/>
                <w:szCs w:val="21"/>
                <w:shd w:val="clear" w:color="auto" w:fill="E0E0E0"/>
              </w:rPr>
              <w:tab/>
            </w:r>
            <w:r>
              <w:rPr>
                <w:rFonts w:hint="eastAsia" w:ascii="Courier New" w:hAnsi="Courier New" w:cs="Courier New"/>
                <w:color w:val="000000"/>
                <w:sz w:val="21"/>
                <w:szCs w:val="21"/>
                <w:shd w:val="clear" w:color="auto" w:fill="E0E0E0"/>
              </w:rPr>
              <w:t>语文</w:t>
            </w:r>
          </w:p>
          <w:p w14:paraId="3650CFB1">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006</w:t>
            </w:r>
            <w:r>
              <w:rPr>
                <w:rFonts w:hint="eastAsia" w:ascii="Courier New" w:hAnsi="Courier New" w:cs="Courier New"/>
                <w:color w:val="000000"/>
                <w:sz w:val="21"/>
                <w:szCs w:val="21"/>
                <w:shd w:val="clear" w:color="auto" w:fill="E0E0E0"/>
              </w:rPr>
              <w:tab/>
            </w:r>
            <w:r>
              <w:rPr>
                <w:rFonts w:hint="eastAsia" w:ascii="Courier New" w:hAnsi="Courier New" w:cs="Courier New"/>
                <w:color w:val="000000"/>
                <w:sz w:val="21"/>
                <w:szCs w:val="21"/>
                <w:shd w:val="clear" w:color="auto" w:fill="E0E0E0"/>
              </w:rPr>
              <w:t>陈道明</w:t>
            </w:r>
            <w:r>
              <w:rPr>
                <w:rFonts w:hint="eastAsia" w:ascii="Courier New" w:hAnsi="Courier New" w:cs="Courier New"/>
                <w:color w:val="000000"/>
                <w:sz w:val="21"/>
                <w:szCs w:val="21"/>
                <w:shd w:val="clear" w:color="auto" w:fill="E0E0E0"/>
              </w:rPr>
              <w:tab/>
            </w:r>
            <w:r>
              <w:rPr>
                <w:rFonts w:hint="eastAsia" w:ascii="Courier New" w:hAnsi="Courier New" w:cs="Courier New"/>
                <w:color w:val="000000"/>
                <w:sz w:val="21"/>
                <w:szCs w:val="21"/>
                <w:shd w:val="clear" w:color="auto" w:fill="E0E0E0"/>
              </w:rPr>
              <w:t>01</w:t>
            </w:r>
            <w:r>
              <w:rPr>
                <w:rFonts w:hint="eastAsia" w:ascii="Courier New" w:hAnsi="Courier New" w:cs="Courier New"/>
                <w:color w:val="000000"/>
                <w:sz w:val="21"/>
                <w:szCs w:val="21"/>
                <w:shd w:val="clear" w:color="auto" w:fill="E0E0E0"/>
              </w:rPr>
              <w:tab/>
            </w:r>
            <w:r>
              <w:rPr>
                <w:rFonts w:hint="eastAsia" w:ascii="Courier New" w:hAnsi="Courier New" w:cs="Courier New"/>
                <w:color w:val="000000"/>
                <w:sz w:val="21"/>
                <w:szCs w:val="21"/>
                <w:shd w:val="clear" w:color="auto" w:fill="E0E0E0"/>
              </w:rPr>
              <w:t>语文</w:t>
            </w:r>
          </w:p>
          <w:p w14:paraId="553C9264">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007</w:t>
            </w:r>
            <w:r>
              <w:rPr>
                <w:rFonts w:hint="eastAsia" w:ascii="Courier New" w:hAnsi="Courier New" w:cs="Courier New"/>
                <w:color w:val="000000"/>
                <w:sz w:val="21"/>
                <w:szCs w:val="21"/>
                <w:shd w:val="clear" w:color="auto" w:fill="E0E0E0"/>
              </w:rPr>
              <w:tab/>
            </w:r>
            <w:r>
              <w:rPr>
                <w:rFonts w:hint="eastAsia" w:ascii="Courier New" w:hAnsi="Courier New" w:cs="Courier New"/>
                <w:color w:val="000000"/>
                <w:sz w:val="21"/>
                <w:szCs w:val="21"/>
                <w:shd w:val="clear" w:color="auto" w:fill="E0E0E0"/>
              </w:rPr>
              <w:t>陈坤</w:t>
            </w:r>
            <w:r>
              <w:rPr>
                <w:rFonts w:hint="eastAsia" w:ascii="Courier New" w:hAnsi="Courier New" w:cs="Courier New"/>
                <w:color w:val="000000"/>
                <w:sz w:val="21"/>
                <w:szCs w:val="21"/>
                <w:shd w:val="clear" w:color="auto" w:fill="E0E0E0"/>
              </w:rPr>
              <w:tab/>
            </w:r>
            <w:r>
              <w:rPr>
                <w:rFonts w:hint="eastAsia" w:ascii="Courier New" w:hAnsi="Courier New" w:cs="Courier New"/>
                <w:color w:val="000000"/>
                <w:sz w:val="21"/>
                <w:szCs w:val="21"/>
                <w:shd w:val="clear" w:color="auto" w:fill="E0E0E0"/>
              </w:rPr>
              <w:t>01</w:t>
            </w:r>
            <w:r>
              <w:rPr>
                <w:rFonts w:hint="eastAsia" w:ascii="Courier New" w:hAnsi="Courier New" w:cs="Courier New"/>
                <w:color w:val="000000"/>
                <w:sz w:val="21"/>
                <w:szCs w:val="21"/>
                <w:shd w:val="clear" w:color="auto" w:fill="E0E0E0"/>
              </w:rPr>
              <w:tab/>
            </w:r>
            <w:r>
              <w:rPr>
                <w:rFonts w:hint="eastAsia" w:ascii="Courier New" w:hAnsi="Courier New" w:cs="Courier New"/>
                <w:color w:val="000000"/>
                <w:sz w:val="21"/>
                <w:szCs w:val="21"/>
                <w:shd w:val="clear" w:color="auto" w:fill="E0E0E0"/>
              </w:rPr>
              <w:t>语文</w:t>
            </w:r>
          </w:p>
          <w:p w14:paraId="0FC8DF0C">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008</w:t>
            </w:r>
            <w:r>
              <w:rPr>
                <w:rFonts w:hint="eastAsia" w:ascii="Courier New" w:hAnsi="Courier New" w:cs="Courier New"/>
                <w:color w:val="000000"/>
                <w:sz w:val="21"/>
                <w:szCs w:val="21"/>
                <w:shd w:val="clear" w:color="auto" w:fill="E0E0E0"/>
              </w:rPr>
              <w:tab/>
            </w:r>
            <w:r>
              <w:rPr>
                <w:rFonts w:hint="eastAsia" w:ascii="Courier New" w:hAnsi="Courier New" w:cs="Courier New"/>
                <w:color w:val="000000"/>
                <w:sz w:val="21"/>
                <w:szCs w:val="21"/>
                <w:shd w:val="clear" w:color="auto" w:fill="E0E0E0"/>
              </w:rPr>
              <w:t>吴京</w:t>
            </w:r>
            <w:r>
              <w:rPr>
                <w:rFonts w:hint="eastAsia" w:ascii="Courier New" w:hAnsi="Courier New" w:cs="Courier New"/>
                <w:color w:val="000000"/>
                <w:sz w:val="21"/>
                <w:szCs w:val="21"/>
                <w:shd w:val="clear" w:color="auto" w:fill="E0E0E0"/>
              </w:rPr>
              <w:tab/>
            </w:r>
            <w:r>
              <w:rPr>
                <w:rFonts w:hint="eastAsia" w:ascii="Courier New" w:hAnsi="Courier New" w:cs="Courier New"/>
                <w:color w:val="000000"/>
                <w:sz w:val="21"/>
                <w:szCs w:val="21"/>
                <w:shd w:val="clear" w:color="auto" w:fill="E0E0E0"/>
              </w:rPr>
              <w:t>01</w:t>
            </w:r>
            <w:r>
              <w:rPr>
                <w:rFonts w:hint="eastAsia" w:ascii="Courier New" w:hAnsi="Courier New" w:cs="Courier New"/>
                <w:color w:val="000000"/>
                <w:sz w:val="21"/>
                <w:szCs w:val="21"/>
                <w:shd w:val="clear" w:color="auto" w:fill="E0E0E0"/>
              </w:rPr>
              <w:tab/>
            </w:r>
            <w:r>
              <w:rPr>
                <w:rFonts w:hint="eastAsia" w:ascii="Courier New" w:hAnsi="Courier New" w:cs="Courier New"/>
                <w:color w:val="000000"/>
                <w:sz w:val="21"/>
                <w:szCs w:val="21"/>
                <w:shd w:val="clear" w:color="auto" w:fill="E0E0E0"/>
              </w:rPr>
              <w:t>语文</w:t>
            </w:r>
          </w:p>
          <w:p w14:paraId="2821853C">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009</w:t>
            </w:r>
            <w:r>
              <w:rPr>
                <w:rFonts w:hint="eastAsia" w:ascii="Courier New" w:hAnsi="Courier New" w:cs="Courier New"/>
                <w:color w:val="000000"/>
                <w:sz w:val="21"/>
                <w:szCs w:val="21"/>
                <w:shd w:val="clear" w:color="auto" w:fill="E0E0E0"/>
              </w:rPr>
              <w:tab/>
            </w:r>
            <w:r>
              <w:rPr>
                <w:rFonts w:hint="eastAsia" w:ascii="Courier New" w:hAnsi="Courier New" w:cs="Courier New"/>
                <w:color w:val="000000"/>
                <w:sz w:val="21"/>
                <w:szCs w:val="21"/>
                <w:shd w:val="clear" w:color="auto" w:fill="E0E0E0"/>
              </w:rPr>
              <w:t>郭德纲</w:t>
            </w:r>
            <w:r>
              <w:rPr>
                <w:rFonts w:hint="eastAsia" w:ascii="Courier New" w:hAnsi="Courier New" w:cs="Courier New"/>
                <w:color w:val="000000"/>
                <w:sz w:val="21"/>
                <w:szCs w:val="21"/>
                <w:shd w:val="clear" w:color="auto" w:fill="E0E0E0"/>
              </w:rPr>
              <w:tab/>
            </w:r>
            <w:r>
              <w:rPr>
                <w:rFonts w:hint="eastAsia" w:ascii="Courier New" w:hAnsi="Courier New" w:cs="Courier New"/>
                <w:color w:val="000000"/>
                <w:sz w:val="21"/>
                <w:szCs w:val="21"/>
                <w:shd w:val="clear" w:color="auto" w:fill="E0E0E0"/>
              </w:rPr>
              <w:t>01</w:t>
            </w:r>
            <w:r>
              <w:rPr>
                <w:rFonts w:hint="eastAsia" w:ascii="Courier New" w:hAnsi="Courier New" w:cs="Courier New"/>
                <w:color w:val="000000"/>
                <w:sz w:val="21"/>
                <w:szCs w:val="21"/>
                <w:shd w:val="clear" w:color="auto" w:fill="E0E0E0"/>
              </w:rPr>
              <w:tab/>
            </w:r>
            <w:r>
              <w:rPr>
                <w:rFonts w:hint="eastAsia" w:ascii="Courier New" w:hAnsi="Courier New" w:cs="Courier New"/>
                <w:color w:val="000000"/>
                <w:sz w:val="21"/>
                <w:szCs w:val="21"/>
                <w:shd w:val="clear" w:color="auto" w:fill="E0E0E0"/>
              </w:rPr>
              <w:t>语文</w:t>
            </w:r>
          </w:p>
          <w:p w14:paraId="29011947">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010</w:t>
            </w:r>
            <w:r>
              <w:rPr>
                <w:rFonts w:hint="eastAsia" w:ascii="Courier New" w:hAnsi="Courier New" w:cs="Courier New"/>
                <w:color w:val="000000"/>
                <w:sz w:val="21"/>
                <w:szCs w:val="21"/>
                <w:shd w:val="clear" w:color="auto" w:fill="E0E0E0"/>
              </w:rPr>
              <w:tab/>
            </w:r>
            <w:r>
              <w:rPr>
                <w:rFonts w:hint="eastAsia" w:ascii="Courier New" w:hAnsi="Courier New" w:cs="Courier New"/>
                <w:color w:val="000000"/>
                <w:sz w:val="21"/>
                <w:szCs w:val="21"/>
                <w:shd w:val="clear" w:color="auto" w:fill="E0E0E0"/>
              </w:rPr>
              <w:t>于谦</w:t>
            </w:r>
            <w:r>
              <w:rPr>
                <w:rFonts w:hint="eastAsia" w:ascii="Courier New" w:hAnsi="Courier New" w:cs="Courier New"/>
                <w:color w:val="000000"/>
                <w:sz w:val="21"/>
                <w:szCs w:val="21"/>
                <w:shd w:val="clear" w:color="auto" w:fill="E0E0E0"/>
              </w:rPr>
              <w:tab/>
            </w:r>
            <w:r>
              <w:rPr>
                <w:rFonts w:hint="eastAsia" w:ascii="Courier New" w:hAnsi="Courier New" w:cs="Courier New"/>
                <w:color w:val="000000"/>
                <w:sz w:val="21"/>
                <w:szCs w:val="21"/>
                <w:shd w:val="clear" w:color="auto" w:fill="E0E0E0"/>
              </w:rPr>
              <w:t>01</w:t>
            </w:r>
            <w:r>
              <w:rPr>
                <w:rFonts w:hint="eastAsia" w:ascii="Courier New" w:hAnsi="Courier New" w:cs="Courier New"/>
                <w:color w:val="000000"/>
                <w:sz w:val="21"/>
                <w:szCs w:val="21"/>
                <w:shd w:val="clear" w:color="auto" w:fill="E0E0E0"/>
              </w:rPr>
              <w:tab/>
            </w:r>
            <w:r>
              <w:rPr>
                <w:rFonts w:hint="eastAsia" w:ascii="Courier New" w:hAnsi="Courier New" w:cs="Courier New"/>
                <w:color w:val="000000"/>
                <w:sz w:val="21"/>
                <w:szCs w:val="21"/>
                <w:shd w:val="clear" w:color="auto" w:fill="E0E0E0"/>
              </w:rPr>
              <w:t>语文</w:t>
            </w:r>
          </w:p>
          <w:p w14:paraId="2A338166">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011</w:t>
            </w:r>
            <w:r>
              <w:rPr>
                <w:rFonts w:hint="eastAsia" w:ascii="Courier New" w:hAnsi="Courier New" w:cs="Courier New"/>
                <w:color w:val="000000"/>
                <w:sz w:val="21"/>
                <w:szCs w:val="21"/>
                <w:shd w:val="clear" w:color="auto" w:fill="E0E0E0"/>
              </w:rPr>
              <w:tab/>
            </w:r>
            <w:r>
              <w:rPr>
                <w:rFonts w:hint="eastAsia" w:ascii="Courier New" w:hAnsi="Courier New" w:cs="Courier New"/>
                <w:color w:val="000000"/>
                <w:sz w:val="21"/>
                <w:szCs w:val="21"/>
                <w:shd w:val="clear" w:color="auto" w:fill="E0E0E0"/>
              </w:rPr>
              <w:t>潘长江</w:t>
            </w:r>
            <w:r>
              <w:rPr>
                <w:rFonts w:hint="eastAsia" w:ascii="Courier New" w:hAnsi="Courier New" w:cs="Courier New"/>
                <w:color w:val="000000"/>
                <w:sz w:val="21"/>
                <w:szCs w:val="21"/>
                <w:shd w:val="clear" w:color="auto" w:fill="E0E0E0"/>
              </w:rPr>
              <w:tab/>
            </w:r>
            <w:r>
              <w:rPr>
                <w:rFonts w:hint="eastAsia" w:ascii="Courier New" w:hAnsi="Courier New" w:cs="Courier New"/>
                <w:color w:val="000000"/>
                <w:sz w:val="21"/>
                <w:szCs w:val="21"/>
                <w:shd w:val="clear" w:color="auto" w:fill="E0E0E0"/>
              </w:rPr>
              <w:t>01</w:t>
            </w:r>
            <w:r>
              <w:rPr>
                <w:rFonts w:hint="eastAsia" w:ascii="Courier New" w:hAnsi="Courier New" w:cs="Courier New"/>
                <w:color w:val="000000"/>
                <w:sz w:val="21"/>
                <w:szCs w:val="21"/>
                <w:shd w:val="clear" w:color="auto" w:fill="E0E0E0"/>
              </w:rPr>
              <w:tab/>
            </w:r>
            <w:r>
              <w:rPr>
                <w:rFonts w:hint="eastAsia" w:ascii="Courier New" w:hAnsi="Courier New" w:cs="Courier New"/>
                <w:color w:val="000000"/>
                <w:sz w:val="21"/>
                <w:szCs w:val="21"/>
                <w:shd w:val="clear" w:color="auto" w:fill="E0E0E0"/>
              </w:rPr>
              <w:t>语文</w:t>
            </w:r>
          </w:p>
          <w:p w14:paraId="14F80045">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012</w:t>
            </w:r>
            <w:r>
              <w:rPr>
                <w:rFonts w:hint="eastAsia" w:ascii="Courier New" w:hAnsi="Courier New" w:cs="Courier New"/>
                <w:color w:val="000000"/>
                <w:sz w:val="21"/>
                <w:szCs w:val="21"/>
                <w:shd w:val="clear" w:color="auto" w:fill="E0E0E0"/>
              </w:rPr>
              <w:tab/>
            </w:r>
            <w:r>
              <w:rPr>
                <w:rFonts w:hint="eastAsia" w:ascii="Courier New" w:hAnsi="Courier New" w:cs="Courier New"/>
                <w:color w:val="000000"/>
                <w:sz w:val="21"/>
                <w:szCs w:val="21"/>
                <w:shd w:val="clear" w:color="auto" w:fill="E0E0E0"/>
              </w:rPr>
              <w:t>杨紫</w:t>
            </w:r>
            <w:r>
              <w:rPr>
                <w:rFonts w:hint="eastAsia" w:ascii="Courier New" w:hAnsi="Courier New" w:cs="Courier New"/>
                <w:color w:val="000000"/>
                <w:sz w:val="21"/>
                <w:szCs w:val="21"/>
                <w:shd w:val="clear" w:color="auto" w:fill="E0E0E0"/>
              </w:rPr>
              <w:tab/>
            </w:r>
            <w:r>
              <w:rPr>
                <w:rFonts w:hint="eastAsia" w:ascii="Courier New" w:hAnsi="Courier New" w:cs="Courier New"/>
                <w:color w:val="000000"/>
                <w:sz w:val="21"/>
                <w:szCs w:val="21"/>
                <w:shd w:val="clear" w:color="auto" w:fill="E0E0E0"/>
              </w:rPr>
              <w:t>01</w:t>
            </w:r>
            <w:r>
              <w:rPr>
                <w:rFonts w:hint="eastAsia" w:ascii="Courier New" w:hAnsi="Courier New" w:cs="Courier New"/>
                <w:color w:val="000000"/>
                <w:sz w:val="21"/>
                <w:szCs w:val="21"/>
                <w:shd w:val="clear" w:color="auto" w:fill="E0E0E0"/>
              </w:rPr>
              <w:tab/>
            </w:r>
            <w:r>
              <w:rPr>
                <w:rFonts w:hint="eastAsia" w:ascii="Courier New" w:hAnsi="Courier New" w:cs="Courier New"/>
                <w:color w:val="000000"/>
                <w:sz w:val="21"/>
                <w:szCs w:val="21"/>
                <w:shd w:val="clear" w:color="auto" w:fill="E0E0E0"/>
              </w:rPr>
              <w:t>语文</w:t>
            </w:r>
          </w:p>
          <w:p w14:paraId="092F2538">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013</w:t>
            </w:r>
            <w:r>
              <w:rPr>
                <w:rFonts w:hint="eastAsia" w:ascii="Courier New" w:hAnsi="Courier New" w:cs="Courier New"/>
                <w:color w:val="000000"/>
                <w:sz w:val="21"/>
                <w:szCs w:val="21"/>
                <w:shd w:val="clear" w:color="auto" w:fill="E0E0E0"/>
              </w:rPr>
              <w:tab/>
            </w:r>
            <w:r>
              <w:rPr>
                <w:rFonts w:hint="eastAsia" w:ascii="Courier New" w:hAnsi="Courier New" w:cs="Courier New"/>
                <w:color w:val="000000"/>
                <w:sz w:val="21"/>
                <w:szCs w:val="21"/>
                <w:shd w:val="clear" w:color="auto" w:fill="E0E0E0"/>
              </w:rPr>
              <w:t>蒋欣</w:t>
            </w:r>
            <w:r>
              <w:rPr>
                <w:rFonts w:hint="eastAsia" w:ascii="Courier New" w:hAnsi="Courier New" w:cs="Courier New"/>
                <w:color w:val="000000"/>
                <w:sz w:val="21"/>
                <w:szCs w:val="21"/>
                <w:shd w:val="clear" w:color="auto" w:fill="E0E0E0"/>
              </w:rPr>
              <w:tab/>
            </w:r>
            <w:r>
              <w:rPr>
                <w:rFonts w:hint="eastAsia" w:ascii="Courier New" w:hAnsi="Courier New" w:cs="Courier New"/>
                <w:color w:val="000000"/>
                <w:sz w:val="21"/>
                <w:szCs w:val="21"/>
                <w:shd w:val="clear" w:color="auto" w:fill="E0E0E0"/>
              </w:rPr>
              <w:t>01</w:t>
            </w:r>
            <w:r>
              <w:rPr>
                <w:rFonts w:hint="eastAsia" w:ascii="Courier New" w:hAnsi="Courier New" w:cs="Courier New"/>
                <w:color w:val="000000"/>
                <w:sz w:val="21"/>
                <w:szCs w:val="21"/>
                <w:shd w:val="clear" w:color="auto" w:fill="E0E0E0"/>
              </w:rPr>
              <w:tab/>
            </w:r>
            <w:r>
              <w:rPr>
                <w:rFonts w:hint="eastAsia" w:ascii="Courier New" w:hAnsi="Courier New" w:cs="Courier New"/>
                <w:color w:val="000000"/>
                <w:sz w:val="21"/>
                <w:szCs w:val="21"/>
                <w:shd w:val="clear" w:color="auto" w:fill="E0E0E0"/>
              </w:rPr>
              <w:t>语文</w:t>
            </w:r>
          </w:p>
          <w:p w14:paraId="70B39A20">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014</w:t>
            </w:r>
            <w:r>
              <w:rPr>
                <w:rFonts w:hint="eastAsia" w:ascii="Courier New" w:hAnsi="Courier New" w:cs="Courier New"/>
                <w:color w:val="000000"/>
                <w:sz w:val="21"/>
                <w:szCs w:val="21"/>
                <w:shd w:val="clear" w:color="auto" w:fill="E0E0E0"/>
              </w:rPr>
              <w:tab/>
            </w:r>
            <w:r>
              <w:rPr>
                <w:rFonts w:hint="eastAsia" w:ascii="Courier New" w:hAnsi="Courier New" w:cs="Courier New"/>
                <w:color w:val="000000"/>
                <w:sz w:val="21"/>
                <w:szCs w:val="21"/>
                <w:shd w:val="clear" w:color="auto" w:fill="E0E0E0"/>
              </w:rPr>
              <w:t>赵丽颖</w:t>
            </w:r>
            <w:r>
              <w:rPr>
                <w:rFonts w:hint="eastAsia" w:ascii="Courier New" w:hAnsi="Courier New" w:cs="Courier New"/>
                <w:color w:val="000000"/>
                <w:sz w:val="21"/>
                <w:szCs w:val="21"/>
                <w:shd w:val="clear" w:color="auto" w:fill="E0E0E0"/>
              </w:rPr>
              <w:tab/>
            </w:r>
            <w:r>
              <w:rPr>
                <w:rFonts w:hint="eastAsia" w:ascii="Courier New" w:hAnsi="Courier New" w:cs="Courier New"/>
                <w:color w:val="000000"/>
                <w:sz w:val="21"/>
                <w:szCs w:val="21"/>
                <w:shd w:val="clear" w:color="auto" w:fill="E0E0E0"/>
              </w:rPr>
              <w:t>01</w:t>
            </w:r>
            <w:r>
              <w:rPr>
                <w:rFonts w:hint="eastAsia" w:ascii="Courier New" w:hAnsi="Courier New" w:cs="Courier New"/>
                <w:color w:val="000000"/>
                <w:sz w:val="21"/>
                <w:szCs w:val="21"/>
                <w:shd w:val="clear" w:color="auto" w:fill="E0E0E0"/>
              </w:rPr>
              <w:tab/>
            </w:r>
            <w:r>
              <w:rPr>
                <w:rFonts w:hint="eastAsia" w:ascii="Courier New" w:hAnsi="Courier New" w:cs="Courier New"/>
                <w:color w:val="000000"/>
                <w:sz w:val="21"/>
                <w:szCs w:val="21"/>
                <w:shd w:val="clear" w:color="auto" w:fill="E0E0E0"/>
              </w:rPr>
              <w:t>语文</w:t>
            </w:r>
          </w:p>
          <w:p w14:paraId="352CB416">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015</w:t>
            </w:r>
            <w:r>
              <w:rPr>
                <w:rFonts w:hint="eastAsia" w:ascii="Courier New" w:hAnsi="Courier New" w:cs="Courier New"/>
                <w:color w:val="000000"/>
                <w:sz w:val="21"/>
                <w:szCs w:val="21"/>
                <w:shd w:val="clear" w:color="auto" w:fill="E0E0E0"/>
              </w:rPr>
              <w:tab/>
            </w:r>
            <w:r>
              <w:rPr>
                <w:rFonts w:hint="eastAsia" w:ascii="Courier New" w:hAnsi="Courier New" w:cs="Courier New"/>
                <w:color w:val="000000"/>
                <w:sz w:val="21"/>
                <w:szCs w:val="21"/>
                <w:shd w:val="clear" w:color="auto" w:fill="E0E0E0"/>
              </w:rPr>
              <w:t>刘亦菲</w:t>
            </w:r>
            <w:r>
              <w:rPr>
                <w:rFonts w:hint="eastAsia" w:ascii="Courier New" w:hAnsi="Courier New" w:cs="Courier New"/>
                <w:color w:val="000000"/>
                <w:sz w:val="21"/>
                <w:szCs w:val="21"/>
                <w:shd w:val="clear" w:color="auto" w:fill="E0E0E0"/>
              </w:rPr>
              <w:tab/>
            </w:r>
            <w:r>
              <w:rPr>
                <w:rFonts w:hint="eastAsia" w:ascii="Courier New" w:hAnsi="Courier New" w:cs="Courier New"/>
                <w:color w:val="000000"/>
                <w:sz w:val="21"/>
                <w:szCs w:val="21"/>
                <w:shd w:val="clear" w:color="auto" w:fill="E0E0E0"/>
              </w:rPr>
              <w:t>01</w:t>
            </w:r>
            <w:r>
              <w:rPr>
                <w:rFonts w:hint="eastAsia" w:ascii="Courier New" w:hAnsi="Courier New" w:cs="Courier New"/>
                <w:color w:val="000000"/>
                <w:sz w:val="21"/>
                <w:szCs w:val="21"/>
                <w:shd w:val="clear" w:color="auto" w:fill="E0E0E0"/>
              </w:rPr>
              <w:tab/>
            </w:r>
            <w:r>
              <w:rPr>
                <w:rFonts w:hint="eastAsia" w:ascii="Courier New" w:hAnsi="Courier New" w:cs="Courier New"/>
                <w:color w:val="000000"/>
                <w:sz w:val="21"/>
                <w:szCs w:val="21"/>
                <w:shd w:val="clear" w:color="auto" w:fill="E0E0E0"/>
              </w:rPr>
              <w:t>语文</w:t>
            </w:r>
          </w:p>
          <w:p w14:paraId="0F059094">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016</w:t>
            </w:r>
            <w:r>
              <w:rPr>
                <w:rFonts w:hint="eastAsia" w:ascii="Courier New" w:hAnsi="Courier New" w:cs="Courier New"/>
                <w:color w:val="000000"/>
                <w:sz w:val="21"/>
                <w:szCs w:val="21"/>
                <w:shd w:val="clear" w:color="auto" w:fill="E0E0E0"/>
              </w:rPr>
              <w:tab/>
            </w:r>
            <w:r>
              <w:rPr>
                <w:rFonts w:hint="eastAsia" w:ascii="Courier New" w:hAnsi="Courier New" w:cs="Courier New"/>
                <w:color w:val="000000"/>
                <w:sz w:val="21"/>
                <w:szCs w:val="21"/>
                <w:shd w:val="clear" w:color="auto" w:fill="E0E0E0"/>
              </w:rPr>
              <w:t>周冬雨</w:t>
            </w:r>
            <w:r>
              <w:rPr>
                <w:rFonts w:hint="eastAsia" w:ascii="Courier New" w:hAnsi="Courier New" w:cs="Courier New"/>
                <w:color w:val="000000"/>
                <w:sz w:val="21"/>
                <w:szCs w:val="21"/>
                <w:shd w:val="clear" w:color="auto" w:fill="E0E0E0"/>
              </w:rPr>
              <w:tab/>
            </w:r>
            <w:r>
              <w:rPr>
                <w:rFonts w:hint="eastAsia" w:ascii="Courier New" w:hAnsi="Courier New" w:cs="Courier New"/>
                <w:color w:val="000000"/>
                <w:sz w:val="21"/>
                <w:szCs w:val="21"/>
                <w:shd w:val="clear" w:color="auto" w:fill="E0E0E0"/>
              </w:rPr>
              <w:t>01</w:t>
            </w:r>
            <w:r>
              <w:rPr>
                <w:rFonts w:hint="eastAsia" w:ascii="Courier New" w:hAnsi="Courier New" w:cs="Courier New"/>
                <w:color w:val="000000"/>
                <w:sz w:val="21"/>
                <w:szCs w:val="21"/>
                <w:shd w:val="clear" w:color="auto" w:fill="E0E0E0"/>
              </w:rPr>
              <w:tab/>
            </w:r>
            <w:r>
              <w:rPr>
                <w:rFonts w:hint="eastAsia" w:ascii="Courier New" w:hAnsi="Courier New" w:cs="Courier New"/>
                <w:color w:val="000000"/>
                <w:sz w:val="21"/>
                <w:szCs w:val="21"/>
                <w:shd w:val="clear" w:color="auto" w:fill="E0E0E0"/>
              </w:rPr>
              <w:t>语文</w:t>
            </w:r>
          </w:p>
          <w:p w14:paraId="63883669">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017</w:t>
            </w:r>
            <w:r>
              <w:rPr>
                <w:rFonts w:hint="eastAsia" w:ascii="Courier New" w:hAnsi="Courier New" w:cs="Courier New"/>
                <w:color w:val="000000"/>
                <w:sz w:val="21"/>
                <w:szCs w:val="21"/>
                <w:shd w:val="clear" w:color="auto" w:fill="E0E0E0"/>
              </w:rPr>
              <w:tab/>
            </w:r>
            <w:r>
              <w:rPr>
                <w:rFonts w:hint="eastAsia" w:ascii="Courier New" w:hAnsi="Courier New" w:cs="Courier New"/>
                <w:color w:val="000000"/>
                <w:sz w:val="21"/>
                <w:szCs w:val="21"/>
                <w:shd w:val="clear" w:color="auto" w:fill="E0E0E0"/>
              </w:rPr>
              <w:t>范冰冰</w:t>
            </w:r>
            <w:r>
              <w:rPr>
                <w:rFonts w:hint="eastAsia" w:ascii="Courier New" w:hAnsi="Courier New" w:cs="Courier New"/>
                <w:color w:val="000000"/>
                <w:sz w:val="21"/>
                <w:szCs w:val="21"/>
                <w:shd w:val="clear" w:color="auto" w:fill="E0E0E0"/>
              </w:rPr>
              <w:tab/>
            </w:r>
            <w:r>
              <w:rPr>
                <w:rFonts w:hint="eastAsia" w:ascii="Courier New" w:hAnsi="Courier New" w:cs="Courier New"/>
                <w:color w:val="000000"/>
                <w:sz w:val="21"/>
                <w:szCs w:val="21"/>
                <w:shd w:val="clear" w:color="auto" w:fill="E0E0E0"/>
              </w:rPr>
              <w:t>01</w:t>
            </w:r>
            <w:r>
              <w:rPr>
                <w:rFonts w:hint="eastAsia" w:ascii="Courier New" w:hAnsi="Courier New" w:cs="Courier New"/>
                <w:color w:val="000000"/>
                <w:sz w:val="21"/>
                <w:szCs w:val="21"/>
                <w:shd w:val="clear" w:color="auto" w:fill="E0E0E0"/>
              </w:rPr>
              <w:tab/>
            </w:r>
            <w:r>
              <w:rPr>
                <w:rFonts w:hint="eastAsia" w:ascii="Courier New" w:hAnsi="Courier New" w:cs="Courier New"/>
                <w:color w:val="000000"/>
                <w:sz w:val="21"/>
                <w:szCs w:val="21"/>
                <w:shd w:val="clear" w:color="auto" w:fill="E0E0E0"/>
              </w:rPr>
              <w:t>语文</w:t>
            </w:r>
          </w:p>
          <w:p w14:paraId="7B9C4045">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018</w:t>
            </w:r>
            <w:r>
              <w:rPr>
                <w:rFonts w:hint="eastAsia" w:ascii="Courier New" w:hAnsi="Courier New" w:cs="Courier New"/>
                <w:color w:val="000000"/>
                <w:sz w:val="21"/>
                <w:szCs w:val="21"/>
                <w:shd w:val="clear" w:color="auto" w:fill="E0E0E0"/>
              </w:rPr>
              <w:tab/>
            </w:r>
            <w:r>
              <w:rPr>
                <w:rFonts w:hint="eastAsia" w:ascii="Courier New" w:hAnsi="Courier New" w:cs="Courier New"/>
                <w:color w:val="000000"/>
                <w:sz w:val="21"/>
                <w:szCs w:val="21"/>
                <w:shd w:val="clear" w:color="auto" w:fill="E0E0E0"/>
              </w:rPr>
              <w:t>李冰冰</w:t>
            </w:r>
            <w:r>
              <w:rPr>
                <w:rFonts w:hint="eastAsia" w:ascii="Courier New" w:hAnsi="Courier New" w:cs="Courier New"/>
                <w:color w:val="000000"/>
                <w:sz w:val="21"/>
                <w:szCs w:val="21"/>
                <w:shd w:val="clear" w:color="auto" w:fill="E0E0E0"/>
              </w:rPr>
              <w:tab/>
            </w:r>
            <w:r>
              <w:rPr>
                <w:rFonts w:hint="eastAsia" w:ascii="Courier New" w:hAnsi="Courier New" w:cs="Courier New"/>
                <w:color w:val="000000"/>
                <w:sz w:val="21"/>
                <w:szCs w:val="21"/>
                <w:shd w:val="clear" w:color="auto" w:fill="E0E0E0"/>
              </w:rPr>
              <w:t>01</w:t>
            </w:r>
            <w:r>
              <w:rPr>
                <w:rFonts w:hint="eastAsia" w:ascii="Courier New" w:hAnsi="Courier New" w:cs="Courier New"/>
                <w:color w:val="000000"/>
                <w:sz w:val="21"/>
                <w:szCs w:val="21"/>
                <w:shd w:val="clear" w:color="auto" w:fill="E0E0E0"/>
              </w:rPr>
              <w:tab/>
            </w:r>
            <w:r>
              <w:rPr>
                <w:rFonts w:hint="eastAsia" w:ascii="Courier New" w:hAnsi="Courier New" w:cs="Courier New"/>
                <w:color w:val="000000"/>
                <w:sz w:val="21"/>
                <w:szCs w:val="21"/>
                <w:shd w:val="clear" w:color="auto" w:fill="E0E0E0"/>
              </w:rPr>
              <w:t>语文</w:t>
            </w:r>
          </w:p>
          <w:p w14:paraId="345A8703">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019</w:t>
            </w:r>
            <w:r>
              <w:rPr>
                <w:rFonts w:hint="eastAsia" w:ascii="Courier New" w:hAnsi="Courier New" w:cs="Courier New"/>
                <w:color w:val="000000"/>
                <w:sz w:val="21"/>
                <w:szCs w:val="21"/>
                <w:shd w:val="clear" w:color="auto" w:fill="E0E0E0"/>
              </w:rPr>
              <w:tab/>
            </w:r>
            <w:r>
              <w:rPr>
                <w:rFonts w:hint="eastAsia" w:ascii="Courier New" w:hAnsi="Courier New" w:cs="Courier New"/>
                <w:color w:val="000000"/>
                <w:sz w:val="21"/>
                <w:szCs w:val="21"/>
                <w:shd w:val="clear" w:color="auto" w:fill="E0E0E0"/>
              </w:rPr>
              <w:t>邓紫棋</w:t>
            </w:r>
            <w:r>
              <w:rPr>
                <w:rFonts w:hint="eastAsia" w:ascii="Courier New" w:hAnsi="Courier New" w:cs="Courier New"/>
                <w:color w:val="000000"/>
                <w:sz w:val="21"/>
                <w:szCs w:val="21"/>
                <w:shd w:val="clear" w:color="auto" w:fill="E0E0E0"/>
              </w:rPr>
              <w:tab/>
            </w:r>
            <w:r>
              <w:rPr>
                <w:rFonts w:hint="eastAsia" w:ascii="Courier New" w:hAnsi="Courier New" w:cs="Courier New"/>
                <w:color w:val="000000"/>
                <w:sz w:val="21"/>
                <w:szCs w:val="21"/>
                <w:shd w:val="clear" w:color="auto" w:fill="E0E0E0"/>
              </w:rPr>
              <w:t>01</w:t>
            </w:r>
            <w:r>
              <w:rPr>
                <w:rFonts w:hint="eastAsia" w:ascii="Courier New" w:hAnsi="Courier New" w:cs="Courier New"/>
                <w:color w:val="000000"/>
                <w:sz w:val="21"/>
                <w:szCs w:val="21"/>
                <w:shd w:val="clear" w:color="auto" w:fill="E0E0E0"/>
              </w:rPr>
              <w:tab/>
            </w:r>
            <w:r>
              <w:rPr>
                <w:rFonts w:hint="eastAsia" w:ascii="Courier New" w:hAnsi="Courier New" w:cs="Courier New"/>
                <w:color w:val="000000"/>
                <w:sz w:val="21"/>
                <w:szCs w:val="21"/>
                <w:shd w:val="clear" w:color="auto" w:fill="E0E0E0"/>
              </w:rPr>
              <w:t>语文</w:t>
            </w:r>
          </w:p>
          <w:p w14:paraId="0FFA3FF4">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020</w:t>
            </w:r>
            <w:r>
              <w:rPr>
                <w:rFonts w:hint="eastAsia" w:ascii="Courier New" w:hAnsi="Courier New" w:cs="Courier New"/>
                <w:color w:val="000000"/>
                <w:sz w:val="21"/>
                <w:szCs w:val="21"/>
                <w:shd w:val="clear" w:color="auto" w:fill="E0E0E0"/>
              </w:rPr>
              <w:tab/>
            </w:r>
            <w:r>
              <w:rPr>
                <w:rFonts w:hint="eastAsia" w:ascii="Courier New" w:hAnsi="Courier New" w:cs="Courier New"/>
                <w:color w:val="000000"/>
                <w:sz w:val="21"/>
                <w:szCs w:val="21"/>
                <w:shd w:val="clear" w:color="auto" w:fill="E0E0E0"/>
              </w:rPr>
              <w:t>宋丹丹</w:t>
            </w:r>
            <w:r>
              <w:rPr>
                <w:rFonts w:hint="eastAsia" w:ascii="Courier New" w:hAnsi="Courier New" w:cs="Courier New"/>
                <w:color w:val="000000"/>
                <w:sz w:val="21"/>
                <w:szCs w:val="21"/>
                <w:shd w:val="clear" w:color="auto" w:fill="E0E0E0"/>
              </w:rPr>
              <w:tab/>
            </w:r>
            <w:r>
              <w:rPr>
                <w:rFonts w:hint="eastAsia" w:ascii="Courier New" w:hAnsi="Courier New" w:cs="Courier New"/>
                <w:color w:val="000000"/>
                <w:sz w:val="21"/>
                <w:szCs w:val="21"/>
                <w:shd w:val="clear" w:color="auto" w:fill="E0E0E0"/>
              </w:rPr>
              <w:t>01</w:t>
            </w:r>
            <w:r>
              <w:rPr>
                <w:rFonts w:hint="eastAsia" w:ascii="Courier New" w:hAnsi="Courier New" w:cs="Courier New"/>
                <w:color w:val="000000"/>
                <w:sz w:val="21"/>
                <w:szCs w:val="21"/>
                <w:shd w:val="clear" w:color="auto" w:fill="E0E0E0"/>
              </w:rPr>
              <w:tab/>
            </w:r>
            <w:r>
              <w:rPr>
                <w:rFonts w:hint="eastAsia" w:ascii="Courier New" w:hAnsi="Courier New" w:cs="Courier New"/>
                <w:color w:val="000000"/>
                <w:sz w:val="21"/>
                <w:szCs w:val="21"/>
                <w:shd w:val="clear" w:color="auto" w:fill="E0E0E0"/>
              </w:rPr>
              <w:t>语文</w:t>
            </w:r>
          </w:p>
          <w:p w14:paraId="0E744085">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001</w:t>
            </w:r>
            <w:r>
              <w:rPr>
                <w:rFonts w:hint="eastAsia" w:ascii="Courier New" w:hAnsi="Courier New" w:cs="Courier New"/>
                <w:color w:val="000000"/>
                <w:sz w:val="21"/>
                <w:szCs w:val="21"/>
                <w:shd w:val="clear" w:color="auto" w:fill="E0E0E0"/>
              </w:rPr>
              <w:tab/>
            </w:r>
            <w:r>
              <w:rPr>
                <w:rFonts w:hint="eastAsia" w:ascii="Courier New" w:hAnsi="Courier New" w:cs="Courier New"/>
                <w:color w:val="000000"/>
                <w:sz w:val="21"/>
                <w:szCs w:val="21"/>
                <w:shd w:val="clear" w:color="auto" w:fill="E0E0E0"/>
              </w:rPr>
              <w:t>彭于晏</w:t>
            </w:r>
            <w:r>
              <w:rPr>
                <w:rFonts w:hint="eastAsia" w:ascii="Courier New" w:hAnsi="Courier New" w:cs="Courier New"/>
                <w:color w:val="000000"/>
                <w:sz w:val="21"/>
                <w:szCs w:val="21"/>
                <w:shd w:val="clear" w:color="auto" w:fill="E0E0E0"/>
              </w:rPr>
              <w:tab/>
            </w:r>
            <w:r>
              <w:rPr>
                <w:rFonts w:hint="eastAsia" w:ascii="Courier New" w:hAnsi="Courier New" w:cs="Courier New"/>
                <w:color w:val="000000"/>
                <w:sz w:val="21"/>
                <w:szCs w:val="21"/>
                <w:shd w:val="clear" w:color="auto" w:fill="E0E0E0"/>
              </w:rPr>
              <w:t>02</w:t>
            </w:r>
            <w:r>
              <w:rPr>
                <w:rFonts w:hint="eastAsia" w:ascii="Courier New" w:hAnsi="Courier New" w:cs="Courier New"/>
                <w:color w:val="000000"/>
                <w:sz w:val="21"/>
                <w:szCs w:val="21"/>
                <w:shd w:val="clear" w:color="auto" w:fill="E0E0E0"/>
              </w:rPr>
              <w:tab/>
            </w:r>
            <w:r>
              <w:rPr>
                <w:rFonts w:hint="eastAsia" w:ascii="Courier New" w:hAnsi="Courier New" w:cs="Courier New"/>
                <w:color w:val="000000"/>
                <w:sz w:val="21"/>
                <w:szCs w:val="21"/>
                <w:shd w:val="clear" w:color="auto" w:fill="E0E0E0"/>
              </w:rPr>
              <w:t>数学</w:t>
            </w:r>
          </w:p>
          <w:p w14:paraId="1CDBEFBB">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002</w:t>
            </w:r>
            <w:r>
              <w:rPr>
                <w:rFonts w:hint="eastAsia" w:ascii="Courier New" w:hAnsi="Courier New" w:cs="Courier New"/>
                <w:color w:val="000000"/>
                <w:sz w:val="21"/>
                <w:szCs w:val="21"/>
                <w:shd w:val="clear" w:color="auto" w:fill="E0E0E0"/>
              </w:rPr>
              <w:tab/>
            </w:r>
            <w:r>
              <w:rPr>
                <w:rFonts w:hint="eastAsia" w:ascii="Courier New" w:hAnsi="Courier New" w:cs="Courier New"/>
                <w:color w:val="000000"/>
                <w:sz w:val="21"/>
                <w:szCs w:val="21"/>
                <w:shd w:val="clear" w:color="auto" w:fill="E0E0E0"/>
              </w:rPr>
              <w:t>胡歌</w:t>
            </w:r>
            <w:r>
              <w:rPr>
                <w:rFonts w:hint="eastAsia" w:ascii="Courier New" w:hAnsi="Courier New" w:cs="Courier New"/>
                <w:color w:val="000000"/>
                <w:sz w:val="21"/>
                <w:szCs w:val="21"/>
                <w:shd w:val="clear" w:color="auto" w:fill="E0E0E0"/>
              </w:rPr>
              <w:tab/>
            </w:r>
            <w:r>
              <w:rPr>
                <w:rFonts w:hint="eastAsia" w:ascii="Courier New" w:hAnsi="Courier New" w:cs="Courier New"/>
                <w:color w:val="000000"/>
                <w:sz w:val="21"/>
                <w:szCs w:val="21"/>
                <w:shd w:val="clear" w:color="auto" w:fill="E0E0E0"/>
              </w:rPr>
              <w:t>02</w:t>
            </w:r>
            <w:r>
              <w:rPr>
                <w:rFonts w:hint="eastAsia" w:ascii="Courier New" w:hAnsi="Courier New" w:cs="Courier New"/>
                <w:color w:val="000000"/>
                <w:sz w:val="21"/>
                <w:szCs w:val="21"/>
                <w:shd w:val="clear" w:color="auto" w:fill="E0E0E0"/>
              </w:rPr>
              <w:tab/>
            </w:r>
            <w:r>
              <w:rPr>
                <w:rFonts w:hint="eastAsia" w:ascii="Courier New" w:hAnsi="Courier New" w:cs="Courier New"/>
                <w:color w:val="000000"/>
                <w:sz w:val="21"/>
                <w:szCs w:val="21"/>
                <w:shd w:val="clear" w:color="auto" w:fill="E0E0E0"/>
              </w:rPr>
              <w:t>数学</w:t>
            </w:r>
          </w:p>
          <w:p w14:paraId="3C88A25D">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004</w:t>
            </w:r>
            <w:r>
              <w:rPr>
                <w:rFonts w:hint="eastAsia" w:ascii="Courier New" w:hAnsi="Courier New" w:cs="Courier New"/>
                <w:color w:val="000000"/>
                <w:sz w:val="21"/>
                <w:szCs w:val="21"/>
                <w:shd w:val="clear" w:color="auto" w:fill="E0E0E0"/>
              </w:rPr>
              <w:tab/>
            </w:r>
            <w:r>
              <w:rPr>
                <w:rFonts w:hint="eastAsia" w:ascii="Courier New" w:hAnsi="Courier New" w:cs="Courier New"/>
                <w:color w:val="000000"/>
                <w:sz w:val="21"/>
                <w:szCs w:val="21"/>
                <w:shd w:val="clear" w:color="auto" w:fill="E0E0E0"/>
              </w:rPr>
              <w:t>刘德华</w:t>
            </w:r>
            <w:r>
              <w:rPr>
                <w:rFonts w:hint="eastAsia" w:ascii="Courier New" w:hAnsi="Courier New" w:cs="Courier New"/>
                <w:color w:val="000000"/>
                <w:sz w:val="21"/>
                <w:szCs w:val="21"/>
                <w:shd w:val="clear" w:color="auto" w:fill="E0E0E0"/>
              </w:rPr>
              <w:tab/>
            </w:r>
            <w:r>
              <w:rPr>
                <w:rFonts w:hint="eastAsia" w:ascii="Courier New" w:hAnsi="Courier New" w:cs="Courier New"/>
                <w:color w:val="000000"/>
                <w:sz w:val="21"/>
                <w:szCs w:val="21"/>
                <w:shd w:val="clear" w:color="auto" w:fill="E0E0E0"/>
              </w:rPr>
              <w:t>02</w:t>
            </w:r>
            <w:r>
              <w:rPr>
                <w:rFonts w:hint="eastAsia" w:ascii="Courier New" w:hAnsi="Courier New" w:cs="Courier New"/>
                <w:color w:val="000000"/>
                <w:sz w:val="21"/>
                <w:szCs w:val="21"/>
                <w:shd w:val="clear" w:color="auto" w:fill="E0E0E0"/>
              </w:rPr>
              <w:tab/>
            </w:r>
            <w:r>
              <w:rPr>
                <w:rFonts w:hint="eastAsia" w:ascii="Courier New" w:hAnsi="Courier New" w:cs="Courier New"/>
                <w:color w:val="000000"/>
                <w:sz w:val="21"/>
                <w:szCs w:val="21"/>
                <w:shd w:val="clear" w:color="auto" w:fill="E0E0E0"/>
              </w:rPr>
              <w:t>数学</w:t>
            </w:r>
          </w:p>
          <w:p w14:paraId="60C9A3EC">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005</w:t>
            </w:r>
            <w:r>
              <w:rPr>
                <w:rFonts w:hint="eastAsia" w:ascii="Courier New" w:hAnsi="Courier New" w:cs="Courier New"/>
                <w:color w:val="000000"/>
                <w:sz w:val="21"/>
                <w:szCs w:val="21"/>
                <w:shd w:val="clear" w:color="auto" w:fill="E0E0E0"/>
              </w:rPr>
              <w:tab/>
            </w:r>
            <w:r>
              <w:rPr>
                <w:rFonts w:hint="eastAsia" w:ascii="Courier New" w:hAnsi="Courier New" w:cs="Courier New"/>
                <w:color w:val="000000"/>
                <w:sz w:val="21"/>
                <w:szCs w:val="21"/>
                <w:shd w:val="clear" w:color="auto" w:fill="E0E0E0"/>
              </w:rPr>
              <w:t>唐国强</w:t>
            </w:r>
            <w:r>
              <w:rPr>
                <w:rFonts w:hint="eastAsia" w:ascii="Courier New" w:hAnsi="Courier New" w:cs="Courier New"/>
                <w:color w:val="000000"/>
                <w:sz w:val="21"/>
                <w:szCs w:val="21"/>
                <w:shd w:val="clear" w:color="auto" w:fill="E0E0E0"/>
              </w:rPr>
              <w:tab/>
            </w:r>
            <w:r>
              <w:rPr>
                <w:rFonts w:hint="eastAsia" w:ascii="Courier New" w:hAnsi="Courier New" w:cs="Courier New"/>
                <w:color w:val="000000"/>
                <w:sz w:val="21"/>
                <w:szCs w:val="21"/>
                <w:shd w:val="clear" w:color="auto" w:fill="E0E0E0"/>
              </w:rPr>
              <w:t>02</w:t>
            </w:r>
            <w:r>
              <w:rPr>
                <w:rFonts w:hint="eastAsia" w:ascii="Courier New" w:hAnsi="Courier New" w:cs="Courier New"/>
                <w:color w:val="000000"/>
                <w:sz w:val="21"/>
                <w:szCs w:val="21"/>
                <w:shd w:val="clear" w:color="auto" w:fill="E0E0E0"/>
              </w:rPr>
              <w:tab/>
            </w:r>
            <w:r>
              <w:rPr>
                <w:rFonts w:hint="eastAsia" w:ascii="Courier New" w:hAnsi="Courier New" w:cs="Courier New"/>
                <w:color w:val="000000"/>
                <w:sz w:val="21"/>
                <w:szCs w:val="21"/>
                <w:shd w:val="clear" w:color="auto" w:fill="E0E0E0"/>
              </w:rPr>
              <w:t>数学</w:t>
            </w:r>
          </w:p>
          <w:p w14:paraId="32A28248">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006</w:t>
            </w:r>
            <w:r>
              <w:rPr>
                <w:rFonts w:hint="eastAsia" w:ascii="Courier New" w:hAnsi="Courier New" w:cs="Courier New"/>
                <w:color w:val="000000"/>
                <w:sz w:val="21"/>
                <w:szCs w:val="21"/>
                <w:shd w:val="clear" w:color="auto" w:fill="E0E0E0"/>
              </w:rPr>
              <w:tab/>
            </w:r>
            <w:r>
              <w:rPr>
                <w:rFonts w:hint="eastAsia" w:ascii="Courier New" w:hAnsi="Courier New" w:cs="Courier New"/>
                <w:color w:val="000000"/>
                <w:sz w:val="21"/>
                <w:szCs w:val="21"/>
                <w:shd w:val="clear" w:color="auto" w:fill="E0E0E0"/>
              </w:rPr>
              <w:t>陈道明</w:t>
            </w:r>
            <w:r>
              <w:rPr>
                <w:rFonts w:hint="eastAsia" w:ascii="Courier New" w:hAnsi="Courier New" w:cs="Courier New"/>
                <w:color w:val="000000"/>
                <w:sz w:val="21"/>
                <w:szCs w:val="21"/>
                <w:shd w:val="clear" w:color="auto" w:fill="E0E0E0"/>
              </w:rPr>
              <w:tab/>
            </w:r>
            <w:r>
              <w:rPr>
                <w:rFonts w:hint="eastAsia" w:ascii="Courier New" w:hAnsi="Courier New" w:cs="Courier New"/>
                <w:color w:val="000000"/>
                <w:sz w:val="21"/>
                <w:szCs w:val="21"/>
                <w:shd w:val="clear" w:color="auto" w:fill="E0E0E0"/>
              </w:rPr>
              <w:t>02</w:t>
            </w:r>
            <w:r>
              <w:rPr>
                <w:rFonts w:hint="eastAsia" w:ascii="Courier New" w:hAnsi="Courier New" w:cs="Courier New"/>
                <w:color w:val="000000"/>
                <w:sz w:val="21"/>
                <w:szCs w:val="21"/>
                <w:shd w:val="clear" w:color="auto" w:fill="E0E0E0"/>
              </w:rPr>
              <w:tab/>
            </w:r>
            <w:r>
              <w:rPr>
                <w:rFonts w:hint="eastAsia" w:ascii="Courier New" w:hAnsi="Courier New" w:cs="Courier New"/>
                <w:color w:val="000000"/>
                <w:sz w:val="21"/>
                <w:szCs w:val="21"/>
                <w:shd w:val="clear" w:color="auto" w:fill="E0E0E0"/>
              </w:rPr>
              <w:t>数学</w:t>
            </w:r>
          </w:p>
          <w:p w14:paraId="1F6CCD10">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007</w:t>
            </w:r>
            <w:r>
              <w:rPr>
                <w:rFonts w:hint="eastAsia" w:ascii="Courier New" w:hAnsi="Courier New" w:cs="Courier New"/>
                <w:color w:val="000000"/>
                <w:sz w:val="21"/>
                <w:szCs w:val="21"/>
                <w:shd w:val="clear" w:color="auto" w:fill="E0E0E0"/>
              </w:rPr>
              <w:tab/>
            </w:r>
            <w:r>
              <w:rPr>
                <w:rFonts w:hint="eastAsia" w:ascii="Courier New" w:hAnsi="Courier New" w:cs="Courier New"/>
                <w:color w:val="000000"/>
                <w:sz w:val="21"/>
                <w:szCs w:val="21"/>
                <w:shd w:val="clear" w:color="auto" w:fill="E0E0E0"/>
              </w:rPr>
              <w:t>陈坤</w:t>
            </w:r>
            <w:r>
              <w:rPr>
                <w:rFonts w:hint="eastAsia" w:ascii="Courier New" w:hAnsi="Courier New" w:cs="Courier New"/>
                <w:color w:val="000000"/>
                <w:sz w:val="21"/>
                <w:szCs w:val="21"/>
                <w:shd w:val="clear" w:color="auto" w:fill="E0E0E0"/>
              </w:rPr>
              <w:tab/>
            </w:r>
            <w:r>
              <w:rPr>
                <w:rFonts w:hint="eastAsia" w:ascii="Courier New" w:hAnsi="Courier New" w:cs="Courier New"/>
                <w:color w:val="000000"/>
                <w:sz w:val="21"/>
                <w:szCs w:val="21"/>
                <w:shd w:val="clear" w:color="auto" w:fill="E0E0E0"/>
              </w:rPr>
              <w:t>02</w:t>
            </w:r>
            <w:r>
              <w:rPr>
                <w:rFonts w:hint="eastAsia" w:ascii="Courier New" w:hAnsi="Courier New" w:cs="Courier New"/>
                <w:color w:val="000000"/>
                <w:sz w:val="21"/>
                <w:szCs w:val="21"/>
                <w:shd w:val="clear" w:color="auto" w:fill="E0E0E0"/>
              </w:rPr>
              <w:tab/>
            </w:r>
            <w:r>
              <w:rPr>
                <w:rFonts w:hint="eastAsia" w:ascii="Courier New" w:hAnsi="Courier New" w:cs="Courier New"/>
                <w:color w:val="000000"/>
                <w:sz w:val="21"/>
                <w:szCs w:val="21"/>
                <w:shd w:val="clear" w:color="auto" w:fill="E0E0E0"/>
              </w:rPr>
              <w:t>数学</w:t>
            </w:r>
          </w:p>
          <w:p w14:paraId="2C03AE8A">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008</w:t>
            </w:r>
            <w:r>
              <w:rPr>
                <w:rFonts w:hint="eastAsia" w:ascii="Courier New" w:hAnsi="Courier New" w:cs="Courier New"/>
                <w:color w:val="000000"/>
                <w:sz w:val="21"/>
                <w:szCs w:val="21"/>
                <w:shd w:val="clear" w:color="auto" w:fill="E0E0E0"/>
              </w:rPr>
              <w:tab/>
            </w:r>
            <w:r>
              <w:rPr>
                <w:rFonts w:hint="eastAsia" w:ascii="Courier New" w:hAnsi="Courier New" w:cs="Courier New"/>
                <w:color w:val="000000"/>
                <w:sz w:val="21"/>
                <w:szCs w:val="21"/>
                <w:shd w:val="clear" w:color="auto" w:fill="E0E0E0"/>
              </w:rPr>
              <w:t>吴京</w:t>
            </w:r>
            <w:r>
              <w:rPr>
                <w:rFonts w:hint="eastAsia" w:ascii="Courier New" w:hAnsi="Courier New" w:cs="Courier New"/>
                <w:color w:val="000000"/>
                <w:sz w:val="21"/>
                <w:szCs w:val="21"/>
                <w:shd w:val="clear" w:color="auto" w:fill="E0E0E0"/>
              </w:rPr>
              <w:tab/>
            </w:r>
            <w:r>
              <w:rPr>
                <w:rFonts w:hint="eastAsia" w:ascii="Courier New" w:hAnsi="Courier New" w:cs="Courier New"/>
                <w:color w:val="000000"/>
                <w:sz w:val="21"/>
                <w:szCs w:val="21"/>
                <w:shd w:val="clear" w:color="auto" w:fill="E0E0E0"/>
              </w:rPr>
              <w:t>02</w:t>
            </w:r>
            <w:r>
              <w:rPr>
                <w:rFonts w:hint="eastAsia" w:ascii="Courier New" w:hAnsi="Courier New" w:cs="Courier New"/>
                <w:color w:val="000000"/>
                <w:sz w:val="21"/>
                <w:szCs w:val="21"/>
                <w:shd w:val="clear" w:color="auto" w:fill="E0E0E0"/>
              </w:rPr>
              <w:tab/>
            </w:r>
            <w:r>
              <w:rPr>
                <w:rFonts w:hint="eastAsia" w:ascii="Courier New" w:hAnsi="Courier New" w:cs="Courier New"/>
                <w:color w:val="000000"/>
                <w:sz w:val="21"/>
                <w:szCs w:val="21"/>
                <w:shd w:val="clear" w:color="auto" w:fill="E0E0E0"/>
              </w:rPr>
              <w:t>数学</w:t>
            </w:r>
          </w:p>
          <w:p w14:paraId="244BA1CD">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009</w:t>
            </w:r>
            <w:r>
              <w:rPr>
                <w:rFonts w:hint="eastAsia" w:ascii="Courier New" w:hAnsi="Courier New" w:cs="Courier New"/>
                <w:color w:val="000000"/>
                <w:sz w:val="21"/>
                <w:szCs w:val="21"/>
                <w:shd w:val="clear" w:color="auto" w:fill="E0E0E0"/>
              </w:rPr>
              <w:tab/>
            </w:r>
            <w:r>
              <w:rPr>
                <w:rFonts w:hint="eastAsia" w:ascii="Courier New" w:hAnsi="Courier New" w:cs="Courier New"/>
                <w:color w:val="000000"/>
                <w:sz w:val="21"/>
                <w:szCs w:val="21"/>
                <w:shd w:val="clear" w:color="auto" w:fill="E0E0E0"/>
              </w:rPr>
              <w:t>郭德纲</w:t>
            </w:r>
            <w:r>
              <w:rPr>
                <w:rFonts w:hint="eastAsia" w:ascii="Courier New" w:hAnsi="Courier New" w:cs="Courier New"/>
                <w:color w:val="000000"/>
                <w:sz w:val="21"/>
                <w:szCs w:val="21"/>
                <w:shd w:val="clear" w:color="auto" w:fill="E0E0E0"/>
              </w:rPr>
              <w:tab/>
            </w:r>
            <w:r>
              <w:rPr>
                <w:rFonts w:hint="eastAsia" w:ascii="Courier New" w:hAnsi="Courier New" w:cs="Courier New"/>
                <w:color w:val="000000"/>
                <w:sz w:val="21"/>
                <w:szCs w:val="21"/>
                <w:shd w:val="clear" w:color="auto" w:fill="E0E0E0"/>
              </w:rPr>
              <w:t>02</w:t>
            </w:r>
            <w:r>
              <w:rPr>
                <w:rFonts w:hint="eastAsia" w:ascii="Courier New" w:hAnsi="Courier New" w:cs="Courier New"/>
                <w:color w:val="000000"/>
                <w:sz w:val="21"/>
                <w:szCs w:val="21"/>
                <w:shd w:val="clear" w:color="auto" w:fill="E0E0E0"/>
              </w:rPr>
              <w:tab/>
            </w:r>
            <w:r>
              <w:rPr>
                <w:rFonts w:hint="eastAsia" w:ascii="Courier New" w:hAnsi="Courier New" w:cs="Courier New"/>
                <w:color w:val="000000"/>
                <w:sz w:val="21"/>
                <w:szCs w:val="21"/>
                <w:shd w:val="clear" w:color="auto" w:fill="E0E0E0"/>
              </w:rPr>
              <w:t>数学</w:t>
            </w:r>
          </w:p>
          <w:p w14:paraId="048AFBC2">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010</w:t>
            </w:r>
            <w:r>
              <w:rPr>
                <w:rFonts w:hint="eastAsia" w:ascii="Courier New" w:hAnsi="Courier New" w:cs="Courier New"/>
                <w:color w:val="000000"/>
                <w:sz w:val="21"/>
                <w:szCs w:val="21"/>
                <w:shd w:val="clear" w:color="auto" w:fill="E0E0E0"/>
              </w:rPr>
              <w:tab/>
            </w:r>
            <w:r>
              <w:rPr>
                <w:rFonts w:hint="eastAsia" w:ascii="Courier New" w:hAnsi="Courier New" w:cs="Courier New"/>
                <w:color w:val="000000"/>
                <w:sz w:val="21"/>
                <w:szCs w:val="21"/>
                <w:shd w:val="clear" w:color="auto" w:fill="E0E0E0"/>
              </w:rPr>
              <w:t>于谦</w:t>
            </w:r>
            <w:r>
              <w:rPr>
                <w:rFonts w:hint="eastAsia" w:ascii="Courier New" w:hAnsi="Courier New" w:cs="Courier New"/>
                <w:color w:val="000000"/>
                <w:sz w:val="21"/>
                <w:szCs w:val="21"/>
                <w:shd w:val="clear" w:color="auto" w:fill="E0E0E0"/>
              </w:rPr>
              <w:tab/>
            </w:r>
            <w:r>
              <w:rPr>
                <w:rFonts w:hint="eastAsia" w:ascii="Courier New" w:hAnsi="Courier New" w:cs="Courier New"/>
                <w:color w:val="000000"/>
                <w:sz w:val="21"/>
                <w:szCs w:val="21"/>
                <w:shd w:val="clear" w:color="auto" w:fill="E0E0E0"/>
              </w:rPr>
              <w:t>02</w:t>
            </w:r>
            <w:r>
              <w:rPr>
                <w:rFonts w:hint="eastAsia" w:ascii="Courier New" w:hAnsi="Courier New" w:cs="Courier New"/>
                <w:color w:val="000000"/>
                <w:sz w:val="21"/>
                <w:szCs w:val="21"/>
                <w:shd w:val="clear" w:color="auto" w:fill="E0E0E0"/>
              </w:rPr>
              <w:tab/>
            </w:r>
            <w:r>
              <w:rPr>
                <w:rFonts w:hint="eastAsia" w:ascii="Courier New" w:hAnsi="Courier New" w:cs="Courier New"/>
                <w:color w:val="000000"/>
                <w:sz w:val="21"/>
                <w:szCs w:val="21"/>
                <w:shd w:val="clear" w:color="auto" w:fill="E0E0E0"/>
              </w:rPr>
              <w:t>数学</w:t>
            </w:r>
          </w:p>
          <w:p w14:paraId="62E9037D">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011</w:t>
            </w:r>
            <w:r>
              <w:rPr>
                <w:rFonts w:hint="eastAsia" w:ascii="Courier New" w:hAnsi="Courier New" w:cs="Courier New"/>
                <w:color w:val="000000"/>
                <w:sz w:val="21"/>
                <w:szCs w:val="21"/>
                <w:shd w:val="clear" w:color="auto" w:fill="E0E0E0"/>
              </w:rPr>
              <w:tab/>
            </w:r>
            <w:r>
              <w:rPr>
                <w:rFonts w:hint="eastAsia" w:ascii="Courier New" w:hAnsi="Courier New" w:cs="Courier New"/>
                <w:color w:val="000000"/>
                <w:sz w:val="21"/>
                <w:szCs w:val="21"/>
                <w:shd w:val="clear" w:color="auto" w:fill="E0E0E0"/>
              </w:rPr>
              <w:t>潘长江</w:t>
            </w:r>
            <w:r>
              <w:rPr>
                <w:rFonts w:hint="eastAsia" w:ascii="Courier New" w:hAnsi="Courier New" w:cs="Courier New"/>
                <w:color w:val="000000"/>
                <w:sz w:val="21"/>
                <w:szCs w:val="21"/>
                <w:shd w:val="clear" w:color="auto" w:fill="E0E0E0"/>
              </w:rPr>
              <w:tab/>
            </w:r>
            <w:r>
              <w:rPr>
                <w:rFonts w:hint="eastAsia" w:ascii="Courier New" w:hAnsi="Courier New" w:cs="Courier New"/>
                <w:color w:val="000000"/>
                <w:sz w:val="21"/>
                <w:szCs w:val="21"/>
                <w:shd w:val="clear" w:color="auto" w:fill="E0E0E0"/>
              </w:rPr>
              <w:t>02</w:t>
            </w:r>
            <w:r>
              <w:rPr>
                <w:rFonts w:hint="eastAsia" w:ascii="Courier New" w:hAnsi="Courier New" w:cs="Courier New"/>
                <w:color w:val="000000"/>
                <w:sz w:val="21"/>
                <w:szCs w:val="21"/>
                <w:shd w:val="clear" w:color="auto" w:fill="E0E0E0"/>
              </w:rPr>
              <w:tab/>
            </w:r>
            <w:r>
              <w:rPr>
                <w:rFonts w:hint="eastAsia" w:ascii="Courier New" w:hAnsi="Courier New" w:cs="Courier New"/>
                <w:color w:val="000000"/>
                <w:sz w:val="21"/>
                <w:szCs w:val="21"/>
                <w:shd w:val="clear" w:color="auto" w:fill="E0E0E0"/>
              </w:rPr>
              <w:t>数学</w:t>
            </w:r>
          </w:p>
          <w:p w14:paraId="2037AD3A">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012</w:t>
            </w:r>
            <w:r>
              <w:rPr>
                <w:rFonts w:hint="eastAsia" w:ascii="Courier New" w:hAnsi="Courier New" w:cs="Courier New"/>
                <w:color w:val="000000"/>
                <w:sz w:val="21"/>
                <w:szCs w:val="21"/>
                <w:shd w:val="clear" w:color="auto" w:fill="E0E0E0"/>
              </w:rPr>
              <w:tab/>
            </w:r>
            <w:r>
              <w:rPr>
                <w:rFonts w:hint="eastAsia" w:ascii="Courier New" w:hAnsi="Courier New" w:cs="Courier New"/>
                <w:color w:val="000000"/>
                <w:sz w:val="21"/>
                <w:szCs w:val="21"/>
                <w:shd w:val="clear" w:color="auto" w:fill="E0E0E0"/>
              </w:rPr>
              <w:t>杨紫</w:t>
            </w:r>
            <w:r>
              <w:rPr>
                <w:rFonts w:hint="eastAsia" w:ascii="Courier New" w:hAnsi="Courier New" w:cs="Courier New"/>
                <w:color w:val="000000"/>
                <w:sz w:val="21"/>
                <w:szCs w:val="21"/>
                <w:shd w:val="clear" w:color="auto" w:fill="E0E0E0"/>
              </w:rPr>
              <w:tab/>
            </w:r>
            <w:r>
              <w:rPr>
                <w:rFonts w:hint="eastAsia" w:ascii="Courier New" w:hAnsi="Courier New" w:cs="Courier New"/>
                <w:color w:val="000000"/>
                <w:sz w:val="21"/>
                <w:szCs w:val="21"/>
                <w:shd w:val="clear" w:color="auto" w:fill="E0E0E0"/>
              </w:rPr>
              <w:t>02</w:t>
            </w:r>
            <w:r>
              <w:rPr>
                <w:rFonts w:hint="eastAsia" w:ascii="Courier New" w:hAnsi="Courier New" w:cs="Courier New"/>
                <w:color w:val="000000"/>
                <w:sz w:val="21"/>
                <w:szCs w:val="21"/>
                <w:shd w:val="clear" w:color="auto" w:fill="E0E0E0"/>
              </w:rPr>
              <w:tab/>
            </w:r>
            <w:r>
              <w:rPr>
                <w:rFonts w:hint="eastAsia" w:ascii="Courier New" w:hAnsi="Courier New" w:cs="Courier New"/>
                <w:color w:val="000000"/>
                <w:sz w:val="21"/>
                <w:szCs w:val="21"/>
                <w:shd w:val="clear" w:color="auto" w:fill="E0E0E0"/>
              </w:rPr>
              <w:t>数学</w:t>
            </w:r>
          </w:p>
          <w:p w14:paraId="12FD433E">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013</w:t>
            </w:r>
            <w:r>
              <w:rPr>
                <w:rFonts w:hint="eastAsia" w:ascii="Courier New" w:hAnsi="Courier New" w:cs="Courier New"/>
                <w:color w:val="000000"/>
                <w:sz w:val="21"/>
                <w:szCs w:val="21"/>
                <w:shd w:val="clear" w:color="auto" w:fill="E0E0E0"/>
              </w:rPr>
              <w:tab/>
            </w:r>
            <w:r>
              <w:rPr>
                <w:rFonts w:hint="eastAsia" w:ascii="Courier New" w:hAnsi="Courier New" w:cs="Courier New"/>
                <w:color w:val="000000"/>
                <w:sz w:val="21"/>
                <w:szCs w:val="21"/>
                <w:shd w:val="clear" w:color="auto" w:fill="E0E0E0"/>
              </w:rPr>
              <w:t>蒋欣</w:t>
            </w:r>
            <w:r>
              <w:rPr>
                <w:rFonts w:hint="eastAsia" w:ascii="Courier New" w:hAnsi="Courier New" w:cs="Courier New"/>
                <w:color w:val="000000"/>
                <w:sz w:val="21"/>
                <w:szCs w:val="21"/>
                <w:shd w:val="clear" w:color="auto" w:fill="E0E0E0"/>
              </w:rPr>
              <w:tab/>
            </w:r>
            <w:r>
              <w:rPr>
                <w:rFonts w:hint="eastAsia" w:ascii="Courier New" w:hAnsi="Courier New" w:cs="Courier New"/>
                <w:color w:val="000000"/>
                <w:sz w:val="21"/>
                <w:szCs w:val="21"/>
                <w:shd w:val="clear" w:color="auto" w:fill="E0E0E0"/>
              </w:rPr>
              <w:t>02</w:t>
            </w:r>
            <w:r>
              <w:rPr>
                <w:rFonts w:hint="eastAsia" w:ascii="Courier New" w:hAnsi="Courier New" w:cs="Courier New"/>
                <w:color w:val="000000"/>
                <w:sz w:val="21"/>
                <w:szCs w:val="21"/>
                <w:shd w:val="clear" w:color="auto" w:fill="E0E0E0"/>
              </w:rPr>
              <w:tab/>
            </w:r>
            <w:r>
              <w:rPr>
                <w:rFonts w:hint="eastAsia" w:ascii="Courier New" w:hAnsi="Courier New" w:cs="Courier New"/>
                <w:color w:val="000000"/>
                <w:sz w:val="21"/>
                <w:szCs w:val="21"/>
                <w:shd w:val="clear" w:color="auto" w:fill="E0E0E0"/>
              </w:rPr>
              <w:t>数学</w:t>
            </w:r>
          </w:p>
          <w:p w14:paraId="19096BB5">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014</w:t>
            </w:r>
            <w:r>
              <w:rPr>
                <w:rFonts w:hint="eastAsia" w:ascii="Courier New" w:hAnsi="Courier New" w:cs="Courier New"/>
                <w:color w:val="000000"/>
                <w:sz w:val="21"/>
                <w:szCs w:val="21"/>
                <w:shd w:val="clear" w:color="auto" w:fill="E0E0E0"/>
              </w:rPr>
              <w:tab/>
            </w:r>
            <w:r>
              <w:rPr>
                <w:rFonts w:hint="eastAsia" w:ascii="Courier New" w:hAnsi="Courier New" w:cs="Courier New"/>
                <w:color w:val="000000"/>
                <w:sz w:val="21"/>
                <w:szCs w:val="21"/>
                <w:shd w:val="clear" w:color="auto" w:fill="E0E0E0"/>
              </w:rPr>
              <w:t>赵丽颖</w:t>
            </w:r>
            <w:r>
              <w:rPr>
                <w:rFonts w:hint="eastAsia" w:ascii="Courier New" w:hAnsi="Courier New" w:cs="Courier New"/>
                <w:color w:val="000000"/>
                <w:sz w:val="21"/>
                <w:szCs w:val="21"/>
                <w:shd w:val="clear" w:color="auto" w:fill="E0E0E0"/>
              </w:rPr>
              <w:tab/>
            </w:r>
            <w:r>
              <w:rPr>
                <w:rFonts w:hint="eastAsia" w:ascii="Courier New" w:hAnsi="Courier New" w:cs="Courier New"/>
                <w:color w:val="000000"/>
                <w:sz w:val="21"/>
                <w:szCs w:val="21"/>
                <w:shd w:val="clear" w:color="auto" w:fill="E0E0E0"/>
              </w:rPr>
              <w:t>02</w:t>
            </w:r>
            <w:r>
              <w:rPr>
                <w:rFonts w:hint="eastAsia" w:ascii="Courier New" w:hAnsi="Courier New" w:cs="Courier New"/>
                <w:color w:val="000000"/>
                <w:sz w:val="21"/>
                <w:szCs w:val="21"/>
                <w:shd w:val="clear" w:color="auto" w:fill="E0E0E0"/>
              </w:rPr>
              <w:tab/>
            </w:r>
            <w:r>
              <w:rPr>
                <w:rFonts w:hint="eastAsia" w:ascii="Courier New" w:hAnsi="Courier New" w:cs="Courier New"/>
                <w:color w:val="000000"/>
                <w:sz w:val="21"/>
                <w:szCs w:val="21"/>
                <w:shd w:val="clear" w:color="auto" w:fill="E0E0E0"/>
              </w:rPr>
              <w:t>数学</w:t>
            </w:r>
          </w:p>
          <w:p w14:paraId="1975AB7D">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015</w:t>
            </w:r>
            <w:r>
              <w:rPr>
                <w:rFonts w:hint="eastAsia" w:ascii="Courier New" w:hAnsi="Courier New" w:cs="Courier New"/>
                <w:color w:val="000000"/>
                <w:sz w:val="21"/>
                <w:szCs w:val="21"/>
                <w:shd w:val="clear" w:color="auto" w:fill="E0E0E0"/>
              </w:rPr>
              <w:tab/>
            </w:r>
            <w:r>
              <w:rPr>
                <w:rFonts w:hint="eastAsia" w:ascii="Courier New" w:hAnsi="Courier New" w:cs="Courier New"/>
                <w:color w:val="000000"/>
                <w:sz w:val="21"/>
                <w:szCs w:val="21"/>
                <w:shd w:val="clear" w:color="auto" w:fill="E0E0E0"/>
              </w:rPr>
              <w:t>刘亦菲</w:t>
            </w:r>
            <w:r>
              <w:rPr>
                <w:rFonts w:hint="eastAsia" w:ascii="Courier New" w:hAnsi="Courier New" w:cs="Courier New"/>
                <w:color w:val="000000"/>
                <w:sz w:val="21"/>
                <w:szCs w:val="21"/>
                <w:shd w:val="clear" w:color="auto" w:fill="E0E0E0"/>
              </w:rPr>
              <w:tab/>
            </w:r>
            <w:r>
              <w:rPr>
                <w:rFonts w:hint="eastAsia" w:ascii="Courier New" w:hAnsi="Courier New" w:cs="Courier New"/>
                <w:color w:val="000000"/>
                <w:sz w:val="21"/>
                <w:szCs w:val="21"/>
                <w:shd w:val="clear" w:color="auto" w:fill="E0E0E0"/>
              </w:rPr>
              <w:t>02</w:t>
            </w:r>
            <w:r>
              <w:rPr>
                <w:rFonts w:hint="eastAsia" w:ascii="Courier New" w:hAnsi="Courier New" w:cs="Courier New"/>
                <w:color w:val="000000"/>
                <w:sz w:val="21"/>
                <w:szCs w:val="21"/>
                <w:shd w:val="clear" w:color="auto" w:fill="E0E0E0"/>
              </w:rPr>
              <w:tab/>
            </w:r>
            <w:r>
              <w:rPr>
                <w:rFonts w:hint="eastAsia" w:ascii="Courier New" w:hAnsi="Courier New" w:cs="Courier New"/>
                <w:color w:val="000000"/>
                <w:sz w:val="21"/>
                <w:szCs w:val="21"/>
                <w:shd w:val="clear" w:color="auto" w:fill="E0E0E0"/>
              </w:rPr>
              <w:t>数学</w:t>
            </w:r>
          </w:p>
          <w:p w14:paraId="52409EBE">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016</w:t>
            </w:r>
            <w:r>
              <w:rPr>
                <w:rFonts w:hint="eastAsia" w:ascii="Courier New" w:hAnsi="Courier New" w:cs="Courier New"/>
                <w:color w:val="000000"/>
                <w:sz w:val="21"/>
                <w:szCs w:val="21"/>
                <w:shd w:val="clear" w:color="auto" w:fill="E0E0E0"/>
              </w:rPr>
              <w:tab/>
            </w:r>
            <w:r>
              <w:rPr>
                <w:rFonts w:hint="eastAsia" w:ascii="Courier New" w:hAnsi="Courier New" w:cs="Courier New"/>
                <w:color w:val="000000"/>
                <w:sz w:val="21"/>
                <w:szCs w:val="21"/>
                <w:shd w:val="clear" w:color="auto" w:fill="E0E0E0"/>
              </w:rPr>
              <w:t>周冬雨</w:t>
            </w:r>
            <w:r>
              <w:rPr>
                <w:rFonts w:hint="eastAsia" w:ascii="Courier New" w:hAnsi="Courier New" w:cs="Courier New"/>
                <w:color w:val="000000"/>
                <w:sz w:val="21"/>
                <w:szCs w:val="21"/>
                <w:shd w:val="clear" w:color="auto" w:fill="E0E0E0"/>
              </w:rPr>
              <w:tab/>
            </w:r>
            <w:r>
              <w:rPr>
                <w:rFonts w:hint="eastAsia" w:ascii="Courier New" w:hAnsi="Courier New" w:cs="Courier New"/>
                <w:color w:val="000000"/>
                <w:sz w:val="21"/>
                <w:szCs w:val="21"/>
                <w:shd w:val="clear" w:color="auto" w:fill="E0E0E0"/>
              </w:rPr>
              <w:t>02</w:t>
            </w:r>
            <w:r>
              <w:rPr>
                <w:rFonts w:hint="eastAsia" w:ascii="Courier New" w:hAnsi="Courier New" w:cs="Courier New"/>
                <w:color w:val="000000"/>
                <w:sz w:val="21"/>
                <w:szCs w:val="21"/>
                <w:shd w:val="clear" w:color="auto" w:fill="E0E0E0"/>
              </w:rPr>
              <w:tab/>
            </w:r>
            <w:r>
              <w:rPr>
                <w:rFonts w:hint="eastAsia" w:ascii="Courier New" w:hAnsi="Courier New" w:cs="Courier New"/>
                <w:color w:val="000000"/>
                <w:sz w:val="21"/>
                <w:szCs w:val="21"/>
                <w:shd w:val="clear" w:color="auto" w:fill="E0E0E0"/>
              </w:rPr>
              <w:t>数学</w:t>
            </w:r>
          </w:p>
          <w:p w14:paraId="1416D20B">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017</w:t>
            </w:r>
            <w:r>
              <w:rPr>
                <w:rFonts w:hint="eastAsia" w:ascii="Courier New" w:hAnsi="Courier New" w:cs="Courier New"/>
                <w:color w:val="000000"/>
                <w:sz w:val="21"/>
                <w:szCs w:val="21"/>
                <w:shd w:val="clear" w:color="auto" w:fill="E0E0E0"/>
              </w:rPr>
              <w:tab/>
            </w:r>
            <w:r>
              <w:rPr>
                <w:rFonts w:hint="eastAsia" w:ascii="Courier New" w:hAnsi="Courier New" w:cs="Courier New"/>
                <w:color w:val="000000"/>
                <w:sz w:val="21"/>
                <w:szCs w:val="21"/>
                <w:shd w:val="clear" w:color="auto" w:fill="E0E0E0"/>
              </w:rPr>
              <w:t>范冰冰</w:t>
            </w:r>
            <w:r>
              <w:rPr>
                <w:rFonts w:hint="eastAsia" w:ascii="Courier New" w:hAnsi="Courier New" w:cs="Courier New"/>
                <w:color w:val="000000"/>
                <w:sz w:val="21"/>
                <w:szCs w:val="21"/>
                <w:shd w:val="clear" w:color="auto" w:fill="E0E0E0"/>
              </w:rPr>
              <w:tab/>
            </w:r>
            <w:r>
              <w:rPr>
                <w:rFonts w:hint="eastAsia" w:ascii="Courier New" w:hAnsi="Courier New" w:cs="Courier New"/>
                <w:color w:val="000000"/>
                <w:sz w:val="21"/>
                <w:szCs w:val="21"/>
                <w:shd w:val="clear" w:color="auto" w:fill="E0E0E0"/>
              </w:rPr>
              <w:t>02</w:t>
            </w:r>
            <w:r>
              <w:rPr>
                <w:rFonts w:hint="eastAsia" w:ascii="Courier New" w:hAnsi="Courier New" w:cs="Courier New"/>
                <w:color w:val="000000"/>
                <w:sz w:val="21"/>
                <w:szCs w:val="21"/>
                <w:shd w:val="clear" w:color="auto" w:fill="E0E0E0"/>
              </w:rPr>
              <w:tab/>
            </w:r>
            <w:r>
              <w:rPr>
                <w:rFonts w:hint="eastAsia" w:ascii="Courier New" w:hAnsi="Courier New" w:cs="Courier New"/>
                <w:color w:val="000000"/>
                <w:sz w:val="21"/>
                <w:szCs w:val="21"/>
                <w:shd w:val="clear" w:color="auto" w:fill="E0E0E0"/>
              </w:rPr>
              <w:t>数学</w:t>
            </w:r>
          </w:p>
          <w:p w14:paraId="4A849C81">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018</w:t>
            </w:r>
            <w:r>
              <w:rPr>
                <w:rFonts w:hint="eastAsia" w:ascii="Courier New" w:hAnsi="Courier New" w:cs="Courier New"/>
                <w:color w:val="000000"/>
                <w:sz w:val="21"/>
                <w:szCs w:val="21"/>
                <w:shd w:val="clear" w:color="auto" w:fill="E0E0E0"/>
              </w:rPr>
              <w:tab/>
            </w:r>
            <w:r>
              <w:rPr>
                <w:rFonts w:hint="eastAsia" w:ascii="Courier New" w:hAnsi="Courier New" w:cs="Courier New"/>
                <w:color w:val="000000"/>
                <w:sz w:val="21"/>
                <w:szCs w:val="21"/>
                <w:shd w:val="clear" w:color="auto" w:fill="E0E0E0"/>
              </w:rPr>
              <w:t>李冰冰</w:t>
            </w:r>
            <w:r>
              <w:rPr>
                <w:rFonts w:hint="eastAsia" w:ascii="Courier New" w:hAnsi="Courier New" w:cs="Courier New"/>
                <w:color w:val="000000"/>
                <w:sz w:val="21"/>
                <w:szCs w:val="21"/>
                <w:shd w:val="clear" w:color="auto" w:fill="E0E0E0"/>
              </w:rPr>
              <w:tab/>
            </w:r>
            <w:r>
              <w:rPr>
                <w:rFonts w:hint="eastAsia" w:ascii="Courier New" w:hAnsi="Courier New" w:cs="Courier New"/>
                <w:color w:val="000000"/>
                <w:sz w:val="21"/>
                <w:szCs w:val="21"/>
                <w:shd w:val="clear" w:color="auto" w:fill="E0E0E0"/>
              </w:rPr>
              <w:t>02</w:t>
            </w:r>
            <w:r>
              <w:rPr>
                <w:rFonts w:hint="eastAsia" w:ascii="Courier New" w:hAnsi="Courier New" w:cs="Courier New"/>
                <w:color w:val="000000"/>
                <w:sz w:val="21"/>
                <w:szCs w:val="21"/>
                <w:shd w:val="clear" w:color="auto" w:fill="E0E0E0"/>
              </w:rPr>
              <w:tab/>
            </w:r>
            <w:r>
              <w:rPr>
                <w:rFonts w:hint="eastAsia" w:ascii="Courier New" w:hAnsi="Courier New" w:cs="Courier New"/>
                <w:color w:val="000000"/>
                <w:sz w:val="21"/>
                <w:szCs w:val="21"/>
                <w:shd w:val="clear" w:color="auto" w:fill="E0E0E0"/>
              </w:rPr>
              <w:t>数学</w:t>
            </w:r>
          </w:p>
          <w:p w14:paraId="5C74D6A8">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019</w:t>
            </w:r>
            <w:r>
              <w:rPr>
                <w:rFonts w:hint="eastAsia" w:ascii="Courier New" w:hAnsi="Courier New" w:cs="Courier New"/>
                <w:color w:val="000000"/>
                <w:sz w:val="21"/>
                <w:szCs w:val="21"/>
                <w:shd w:val="clear" w:color="auto" w:fill="E0E0E0"/>
              </w:rPr>
              <w:tab/>
            </w:r>
            <w:r>
              <w:rPr>
                <w:rFonts w:hint="eastAsia" w:ascii="Courier New" w:hAnsi="Courier New" w:cs="Courier New"/>
                <w:color w:val="000000"/>
                <w:sz w:val="21"/>
                <w:szCs w:val="21"/>
                <w:shd w:val="clear" w:color="auto" w:fill="E0E0E0"/>
              </w:rPr>
              <w:t>邓紫棋</w:t>
            </w:r>
            <w:r>
              <w:rPr>
                <w:rFonts w:hint="eastAsia" w:ascii="Courier New" w:hAnsi="Courier New" w:cs="Courier New"/>
                <w:color w:val="000000"/>
                <w:sz w:val="21"/>
                <w:szCs w:val="21"/>
                <w:shd w:val="clear" w:color="auto" w:fill="E0E0E0"/>
              </w:rPr>
              <w:tab/>
            </w:r>
            <w:r>
              <w:rPr>
                <w:rFonts w:hint="eastAsia" w:ascii="Courier New" w:hAnsi="Courier New" w:cs="Courier New"/>
                <w:color w:val="000000"/>
                <w:sz w:val="21"/>
                <w:szCs w:val="21"/>
                <w:shd w:val="clear" w:color="auto" w:fill="E0E0E0"/>
              </w:rPr>
              <w:t>02</w:t>
            </w:r>
            <w:r>
              <w:rPr>
                <w:rFonts w:hint="eastAsia" w:ascii="Courier New" w:hAnsi="Courier New" w:cs="Courier New"/>
                <w:color w:val="000000"/>
                <w:sz w:val="21"/>
                <w:szCs w:val="21"/>
                <w:shd w:val="clear" w:color="auto" w:fill="E0E0E0"/>
              </w:rPr>
              <w:tab/>
            </w:r>
            <w:r>
              <w:rPr>
                <w:rFonts w:hint="eastAsia" w:ascii="Courier New" w:hAnsi="Courier New" w:cs="Courier New"/>
                <w:color w:val="000000"/>
                <w:sz w:val="21"/>
                <w:szCs w:val="21"/>
                <w:shd w:val="clear" w:color="auto" w:fill="E0E0E0"/>
              </w:rPr>
              <w:t>数学</w:t>
            </w:r>
          </w:p>
          <w:p w14:paraId="095BC40D">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020</w:t>
            </w:r>
            <w:r>
              <w:rPr>
                <w:rFonts w:hint="eastAsia" w:ascii="Courier New" w:hAnsi="Courier New" w:cs="Courier New"/>
                <w:color w:val="000000"/>
                <w:sz w:val="21"/>
                <w:szCs w:val="21"/>
                <w:shd w:val="clear" w:color="auto" w:fill="E0E0E0"/>
              </w:rPr>
              <w:tab/>
            </w:r>
            <w:r>
              <w:rPr>
                <w:rFonts w:hint="eastAsia" w:ascii="Courier New" w:hAnsi="Courier New" w:cs="Courier New"/>
                <w:color w:val="000000"/>
                <w:sz w:val="21"/>
                <w:szCs w:val="21"/>
                <w:shd w:val="clear" w:color="auto" w:fill="E0E0E0"/>
              </w:rPr>
              <w:t>宋丹丹</w:t>
            </w:r>
            <w:r>
              <w:rPr>
                <w:rFonts w:hint="eastAsia" w:ascii="Courier New" w:hAnsi="Courier New" w:cs="Courier New"/>
                <w:color w:val="000000"/>
                <w:sz w:val="21"/>
                <w:szCs w:val="21"/>
                <w:shd w:val="clear" w:color="auto" w:fill="E0E0E0"/>
              </w:rPr>
              <w:tab/>
            </w:r>
            <w:r>
              <w:rPr>
                <w:rFonts w:hint="eastAsia" w:ascii="Courier New" w:hAnsi="Courier New" w:cs="Courier New"/>
                <w:color w:val="000000"/>
                <w:sz w:val="21"/>
                <w:szCs w:val="21"/>
                <w:shd w:val="clear" w:color="auto" w:fill="E0E0E0"/>
              </w:rPr>
              <w:t>02</w:t>
            </w:r>
            <w:r>
              <w:rPr>
                <w:rFonts w:hint="eastAsia" w:ascii="Courier New" w:hAnsi="Courier New" w:cs="Courier New"/>
                <w:color w:val="000000"/>
                <w:sz w:val="21"/>
                <w:szCs w:val="21"/>
                <w:shd w:val="clear" w:color="auto" w:fill="E0E0E0"/>
              </w:rPr>
              <w:tab/>
            </w:r>
            <w:r>
              <w:rPr>
                <w:rFonts w:hint="eastAsia" w:ascii="Courier New" w:hAnsi="Courier New" w:cs="Courier New"/>
                <w:color w:val="000000"/>
                <w:sz w:val="21"/>
                <w:szCs w:val="21"/>
                <w:shd w:val="clear" w:color="auto" w:fill="E0E0E0"/>
              </w:rPr>
              <w:t>数学</w:t>
            </w:r>
          </w:p>
        </w:tc>
        <w:tc>
          <w:tcPr>
            <w:tcW w:w="5222" w:type="dxa"/>
          </w:tcPr>
          <w:p w14:paraId="207CD21C">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001</w:t>
            </w:r>
            <w:r>
              <w:rPr>
                <w:rFonts w:hint="eastAsia" w:ascii="Courier New" w:hAnsi="Courier New" w:cs="Courier New"/>
                <w:color w:val="000000"/>
                <w:sz w:val="21"/>
                <w:szCs w:val="21"/>
                <w:shd w:val="clear" w:color="auto" w:fill="E0E0E0"/>
              </w:rPr>
              <w:tab/>
            </w:r>
            <w:r>
              <w:rPr>
                <w:rFonts w:hint="eastAsia" w:ascii="Courier New" w:hAnsi="Courier New" w:cs="Courier New"/>
                <w:color w:val="000000"/>
                <w:sz w:val="21"/>
                <w:szCs w:val="21"/>
                <w:shd w:val="clear" w:color="auto" w:fill="E0E0E0"/>
              </w:rPr>
              <w:t>彭于晏</w:t>
            </w:r>
            <w:r>
              <w:rPr>
                <w:rFonts w:hint="eastAsia" w:ascii="Courier New" w:hAnsi="Courier New" w:cs="Courier New"/>
                <w:color w:val="000000"/>
                <w:sz w:val="21"/>
                <w:szCs w:val="21"/>
                <w:shd w:val="clear" w:color="auto" w:fill="E0E0E0"/>
              </w:rPr>
              <w:tab/>
            </w:r>
            <w:r>
              <w:rPr>
                <w:rFonts w:hint="eastAsia" w:ascii="Courier New" w:hAnsi="Courier New" w:cs="Courier New"/>
                <w:color w:val="000000"/>
                <w:sz w:val="21"/>
                <w:szCs w:val="21"/>
                <w:shd w:val="clear" w:color="auto" w:fill="E0E0E0"/>
              </w:rPr>
              <w:t>03</w:t>
            </w:r>
            <w:r>
              <w:rPr>
                <w:rFonts w:hint="eastAsia" w:ascii="Courier New" w:hAnsi="Courier New" w:cs="Courier New"/>
                <w:color w:val="000000"/>
                <w:sz w:val="21"/>
                <w:szCs w:val="21"/>
                <w:shd w:val="clear" w:color="auto" w:fill="E0E0E0"/>
              </w:rPr>
              <w:tab/>
            </w:r>
            <w:r>
              <w:rPr>
                <w:rFonts w:hint="eastAsia" w:ascii="Courier New" w:hAnsi="Courier New" w:cs="Courier New"/>
                <w:color w:val="000000"/>
                <w:sz w:val="21"/>
                <w:szCs w:val="21"/>
                <w:shd w:val="clear" w:color="auto" w:fill="E0E0E0"/>
              </w:rPr>
              <w:t>英语</w:t>
            </w:r>
          </w:p>
          <w:p w14:paraId="6F95362A">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002</w:t>
            </w:r>
            <w:r>
              <w:rPr>
                <w:rFonts w:hint="eastAsia" w:ascii="Courier New" w:hAnsi="Courier New" w:cs="Courier New"/>
                <w:color w:val="000000"/>
                <w:sz w:val="21"/>
                <w:szCs w:val="21"/>
                <w:shd w:val="clear" w:color="auto" w:fill="E0E0E0"/>
              </w:rPr>
              <w:tab/>
            </w:r>
            <w:r>
              <w:rPr>
                <w:rFonts w:hint="eastAsia" w:ascii="Courier New" w:hAnsi="Courier New" w:cs="Courier New"/>
                <w:color w:val="000000"/>
                <w:sz w:val="21"/>
                <w:szCs w:val="21"/>
                <w:shd w:val="clear" w:color="auto" w:fill="E0E0E0"/>
              </w:rPr>
              <w:t>胡歌</w:t>
            </w:r>
            <w:r>
              <w:rPr>
                <w:rFonts w:hint="eastAsia" w:ascii="Courier New" w:hAnsi="Courier New" w:cs="Courier New"/>
                <w:color w:val="000000"/>
                <w:sz w:val="21"/>
                <w:szCs w:val="21"/>
                <w:shd w:val="clear" w:color="auto" w:fill="E0E0E0"/>
              </w:rPr>
              <w:tab/>
            </w:r>
            <w:r>
              <w:rPr>
                <w:rFonts w:hint="eastAsia" w:ascii="Courier New" w:hAnsi="Courier New" w:cs="Courier New"/>
                <w:color w:val="000000"/>
                <w:sz w:val="21"/>
                <w:szCs w:val="21"/>
                <w:shd w:val="clear" w:color="auto" w:fill="E0E0E0"/>
              </w:rPr>
              <w:t>03</w:t>
            </w:r>
            <w:r>
              <w:rPr>
                <w:rFonts w:hint="eastAsia" w:ascii="Courier New" w:hAnsi="Courier New" w:cs="Courier New"/>
                <w:color w:val="000000"/>
                <w:sz w:val="21"/>
                <w:szCs w:val="21"/>
                <w:shd w:val="clear" w:color="auto" w:fill="E0E0E0"/>
              </w:rPr>
              <w:tab/>
            </w:r>
            <w:r>
              <w:rPr>
                <w:rFonts w:hint="eastAsia" w:ascii="Courier New" w:hAnsi="Courier New" w:cs="Courier New"/>
                <w:color w:val="000000"/>
                <w:sz w:val="21"/>
                <w:szCs w:val="21"/>
                <w:shd w:val="clear" w:color="auto" w:fill="E0E0E0"/>
              </w:rPr>
              <w:t>英语</w:t>
            </w:r>
          </w:p>
          <w:p w14:paraId="4A4BD9BA">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004</w:t>
            </w:r>
            <w:r>
              <w:rPr>
                <w:rFonts w:hint="eastAsia" w:ascii="Courier New" w:hAnsi="Courier New" w:cs="Courier New"/>
                <w:color w:val="000000"/>
                <w:sz w:val="21"/>
                <w:szCs w:val="21"/>
                <w:shd w:val="clear" w:color="auto" w:fill="E0E0E0"/>
              </w:rPr>
              <w:tab/>
            </w:r>
            <w:r>
              <w:rPr>
                <w:rFonts w:hint="eastAsia" w:ascii="Courier New" w:hAnsi="Courier New" w:cs="Courier New"/>
                <w:color w:val="000000"/>
                <w:sz w:val="21"/>
                <w:szCs w:val="21"/>
                <w:shd w:val="clear" w:color="auto" w:fill="E0E0E0"/>
              </w:rPr>
              <w:t>刘德华</w:t>
            </w:r>
            <w:r>
              <w:rPr>
                <w:rFonts w:hint="eastAsia" w:ascii="Courier New" w:hAnsi="Courier New" w:cs="Courier New"/>
                <w:color w:val="000000"/>
                <w:sz w:val="21"/>
                <w:szCs w:val="21"/>
                <w:shd w:val="clear" w:color="auto" w:fill="E0E0E0"/>
              </w:rPr>
              <w:tab/>
            </w:r>
            <w:r>
              <w:rPr>
                <w:rFonts w:hint="eastAsia" w:ascii="Courier New" w:hAnsi="Courier New" w:cs="Courier New"/>
                <w:color w:val="000000"/>
                <w:sz w:val="21"/>
                <w:szCs w:val="21"/>
                <w:shd w:val="clear" w:color="auto" w:fill="E0E0E0"/>
              </w:rPr>
              <w:t>03</w:t>
            </w:r>
            <w:r>
              <w:rPr>
                <w:rFonts w:hint="eastAsia" w:ascii="Courier New" w:hAnsi="Courier New" w:cs="Courier New"/>
                <w:color w:val="000000"/>
                <w:sz w:val="21"/>
                <w:szCs w:val="21"/>
                <w:shd w:val="clear" w:color="auto" w:fill="E0E0E0"/>
              </w:rPr>
              <w:tab/>
            </w:r>
            <w:r>
              <w:rPr>
                <w:rFonts w:hint="eastAsia" w:ascii="Courier New" w:hAnsi="Courier New" w:cs="Courier New"/>
                <w:color w:val="000000"/>
                <w:sz w:val="21"/>
                <w:szCs w:val="21"/>
                <w:shd w:val="clear" w:color="auto" w:fill="E0E0E0"/>
              </w:rPr>
              <w:t>英语</w:t>
            </w:r>
          </w:p>
          <w:p w14:paraId="5AEC80C5">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005</w:t>
            </w:r>
            <w:r>
              <w:rPr>
                <w:rFonts w:hint="eastAsia" w:ascii="Courier New" w:hAnsi="Courier New" w:cs="Courier New"/>
                <w:color w:val="000000"/>
                <w:sz w:val="21"/>
                <w:szCs w:val="21"/>
                <w:shd w:val="clear" w:color="auto" w:fill="E0E0E0"/>
              </w:rPr>
              <w:tab/>
            </w:r>
            <w:r>
              <w:rPr>
                <w:rFonts w:hint="eastAsia" w:ascii="Courier New" w:hAnsi="Courier New" w:cs="Courier New"/>
                <w:color w:val="000000"/>
                <w:sz w:val="21"/>
                <w:szCs w:val="21"/>
                <w:shd w:val="clear" w:color="auto" w:fill="E0E0E0"/>
              </w:rPr>
              <w:t>唐国强</w:t>
            </w:r>
            <w:r>
              <w:rPr>
                <w:rFonts w:hint="eastAsia" w:ascii="Courier New" w:hAnsi="Courier New" w:cs="Courier New"/>
                <w:color w:val="000000"/>
                <w:sz w:val="21"/>
                <w:szCs w:val="21"/>
                <w:shd w:val="clear" w:color="auto" w:fill="E0E0E0"/>
              </w:rPr>
              <w:tab/>
            </w:r>
            <w:r>
              <w:rPr>
                <w:rFonts w:hint="eastAsia" w:ascii="Courier New" w:hAnsi="Courier New" w:cs="Courier New"/>
                <w:color w:val="000000"/>
                <w:sz w:val="21"/>
                <w:szCs w:val="21"/>
                <w:shd w:val="clear" w:color="auto" w:fill="E0E0E0"/>
              </w:rPr>
              <w:t>03</w:t>
            </w:r>
            <w:r>
              <w:rPr>
                <w:rFonts w:hint="eastAsia" w:ascii="Courier New" w:hAnsi="Courier New" w:cs="Courier New"/>
                <w:color w:val="000000"/>
                <w:sz w:val="21"/>
                <w:szCs w:val="21"/>
                <w:shd w:val="clear" w:color="auto" w:fill="E0E0E0"/>
              </w:rPr>
              <w:tab/>
            </w:r>
            <w:r>
              <w:rPr>
                <w:rFonts w:hint="eastAsia" w:ascii="Courier New" w:hAnsi="Courier New" w:cs="Courier New"/>
                <w:color w:val="000000"/>
                <w:sz w:val="21"/>
                <w:szCs w:val="21"/>
                <w:shd w:val="clear" w:color="auto" w:fill="E0E0E0"/>
              </w:rPr>
              <w:t>英语</w:t>
            </w:r>
          </w:p>
          <w:p w14:paraId="3E14FB5B">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006</w:t>
            </w:r>
            <w:r>
              <w:rPr>
                <w:rFonts w:hint="eastAsia" w:ascii="Courier New" w:hAnsi="Courier New" w:cs="Courier New"/>
                <w:color w:val="000000"/>
                <w:sz w:val="21"/>
                <w:szCs w:val="21"/>
                <w:shd w:val="clear" w:color="auto" w:fill="E0E0E0"/>
              </w:rPr>
              <w:tab/>
            </w:r>
            <w:r>
              <w:rPr>
                <w:rFonts w:hint="eastAsia" w:ascii="Courier New" w:hAnsi="Courier New" w:cs="Courier New"/>
                <w:color w:val="000000"/>
                <w:sz w:val="21"/>
                <w:szCs w:val="21"/>
                <w:shd w:val="clear" w:color="auto" w:fill="E0E0E0"/>
              </w:rPr>
              <w:t>陈道明</w:t>
            </w:r>
            <w:r>
              <w:rPr>
                <w:rFonts w:hint="eastAsia" w:ascii="Courier New" w:hAnsi="Courier New" w:cs="Courier New"/>
                <w:color w:val="000000"/>
                <w:sz w:val="21"/>
                <w:szCs w:val="21"/>
                <w:shd w:val="clear" w:color="auto" w:fill="E0E0E0"/>
              </w:rPr>
              <w:tab/>
            </w:r>
            <w:r>
              <w:rPr>
                <w:rFonts w:hint="eastAsia" w:ascii="Courier New" w:hAnsi="Courier New" w:cs="Courier New"/>
                <w:color w:val="000000"/>
                <w:sz w:val="21"/>
                <w:szCs w:val="21"/>
                <w:shd w:val="clear" w:color="auto" w:fill="E0E0E0"/>
              </w:rPr>
              <w:t>03</w:t>
            </w:r>
            <w:r>
              <w:rPr>
                <w:rFonts w:hint="eastAsia" w:ascii="Courier New" w:hAnsi="Courier New" w:cs="Courier New"/>
                <w:color w:val="000000"/>
                <w:sz w:val="21"/>
                <w:szCs w:val="21"/>
                <w:shd w:val="clear" w:color="auto" w:fill="E0E0E0"/>
              </w:rPr>
              <w:tab/>
            </w:r>
            <w:r>
              <w:rPr>
                <w:rFonts w:hint="eastAsia" w:ascii="Courier New" w:hAnsi="Courier New" w:cs="Courier New"/>
                <w:color w:val="000000"/>
                <w:sz w:val="21"/>
                <w:szCs w:val="21"/>
                <w:shd w:val="clear" w:color="auto" w:fill="E0E0E0"/>
              </w:rPr>
              <w:t>英语</w:t>
            </w:r>
          </w:p>
          <w:p w14:paraId="45FB9A37">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007</w:t>
            </w:r>
            <w:r>
              <w:rPr>
                <w:rFonts w:hint="eastAsia" w:ascii="Courier New" w:hAnsi="Courier New" w:cs="Courier New"/>
                <w:color w:val="000000"/>
                <w:sz w:val="21"/>
                <w:szCs w:val="21"/>
                <w:shd w:val="clear" w:color="auto" w:fill="E0E0E0"/>
              </w:rPr>
              <w:tab/>
            </w:r>
            <w:r>
              <w:rPr>
                <w:rFonts w:hint="eastAsia" w:ascii="Courier New" w:hAnsi="Courier New" w:cs="Courier New"/>
                <w:color w:val="000000"/>
                <w:sz w:val="21"/>
                <w:szCs w:val="21"/>
                <w:shd w:val="clear" w:color="auto" w:fill="E0E0E0"/>
              </w:rPr>
              <w:t>陈坤</w:t>
            </w:r>
            <w:r>
              <w:rPr>
                <w:rFonts w:hint="eastAsia" w:ascii="Courier New" w:hAnsi="Courier New" w:cs="Courier New"/>
                <w:color w:val="000000"/>
                <w:sz w:val="21"/>
                <w:szCs w:val="21"/>
                <w:shd w:val="clear" w:color="auto" w:fill="E0E0E0"/>
              </w:rPr>
              <w:tab/>
            </w:r>
            <w:r>
              <w:rPr>
                <w:rFonts w:hint="eastAsia" w:ascii="Courier New" w:hAnsi="Courier New" w:cs="Courier New"/>
                <w:color w:val="000000"/>
                <w:sz w:val="21"/>
                <w:szCs w:val="21"/>
                <w:shd w:val="clear" w:color="auto" w:fill="E0E0E0"/>
              </w:rPr>
              <w:t>03</w:t>
            </w:r>
            <w:r>
              <w:rPr>
                <w:rFonts w:hint="eastAsia" w:ascii="Courier New" w:hAnsi="Courier New" w:cs="Courier New"/>
                <w:color w:val="000000"/>
                <w:sz w:val="21"/>
                <w:szCs w:val="21"/>
                <w:shd w:val="clear" w:color="auto" w:fill="E0E0E0"/>
              </w:rPr>
              <w:tab/>
            </w:r>
            <w:r>
              <w:rPr>
                <w:rFonts w:hint="eastAsia" w:ascii="Courier New" w:hAnsi="Courier New" w:cs="Courier New"/>
                <w:color w:val="000000"/>
                <w:sz w:val="21"/>
                <w:szCs w:val="21"/>
                <w:shd w:val="clear" w:color="auto" w:fill="E0E0E0"/>
              </w:rPr>
              <w:t>英语</w:t>
            </w:r>
          </w:p>
          <w:p w14:paraId="605806BF">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008</w:t>
            </w:r>
            <w:r>
              <w:rPr>
                <w:rFonts w:hint="eastAsia" w:ascii="Courier New" w:hAnsi="Courier New" w:cs="Courier New"/>
                <w:color w:val="000000"/>
                <w:sz w:val="21"/>
                <w:szCs w:val="21"/>
                <w:shd w:val="clear" w:color="auto" w:fill="E0E0E0"/>
              </w:rPr>
              <w:tab/>
            </w:r>
            <w:r>
              <w:rPr>
                <w:rFonts w:hint="eastAsia" w:ascii="Courier New" w:hAnsi="Courier New" w:cs="Courier New"/>
                <w:color w:val="000000"/>
                <w:sz w:val="21"/>
                <w:szCs w:val="21"/>
                <w:shd w:val="clear" w:color="auto" w:fill="E0E0E0"/>
              </w:rPr>
              <w:t>吴京</w:t>
            </w:r>
            <w:r>
              <w:rPr>
                <w:rFonts w:hint="eastAsia" w:ascii="Courier New" w:hAnsi="Courier New" w:cs="Courier New"/>
                <w:color w:val="000000"/>
                <w:sz w:val="21"/>
                <w:szCs w:val="21"/>
                <w:shd w:val="clear" w:color="auto" w:fill="E0E0E0"/>
              </w:rPr>
              <w:tab/>
            </w:r>
            <w:r>
              <w:rPr>
                <w:rFonts w:hint="eastAsia" w:ascii="Courier New" w:hAnsi="Courier New" w:cs="Courier New"/>
                <w:color w:val="000000"/>
                <w:sz w:val="21"/>
                <w:szCs w:val="21"/>
                <w:shd w:val="clear" w:color="auto" w:fill="E0E0E0"/>
              </w:rPr>
              <w:t>03</w:t>
            </w:r>
            <w:r>
              <w:rPr>
                <w:rFonts w:hint="eastAsia" w:ascii="Courier New" w:hAnsi="Courier New" w:cs="Courier New"/>
                <w:color w:val="000000"/>
                <w:sz w:val="21"/>
                <w:szCs w:val="21"/>
                <w:shd w:val="clear" w:color="auto" w:fill="E0E0E0"/>
              </w:rPr>
              <w:tab/>
            </w:r>
            <w:r>
              <w:rPr>
                <w:rFonts w:hint="eastAsia" w:ascii="Courier New" w:hAnsi="Courier New" w:cs="Courier New"/>
                <w:color w:val="000000"/>
                <w:sz w:val="21"/>
                <w:szCs w:val="21"/>
                <w:shd w:val="clear" w:color="auto" w:fill="E0E0E0"/>
              </w:rPr>
              <w:t>英语</w:t>
            </w:r>
          </w:p>
          <w:p w14:paraId="2C07B444">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009</w:t>
            </w:r>
            <w:r>
              <w:rPr>
                <w:rFonts w:hint="eastAsia" w:ascii="Courier New" w:hAnsi="Courier New" w:cs="Courier New"/>
                <w:color w:val="000000"/>
                <w:sz w:val="21"/>
                <w:szCs w:val="21"/>
                <w:shd w:val="clear" w:color="auto" w:fill="E0E0E0"/>
              </w:rPr>
              <w:tab/>
            </w:r>
            <w:r>
              <w:rPr>
                <w:rFonts w:hint="eastAsia" w:ascii="Courier New" w:hAnsi="Courier New" w:cs="Courier New"/>
                <w:color w:val="000000"/>
                <w:sz w:val="21"/>
                <w:szCs w:val="21"/>
                <w:shd w:val="clear" w:color="auto" w:fill="E0E0E0"/>
              </w:rPr>
              <w:t>郭德纲</w:t>
            </w:r>
            <w:r>
              <w:rPr>
                <w:rFonts w:hint="eastAsia" w:ascii="Courier New" w:hAnsi="Courier New" w:cs="Courier New"/>
                <w:color w:val="000000"/>
                <w:sz w:val="21"/>
                <w:szCs w:val="21"/>
                <w:shd w:val="clear" w:color="auto" w:fill="E0E0E0"/>
              </w:rPr>
              <w:tab/>
            </w:r>
            <w:r>
              <w:rPr>
                <w:rFonts w:hint="eastAsia" w:ascii="Courier New" w:hAnsi="Courier New" w:cs="Courier New"/>
                <w:color w:val="000000"/>
                <w:sz w:val="21"/>
                <w:szCs w:val="21"/>
                <w:shd w:val="clear" w:color="auto" w:fill="E0E0E0"/>
              </w:rPr>
              <w:t>03</w:t>
            </w:r>
            <w:r>
              <w:rPr>
                <w:rFonts w:hint="eastAsia" w:ascii="Courier New" w:hAnsi="Courier New" w:cs="Courier New"/>
                <w:color w:val="000000"/>
                <w:sz w:val="21"/>
                <w:szCs w:val="21"/>
                <w:shd w:val="clear" w:color="auto" w:fill="E0E0E0"/>
              </w:rPr>
              <w:tab/>
            </w:r>
            <w:r>
              <w:rPr>
                <w:rFonts w:hint="eastAsia" w:ascii="Courier New" w:hAnsi="Courier New" w:cs="Courier New"/>
                <w:color w:val="000000"/>
                <w:sz w:val="21"/>
                <w:szCs w:val="21"/>
                <w:shd w:val="clear" w:color="auto" w:fill="E0E0E0"/>
              </w:rPr>
              <w:t>英语</w:t>
            </w:r>
          </w:p>
          <w:p w14:paraId="3E9B573D">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010</w:t>
            </w:r>
            <w:r>
              <w:rPr>
                <w:rFonts w:hint="eastAsia" w:ascii="Courier New" w:hAnsi="Courier New" w:cs="Courier New"/>
                <w:color w:val="000000"/>
                <w:sz w:val="21"/>
                <w:szCs w:val="21"/>
                <w:shd w:val="clear" w:color="auto" w:fill="E0E0E0"/>
              </w:rPr>
              <w:tab/>
            </w:r>
            <w:r>
              <w:rPr>
                <w:rFonts w:hint="eastAsia" w:ascii="Courier New" w:hAnsi="Courier New" w:cs="Courier New"/>
                <w:color w:val="000000"/>
                <w:sz w:val="21"/>
                <w:szCs w:val="21"/>
                <w:shd w:val="clear" w:color="auto" w:fill="E0E0E0"/>
              </w:rPr>
              <w:t>于谦</w:t>
            </w:r>
            <w:r>
              <w:rPr>
                <w:rFonts w:hint="eastAsia" w:ascii="Courier New" w:hAnsi="Courier New" w:cs="Courier New"/>
                <w:color w:val="000000"/>
                <w:sz w:val="21"/>
                <w:szCs w:val="21"/>
                <w:shd w:val="clear" w:color="auto" w:fill="E0E0E0"/>
              </w:rPr>
              <w:tab/>
            </w:r>
            <w:r>
              <w:rPr>
                <w:rFonts w:hint="eastAsia" w:ascii="Courier New" w:hAnsi="Courier New" w:cs="Courier New"/>
                <w:color w:val="000000"/>
                <w:sz w:val="21"/>
                <w:szCs w:val="21"/>
                <w:shd w:val="clear" w:color="auto" w:fill="E0E0E0"/>
              </w:rPr>
              <w:t>03</w:t>
            </w:r>
            <w:r>
              <w:rPr>
                <w:rFonts w:hint="eastAsia" w:ascii="Courier New" w:hAnsi="Courier New" w:cs="Courier New"/>
                <w:color w:val="000000"/>
                <w:sz w:val="21"/>
                <w:szCs w:val="21"/>
                <w:shd w:val="clear" w:color="auto" w:fill="E0E0E0"/>
              </w:rPr>
              <w:tab/>
            </w:r>
            <w:r>
              <w:rPr>
                <w:rFonts w:hint="eastAsia" w:ascii="Courier New" w:hAnsi="Courier New" w:cs="Courier New"/>
                <w:color w:val="000000"/>
                <w:sz w:val="21"/>
                <w:szCs w:val="21"/>
                <w:shd w:val="clear" w:color="auto" w:fill="E0E0E0"/>
              </w:rPr>
              <w:t>英语</w:t>
            </w:r>
          </w:p>
          <w:p w14:paraId="686EA463">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011</w:t>
            </w:r>
            <w:r>
              <w:rPr>
                <w:rFonts w:hint="eastAsia" w:ascii="Courier New" w:hAnsi="Courier New" w:cs="Courier New"/>
                <w:color w:val="000000"/>
                <w:sz w:val="21"/>
                <w:szCs w:val="21"/>
                <w:shd w:val="clear" w:color="auto" w:fill="E0E0E0"/>
              </w:rPr>
              <w:tab/>
            </w:r>
            <w:r>
              <w:rPr>
                <w:rFonts w:hint="eastAsia" w:ascii="Courier New" w:hAnsi="Courier New" w:cs="Courier New"/>
                <w:color w:val="000000"/>
                <w:sz w:val="21"/>
                <w:szCs w:val="21"/>
                <w:shd w:val="clear" w:color="auto" w:fill="E0E0E0"/>
              </w:rPr>
              <w:t>潘长江</w:t>
            </w:r>
            <w:r>
              <w:rPr>
                <w:rFonts w:hint="eastAsia" w:ascii="Courier New" w:hAnsi="Courier New" w:cs="Courier New"/>
                <w:color w:val="000000"/>
                <w:sz w:val="21"/>
                <w:szCs w:val="21"/>
                <w:shd w:val="clear" w:color="auto" w:fill="E0E0E0"/>
              </w:rPr>
              <w:tab/>
            </w:r>
            <w:r>
              <w:rPr>
                <w:rFonts w:hint="eastAsia" w:ascii="Courier New" w:hAnsi="Courier New" w:cs="Courier New"/>
                <w:color w:val="000000"/>
                <w:sz w:val="21"/>
                <w:szCs w:val="21"/>
                <w:shd w:val="clear" w:color="auto" w:fill="E0E0E0"/>
              </w:rPr>
              <w:t>03</w:t>
            </w:r>
            <w:r>
              <w:rPr>
                <w:rFonts w:hint="eastAsia" w:ascii="Courier New" w:hAnsi="Courier New" w:cs="Courier New"/>
                <w:color w:val="000000"/>
                <w:sz w:val="21"/>
                <w:szCs w:val="21"/>
                <w:shd w:val="clear" w:color="auto" w:fill="E0E0E0"/>
              </w:rPr>
              <w:tab/>
            </w:r>
            <w:r>
              <w:rPr>
                <w:rFonts w:hint="eastAsia" w:ascii="Courier New" w:hAnsi="Courier New" w:cs="Courier New"/>
                <w:color w:val="000000"/>
                <w:sz w:val="21"/>
                <w:szCs w:val="21"/>
                <w:shd w:val="clear" w:color="auto" w:fill="E0E0E0"/>
              </w:rPr>
              <w:t>英语</w:t>
            </w:r>
          </w:p>
          <w:p w14:paraId="77A55303">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012</w:t>
            </w:r>
            <w:r>
              <w:rPr>
                <w:rFonts w:hint="eastAsia" w:ascii="Courier New" w:hAnsi="Courier New" w:cs="Courier New"/>
                <w:color w:val="000000"/>
                <w:sz w:val="21"/>
                <w:szCs w:val="21"/>
                <w:shd w:val="clear" w:color="auto" w:fill="E0E0E0"/>
              </w:rPr>
              <w:tab/>
            </w:r>
            <w:r>
              <w:rPr>
                <w:rFonts w:hint="eastAsia" w:ascii="Courier New" w:hAnsi="Courier New" w:cs="Courier New"/>
                <w:color w:val="000000"/>
                <w:sz w:val="21"/>
                <w:szCs w:val="21"/>
                <w:shd w:val="clear" w:color="auto" w:fill="E0E0E0"/>
              </w:rPr>
              <w:t>杨紫</w:t>
            </w:r>
            <w:r>
              <w:rPr>
                <w:rFonts w:hint="eastAsia" w:ascii="Courier New" w:hAnsi="Courier New" w:cs="Courier New"/>
                <w:color w:val="000000"/>
                <w:sz w:val="21"/>
                <w:szCs w:val="21"/>
                <w:shd w:val="clear" w:color="auto" w:fill="E0E0E0"/>
              </w:rPr>
              <w:tab/>
            </w:r>
            <w:r>
              <w:rPr>
                <w:rFonts w:hint="eastAsia" w:ascii="Courier New" w:hAnsi="Courier New" w:cs="Courier New"/>
                <w:color w:val="000000"/>
                <w:sz w:val="21"/>
                <w:szCs w:val="21"/>
                <w:shd w:val="clear" w:color="auto" w:fill="E0E0E0"/>
              </w:rPr>
              <w:t>03</w:t>
            </w:r>
            <w:r>
              <w:rPr>
                <w:rFonts w:hint="eastAsia" w:ascii="Courier New" w:hAnsi="Courier New" w:cs="Courier New"/>
                <w:color w:val="000000"/>
                <w:sz w:val="21"/>
                <w:szCs w:val="21"/>
                <w:shd w:val="clear" w:color="auto" w:fill="E0E0E0"/>
              </w:rPr>
              <w:tab/>
            </w:r>
            <w:r>
              <w:rPr>
                <w:rFonts w:hint="eastAsia" w:ascii="Courier New" w:hAnsi="Courier New" w:cs="Courier New"/>
                <w:color w:val="000000"/>
                <w:sz w:val="21"/>
                <w:szCs w:val="21"/>
                <w:shd w:val="clear" w:color="auto" w:fill="E0E0E0"/>
              </w:rPr>
              <w:t>英语</w:t>
            </w:r>
          </w:p>
          <w:p w14:paraId="1C6E8D42">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013</w:t>
            </w:r>
            <w:r>
              <w:rPr>
                <w:rFonts w:hint="eastAsia" w:ascii="Courier New" w:hAnsi="Courier New" w:cs="Courier New"/>
                <w:color w:val="000000"/>
                <w:sz w:val="21"/>
                <w:szCs w:val="21"/>
                <w:shd w:val="clear" w:color="auto" w:fill="E0E0E0"/>
              </w:rPr>
              <w:tab/>
            </w:r>
            <w:r>
              <w:rPr>
                <w:rFonts w:hint="eastAsia" w:ascii="Courier New" w:hAnsi="Courier New" w:cs="Courier New"/>
                <w:color w:val="000000"/>
                <w:sz w:val="21"/>
                <w:szCs w:val="21"/>
                <w:shd w:val="clear" w:color="auto" w:fill="E0E0E0"/>
              </w:rPr>
              <w:t>蒋欣</w:t>
            </w:r>
            <w:r>
              <w:rPr>
                <w:rFonts w:hint="eastAsia" w:ascii="Courier New" w:hAnsi="Courier New" w:cs="Courier New"/>
                <w:color w:val="000000"/>
                <w:sz w:val="21"/>
                <w:szCs w:val="21"/>
                <w:shd w:val="clear" w:color="auto" w:fill="E0E0E0"/>
              </w:rPr>
              <w:tab/>
            </w:r>
            <w:r>
              <w:rPr>
                <w:rFonts w:hint="eastAsia" w:ascii="Courier New" w:hAnsi="Courier New" w:cs="Courier New"/>
                <w:color w:val="000000"/>
                <w:sz w:val="21"/>
                <w:szCs w:val="21"/>
                <w:shd w:val="clear" w:color="auto" w:fill="E0E0E0"/>
              </w:rPr>
              <w:t>03</w:t>
            </w:r>
            <w:r>
              <w:rPr>
                <w:rFonts w:hint="eastAsia" w:ascii="Courier New" w:hAnsi="Courier New" w:cs="Courier New"/>
                <w:color w:val="000000"/>
                <w:sz w:val="21"/>
                <w:szCs w:val="21"/>
                <w:shd w:val="clear" w:color="auto" w:fill="E0E0E0"/>
              </w:rPr>
              <w:tab/>
            </w:r>
            <w:r>
              <w:rPr>
                <w:rFonts w:hint="eastAsia" w:ascii="Courier New" w:hAnsi="Courier New" w:cs="Courier New"/>
                <w:color w:val="000000"/>
                <w:sz w:val="21"/>
                <w:szCs w:val="21"/>
                <w:shd w:val="clear" w:color="auto" w:fill="E0E0E0"/>
              </w:rPr>
              <w:t>英语</w:t>
            </w:r>
          </w:p>
          <w:p w14:paraId="582DD77F">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014</w:t>
            </w:r>
            <w:r>
              <w:rPr>
                <w:rFonts w:hint="eastAsia" w:ascii="Courier New" w:hAnsi="Courier New" w:cs="Courier New"/>
                <w:color w:val="000000"/>
                <w:sz w:val="21"/>
                <w:szCs w:val="21"/>
                <w:shd w:val="clear" w:color="auto" w:fill="E0E0E0"/>
              </w:rPr>
              <w:tab/>
            </w:r>
            <w:r>
              <w:rPr>
                <w:rFonts w:hint="eastAsia" w:ascii="Courier New" w:hAnsi="Courier New" w:cs="Courier New"/>
                <w:color w:val="000000"/>
                <w:sz w:val="21"/>
                <w:szCs w:val="21"/>
                <w:shd w:val="clear" w:color="auto" w:fill="E0E0E0"/>
              </w:rPr>
              <w:t>赵丽颖</w:t>
            </w:r>
            <w:r>
              <w:rPr>
                <w:rFonts w:hint="eastAsia" w:ascii="Courier New" w:hAnsi="Courier New" w:cs="Courier New"/>
                <w:color w:val="000000"/>
                <w:sz w:val="21"/>
                <w:szCs w:val="21"/>
                <w:shd w:val="clear" w:color="auto" w:fill="E0E0E0"/>
              </w:rPr>
              <w:tab/>
            </w:r>
            <w:r>
              <w:rPr>
                <w:rFonts w:hint="eastAsia" w:ascii="Courier New" w:hAnsi="Courier New" w:cs="Courier New"/>
                <w:color w:val="000000"/>
                <w:sz w:val="21"/>
                <w:szCs w:val="21"/>
                <w:shd w:val="clear" w:color="auto" w:fill="E0E0E0"/>
              </w:rPr>
              <w:t>03</w:t>
            </w:r>
            <w:r>
              <w:rPr>
                <w:rFonts w:hint="eastAsia" w:ascii="Courier New" w:hAnsi="Courier New" w:cs="Courier New"/>
                <w:color w:val="000000"/>
                <w:sz w:val="21"/>
                <w:szCs w:val="21"/>
                <w:shd w:val="clear" w:color="auto" w:fill="E0E0E0"/>
              </w:rPr>
              <w:tab/>
            </w:r>
            <w:r>
              <w:rPr>
                <w:rFonts w:hint="eastAsia" w:ascii="Courier New" w:hAnsi="Courier New" w:cs="Courier New"/>
                <w:color w:val="000000"/>
                <w:sz w:val="21"/>
                <w:szCs w:val="21"/>
                <w:shd w:val="clear" w:color="auto" w:fill="E0E0E0"/>
              </w:rPr>
              <w:t>英语</w:t>
            </w:r>
          </w:p>
          <w:p w14:paraId="71B0F7A7">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015</w:t>
            </w:r>
            <w:r>
              <w:rPr>
                <w:rFonts w:hint="eastAsia" w:ascii="Courier New" w:hAnsi="Courier New" w:cs="Courier New"/>
                <w:color w:val="000000"/>
                <w:sz w:val="21"/>
                <w:szCs w:val="21"/>
                <w:shd w:val="clear" w:color="auto" w:fill="E0E0E0"/>
              </w:rPr>
              <w:tab/>
            </w:r>
            <w:r>
              <w:rPr>
                <w:rFonts w:hint="eastAsia" w:ascii="Courier New" w:hAnsi="Courier New" w:cs="Courier New"/>
                <w:color w:val="000000"/>
                <w:sz w:val="21"/>
                <w:szCs w:val="21"/>
                <w:shd w:val="clear" w:color="auto" w:fill="E0E0E0"/>
              </w:rPr>
              <w:t>刘亦菲</w:t>
            </w:r>
            <w:r>
              <w:rPr>
                <w:rFonts w:hint="eastAsia" w:ascii="Courier New" w:hAnsi="Courier New" w:cs="Courier New"/>
                <w:color w:val="000000"/>
                <w:sz w:val="21"/>
                <w:szCs w:val="21"/>
                <w:shd w:val="clear" w:color="auto" w:fill="E0E0E0"/>
              </w:rPr>
              <w:tab/>
            </w:r>
            <w:r>
              <w:rPr>
                <w:rFonts w:hint="eastAsia" w:ascii="Courier New" w:hAnsi="Courier New" w:cs="Courier New"/>
                <w:color w:val="000000"/>
                <w:sz w:val="21"/>
                <w:szCs w:val="21"/>
                <w:shd w:val="clear" w:color="auto" w:fill="E0E0E0"/>
              </w:rPr>
              <w:t>03</w:t>
            </w:r>
            <w:r>
              <w:rPr>
                <w:rFonts w:hint="eastAsia" w:ascii="Courier New" w:hAnsi="Courier New" w:cs="Courier New"/>
                <w:color w:val="000000"/>
                <w:sz w:val="21"/>
                <w:szCs w:val="21"/>
                <w:shd w:val="clear" w:color="auto" w:fill="E0E0E0"/>
              </w:rPr>
              <w:tab/>
            </w:r>
            <w:r>
              <w:rPr>
                <w:rFonts w:hint="eastAsia" w:ascii="Courier New" w:hAnsi="Courier New" w:cs="Courier New"/>
                <w:color w:val="000000"/>
                <w:sz w:val="21"/>
                <w:szCs w:val="21"/>
                <w:shd w:val="clear" w:color="auto" w:fill="E0E0E0"/>
              </w:rPr>
              <w:t>英语</w:t>
            </w:r>
          </w:p>
          <w:p w14:paraId="2D19BDAD">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016</w:t>
            </w:r>
            <w:r>
              <w:rPr>
                <w:rFonts w:hint="eastAsia" w:ascii="Courier New" w:hAnsi="Courier New" w:cs="Courier New"/>
                <w:color w:val="000000"/>
                <w:sz w:val="21"/>
                <w:szCs w:val="21"/>
                <w:shd w:val="clear" w:color="auto" w:fill="E0E0E0"/>
              </w:rPr>
              <w:tab/>
            </w:r>
            <w:r>
              <w:rPr>
                <w:rFonts w:hint="eastAsia" w:ascii="Courier New" w:hAnsi="Courier New" w:cs="Courier New"/>
                <w:color w:val="000000"/>
                <w:sz w:val="21"/>
                <w:szCs w:val="21"/>
                <w:shd w:val="clear" w:color="auto" w:fill="E0E0E0"/>
              </w:rPr>
              <w:t>周冬雨</w:t>
            </w:r>
            <w:r>
              <w:rPr>
                <w:rFonts w:hint="eastAsia" w:ascii="Courier New" w:hAnsi="Courier New" w:cs="Courier New"/>
                <w:color w:val="000000"/>
                <w:sz w:val="21"/>
                <w:szCs w:val="21"/>
                <w:shd w:val="clear" w:color="auto" w:fill="E0E0E0"/>
              </w:rPr>
              <w:tab/>
            </w:r>
            <w:r>
              <w:rPr>
                <w:rFonts w:hint="eastAsia" w:ascii="Courier New" w:hAnsi="Courier New" w:cs="Courier New"/>
                <w:color w:val="000000"/>
                <w:sz w:val="21"/>
                <w:szCs w:val="21"/>
                <w:shd w:val="clear" w:color="auto" w:fill="E0E0E0"/>
              </w:rPr>
              <w:t>03</w:t>
            </w:r>
            <w:r>
              <w:rPr>
                <w:rFonts w:hint="eastAsia" w:ascii="Courier New" w:hAnsi="Courier New" w:cs="Courier New"/>
                <w:color w:val="000000"/>
                <w:sz w:val="21"/>
                <w:szCs w:val="21"/>
                <w:shd w:val="clear" w:color="auto" w:fill="E0E0E0"/>
              </w:rPr>
              <w:tab/>
            </w:r>
            <w:r>
              <w:rPr>
                <w:rFonts w:hint="eastAsia" w:ascii="Courier New" w:hAnsi="Courier New" w:cs="Courier New"/>
                <w:color w:val="000000"/>
                <w:sz w:val="21"/>
                <w:szCs w:val="21"/>
                <w:shd w:val="clear" w:color="auto" w:fill="E0E0E0"/>
              </w:rPr>
              <w:t>英语</w:t>
            </w:r>
          </w:p>
          <w:p w14:paraId="4F8E6100">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017</w:t>
            </w:r>
            <w:r>
              <w:rPr>
                <w:rFonts w:hint="eastAsia" w:ascii="Courier New" w:hAnsi="Courier New" w:cs="Courier New"/>
                <w:color w:val="000000"/>
                <w:sz w:val="21"/>
                <w:szCs w:val="21"/>
                <w:shd w:val="clear" w:color="auto" w:fill="E0E0E0"/>
              </w:rPr>
              <w:tab/>
            </w:r>
            <w:r>
              <w:rPr>
                <w:rFonts w:hint="eastAsia" w:ascii="Courier New" w:hAnsi="Courier New" w:cs="Courier New"/>
                <w:color w:val="000000"/>
                <w:sz w:val="21"/>
                <w:szCs w:val="21"/>
                <w:shd w:val="clear" w:color="auto" w:fill="E0E0E0"/>
              </w:rPr>
              <w:t>范冰冰</w:t>
            </w:r>
            <w:r>
              <w:rPr>
                <w:rFonts w:hint="eastAsia" w:ascii="Courier New" w:hAnsi="Courier New" w:cs="Courier New"/>
                <w:color w:val="000000"/>
                <w:sz w:val="21"/>
                <w:szCs w:val="21"/>
                <w:shd w:val="clear" w:color="auto" w:fill="E0E0E0"/>
              </w:rPr>
              <w:tab/>
            </w:r>
            <w:r>
              <w:rPr>
                <w:rFonts w:hint="eastAsia" w:ascii="Courier New" w:hAnsi="Courier New" w:cs="Courier New"/>
                <w:color w:val="000000"/>
                <w:sz w:val="21"/>
                <w:szCs w:val="21"/>
                <w:shd w:val="clear" w:color="auto" w:fill="E0E0E0"/>
              </w:rPr>
              <w:t>03</w:t>
            </w:r>
            <w:r>
              <w:rPr>
                <w:rFonts w:hint="eastAsia" w:ascii="Courier New" w:hAnsi="Courier New" w:cs="Courier New"/>
                <w:color w:val="000000"/>
                <w:sz w:val="21"/>
                <w:szCs w:val="21"/>
                <w:shd w:val="clear" w:color="auto" w:fill="E0E0E0"/>
              </w:rPr>
              <w:tab/>
            </w:r>
            <w:r>
              <w:rPr>
                <w:rFonts w:hint="eastAsia" w:ascii="Courier New" w:hAnsi="Courier New" w:cs="Courier New"/>
                <w:color w:val="000000"/>
                <w:sz w:val="21"/>
                <w:szCs w:val="21"/>
                <w:shd w:val="clear" w:color="auto" w:fill="E0E0E0"/>
              </w:rPr>
              <w:t>英语</w:t>
            </w:r>
          </w:p>
          <w:p w14:paraId="242C1DF6">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018</w:t>
            </w:r>
            <w:r>
              <w:rPr>
                <w:rFonts w:hint="eastAsia" w:ascii="Courier New" w:hAnsi="Courier New" w:cs="Courier New"/>
                <w:color w:val="000000"/>
                <w:sz w:val="21"/>
                <w:szCs w:val="21"/>
                <w:shd w:val="clear" w:color="auto" w:fill="E0E0E0"/>
              </w:rPr>
              <w:tab/>
            </w:r>
            <w:r>
              <w:rPr>
                <w:rFonts w:hint="eastAsia" w:ascii="Courier New" w:hAnsi="Courier New" w:cs="Courier New"/>
                <w:color w:val="000000"/>
                <w:sz w:val="21"/>
                <w:szCs w:val="21"/>
                <w:shd w:val="clear" w:color="auto" w:fill="E0E0E0"/>
              </w:rPr>
              <w:t>李冰冰</w:t>
            </w:r>
            <w:r>
              <w:rPr>
                <w:rFonts w:hint="eastAsia" w:ascii="Courier New" w:hAnsi="Courier New" w:cs="Courier New"/>
                <w:color w:val="000000"/>
                <w:sz w:val="21"/>
                <w:szCs w:val="21"/>
                <w:shd w:val="clear" w:color="auto" w:fill="E0E0E0"/>
              </w:rPr>
              <w:tab/>
            </w:r>
            <w:r>
              <w:rPr>
                <w:rFonts w:hint="eastAsia" w:ascii="Courier New" w:hAnsi="Courier New" w:cs="Courier New"/>
                <w:color w:val="000000"/>
                <w:sz w:val="21"/>
                <w:szCs w:val="21"/>
                <w:shd w:val="clear" w:color="auto" w:fill="E0E0E0"/>
              </w:rPr>
              <w:t>03</w:t>
            </w:r>
            <w:r>
              <w:rPr>
                <w:rFonts w:hint="eastAsia" w:ascii="Courier New" w:hAnsi="Courier New" w:cs="Courier New"/>
                <w:color w:val="000000"/>
                <w:sz w:val="21"/>
                <w:szCs w:val="21"/>
                <w:shd w:val="clear" w:color="auto" w:fill="E0E0E0"/>
              </w:rPr>
              <w:tab/>
            </w:r>
            <w:r>
              <w:rPr>
                <w:rFonts w:hint="eastAsia" w:ascii="Courier New" w:hAnsi="Courier New" w:cs="Courier New"/>
                <w:color w:val="000000"/>
                <w:sz w:val="21"/>
                <w:szCs w:val="21"/>
                <w:shd w:val="clear" w:color="auto" w:fill="E0E0E0"/>
              </w:rPr>
              <w:t>英语</w:t>
            </w:r>
          </w:p>
          <w:p w14:paraId="4B861B7E">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019</w:t>
            </w:r>
            <w:r>
              <w:rPr>
                <w:rFonts w:hint="eastAsia" w:ascii="Courier New" w:hAnsi="Courier New" w:cs="Courier New"/>
                <w:color w:val="000000"/>
                <w:sz w:val="21"/>
                <w:szCs w:val="21"/>
                <w:shd w:val="clear" w:color="auto" w:fill="E0E0E0"/>
              </w:rPr>
              <w:tab/>
            </w:r>
            <w:r>
              <w:rPr>
                <w:rFonts w:hint="eastAsia" w:ascii="Courier New" w:hAnsi="Courier New" w:cs="Courier New"/>
                <w:color w:val="000000"/>
                <w:sz w:val="21"/>
                <w:szCs w:val="21"/>
                <w:shd w:val="clear" w:color="auto" w:fill="E0E0E0"/>
              </w:rPr>
              <w:t>邓紫棋</w:t>
            </w:r>
            <w:r>
              <w:rPr>
                <w:rFonts w:hint="eastAsia" w:ascii="Courier New" w:hAnsi="Courier New" w:cs="Courier New"/>
                <w:color w:val="000000"/>
                <w:sz w:val="21"/>
                <w:szCs w:val="21"/>
                <w:shd w:val="clear" w:color="auto" w:fill="E0E0E0"/>
              </w:rPr>
              <w:tab/>
            </w:r>
            <w:r>
              <w:rPr>
                <w:rFonts w:hint="eastAsia" w:ascii="Courier New" w:hAnsi="Courier New" w:cs="Courier New"/>
                <w:color w:val="000000"/>
                <w:sz w:val="21"/>
                <w:szCs w:val="21"/>
                <w:shd w:val="clear" w:color="auto" w:fill="E0E0E0"/>
              </w:rPr>
              <w:t>03</w:t>
            </w:r>
            <w:r>
              <w:rPr>
                <w:rFonts w:hint="eastAsia" w:ascii="Courier New" w:hAnsi="Courier New" w:cs="Courier New"/>
                <w:color w:val="000000"/>
                <w:sz w:val="21"/>
                <w:szCs w:val="21"/>
                <w:shd w:val="clear" w:color="auto" w:fill="E0E0E0"/>
              </w:rPr>
              <w:tab/>
            </w:r>
            <w:r>
              <w:rPr>
                <w:rFonts w:hint="eastAsia" w:ascii="Courier New" w:hAnsi="Courier New" w:cs="Courier New"/>
                <w:color w:val="000000"/>
                <w:sz w:val="21"/>
                <w:szCs w:val="21"/>
                <w:shd w:val="clear" w:color="auto" w:fill="E0E0E0"/>
              </w:rPr>
              <w:t>英语</w:t>
            </w:r>
          </w:p>
          <w:p w14:paraId="72D9824B">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020</w:t>
            </w:r>
            <w:r>
              <w:rPr>
                <w:rFonts w:hint="eastAsia" w:ascii="Courier New" w:hAnsi="Courier New" w:cs="Courier New"/>
                <w:color w:val="000000"/>
                <w:sz w:val="21"/>
                <w:szCs w:val="21"/>
                <w:shd w:val="clear" w:color="auto" w:fill="E0E0E0"/>
              </w:rPr>
              <w:tab/>
            </w:r>
            <w:r>
              <w:rPr>
                <w:rFonts w:hint="eastAsia" w:ascii="Courier New" w:hAnsi="Courier New" w:cs="Courier New"/>
                <w:color w:val="000000"/>
                <w:sz w:val="21"/>
                <w:szCs w:val="21"/>
                <w:shd w:val="clear" w:color="auto" w:fill="E0E0E0"/>
              </w:rPr>
              <w:t>宋丹丹</w:t>
            </w:r>
            <w:r>
              <w:rPr>
                <w:rFonts w:hint="eastAsia" w:ascii="Courier New" w:hAnsi="Courier New" w:cs="Courier New"/>
                <w:color w:val="000000"/>
                <w:sz w:val="21"/>
                <w:szCs w:val="21"/>
                <w:shd w:val="clear" w:color="auto" w:fill="E0E0E0"/>
              </w:rPr>
              <w:tab/>
            </w:r>
            <w:r>
              <w:rPr>
                <w:rFonts w:hint="eastAsia" w:ascii="Courier New" w:hAnsi="Courier New" w:cs="Courier New"/>
                <w:color w:val="000000"/>
                <w:sz w:val="21"/>
                <w:szCs w:val="21"/>
                <w:shd w:val="clear" w:color="auto" w:fill="E0E0E0"/>
              </w:rPr>
              <w:t>03</w:t>
            </w:r>
            <w:r>
              <w:rPr>
                <w:rFonts w:hint="eastAsia" w:ascii="Courier New" w:hAnsi="Courier New" w:cs="Courier New"/>
                <w:color w:val="000000"/>
                <w:sz w:val="21"/>
                <w:szCs w:val="21"/>
                <w:shd w:val="clear" w:color="auto" w:fill="E0E0E0"/>
              </w:rPr>
              <w:tab/>
            </w:r>
            <w:r>
              <w:rPr>
                <w:rFonts w:hint="eastAsia" w:ascii="Courier New" w:hAnsi="Courier New" w:cs="Courier New"/>
                <w:color w:val="000000"/>
                <w:sz w:val="21"/>
                <w:szCs w:val="21"/>
                <w:shd w:val="clear" w:color="auto" w:fill="E0E0E0"/>
              </w:rPr>
              <w:t>英语</w:t>
            </w:r>
          </w:p>
          <w:p w14:paraId="1D686911">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001</w:t>
            </w:r>
            <w:r>
              <w:rPr>
                <w:rFonts w:hint="eastAsia" w:ascii="Courier New" w:hAnsi="Courier New" w:cs="Courier New"/>
                <w:color w:val="000000"/>
                <w:sz w:val="21"/>
                <w:szCs w:val="21"/>
                <w:shd w:val="clear" w:color="auto" w:fill="E0E0E0"/>
              </w:rPr>
              <w:tab/>
            </w:r>
            <w:r>
              <w:rPr>
                <w:rFonts w:hint="eastAsia" w:ascii="Courier New" w:hAnsi="Courier New" w:cs="Courier New"/>
                <w:color w:val="000000"/>
                <w:sz w:val="21"/>
                <w:szCs w:val="21"/>
                <w:shd w:val="clear" w:color="auto" w:fill="E0E0E0"/>
              </w:rPr>
              <w:t>彭于晏</w:t>
            </w:r>
            <w:r>
              <w:rPr>
                <w:rFonts w:hint="eastAsia" w:ascii="Courier New" w:hAnsi="Courier New" w:cs="Courier New"/>
                <w:color w:val="000000"/>
                <w:sz w:val="21"/>
                <w:szCs w:val="21"/>
                <w:shd w:val="clear" w:color="auto" w:fill="E0E0E0"/>
              </w:rPr>
              <w:tab/>
            </w:r>
            <w:r>
              <w:rPr>
                <w:rFonts w:hint="eastAsia" w:ascii="Courier New" w:hAnsi="Courier New" w:cs="Courier New"/>
                <w:color w:val="000000"/>
                <w:sz w:val="21"/>
                <w:szCs w:val="21"/>
                <w:shd w:val="clear" w:color="auto" w:fill="E0E0E0"/>
              </w:rPr>
              <w:t>04</w:t>
            </w:r>
            <w:r>
              <w:rPr>
                <w:rFonts w:hint="eastAsia" w:ascii="Courier New" w:hAnsi="Courier New" w:cs="Courier New"/>
                <w:color w:val="000000"/>
                <w:sz w:val="21"/>
                <w:szCs w:val="21"/>
                <w:shd w:val="clear" w:color="auto" w:fill="E0E0E0"/>
              </w:rPr>
              <w:tab/>
            </w:r>
            <w:r>
              <w:rPr>
                <w:rFonts w:hint="eastAsia" w:ascii="Courier New" w:hAnsi="Courier New" w:cs="Courier New"/>
                <w:color w:val="000000"/>
                <w:sz w:val="21"/>
                <w:szCs w:val="21"/>
                <w:shd w:val="clear" w:color="auto" w:fill="E0E0E0"/>
              </w:rPr>
              <w:t>体育</w:t>
            </w:r>
          </w:p>
          <w:p w14:paraId="4993615B">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002</w:t>
            </w:r>
            <w:r>
              <w:rPr>
                <w:rFonts w:hint="eastAsia" w:ascii="Courier New" w:hAnsi="Courier New" w:cs="Courier New"/>
                <w:color w:val="000000"/>
                <w:sz w:val="21"/>
                <w:szCs w:val="21"/>
                <w:shd w:val="clear" w:color="auto" w:fill="E0E0E0"/>
              </w:rPr>
              <w:tab/>
            </w:r>
            <w:r>
              <w:rPr>
                <w:rFonts w:hint="eastAsia" w:ascii="Courier New" w:hAnsi="Courier New" w:cs="Courier New"/>
                <w:color w:val="000000"/>
                <w:sz w:val="21"/>
                <w:szCs w:val="21"/>
                <w:shd w:val="clear" w:color="auto" w:fill="E0E0E0"/>
              </w:rPr>
              <w:t>胡歌</w:t>
            </w:r>
            <w:r>
              <w:rPr>
                <w:rFonts w:hint="eastAsia" w:ascii="Courier New" w:hAnsi="Courier New" w:cs="Courier New"/>
                <w:color w:val="000000"/>
                <w:sz w:val="21"/>
                <w:szCs w:val="21"/>
                <w:shd w:val="clear" w:color="auto" w:fill="E0E0E0"/>
              </w:rPr>
              <w:tab/>
            </w:r>
            <w:r>
              <w:rPr>
                <w:rFonts w:hint="eastAsia" w:ascii="Courier New" w:hAnsi="Courier New" w:cs="Courier New"/>
                <w:color w:val="000000"/>
                <w:sz w:val="21"/>
                <w:szCs w:val="21"/>
                <w:shd w:val="clear" w:color="auto" w:fill="E0E0E0"/>
              </w:rPr>
              <w:t>04</w:t>
            </w:r>
            <w:r>
              <w:rPr>
                <w:rFonts w:hint="eastAsia" w:ascii="Courier New" w:hAnsi="Courier New" w:cs="Courier New"/>
                <w:color w:val="000000"/>
                <w:sz w:val="21"/>
                <w:szCs w:val="21"/>
                <w:shd w:val="clear" w:color="auto" w:fill="E0E0E0"/>
              </w:rPr>
              <w:tab/>
            </w:r>
            <w:r>
              <w:rPr>
                <w:rFonts w:hint="eastAsia" w:ascii="Courier New" w:hAnsi="Courier New" w:cs="Courier New"/>
                <w:color w:val="000000"/>
                <w:sz w:val="21"/>
                <w:szCs w:val="21"/>
                <w:shd w:val="clear" w:color="auto" w:fill="E0E0E0"/>
              </w:rPr>
              <w:t>体育</w:t>
            </w:r>
          </w:p>
          <w:p w14:paraId="360AB208">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004</w:t>
            </w:r>
            <w:r>
              <w:rPr>
                <w:rFonts w:hint="eastAsia" w:ascii="Courier New" w:hAnsi="Courier New" w:cs="Courier New"/>
                <w:color w:val="000000"/>
                <w:sz w:val="21"/>
                <w:szCs w:val="21"/>
                <w:shd w:val="clear" w:color="auto" w:fill="E0E0E0"/>
              </w:rPr>
              <w:tab/>
            </w:r>
            <w:r>
              <w:rPr>
                <w:rFonts w:hint="eastAsia" w:ascii="Courier New" w:hAnsi="Courier New" w:cs="Courier New"/>
                <w:color w:val="000000"/>
                <w:sz w:val="21"/>
                <w:szCs w:val="21"/>
                <w:shd w:val="clear" w:color="auto" w:fill="E0E0E0"/>
              </w:rPr>
              <w:t>刘德华</w:t>
            </w:r>
            <w:r>
              <w:rPr>
                <w:rFonts w:hint="eastAsia" w:ascii="Courier New" w:hAnsi="Courier New" w:cs="Courier New"/>
                <w:color w:val="000000"/>
                <w:sz w:val="21"/>
                <w:szCs w:val="21"/>
                <w:shd w:val="clear" w:color="auto" w:fill="E0E0E0"/>
              </w:rPr>
              <w:tab/>
            </w:r>
            <w:r>
              <w:rPr>
                <w:rFonts w:hint="eastAsia" w:ascii="Courier New" w:hAnsi="Courier New" w:cs="Courier New"/>
                <w:color w:val="000000"/>
                <w:sz w:val="21"/>
                <w:szCs w:val="21"/>
                <w:shd w:val="clear" w:color="auto" w:fill="E0E0E0"/>
              </w:rPr>
              <w:t>04</w:t>
            </w:r>
            <w:r>
              <w:rPr>
                <w:rFonts w:hint="eastAsia" w:ascii="Courier New" w:hAnsi="Courier New" w:cs="Courier New"/>
                <w:color w:val="000000"/>
                <w:sz w:val="21"/>
                <w:szCs w:val="21"/>
                <w:shd w:val="clear" w:color="auto" w:fill="E0E0E0"/>
              </w:rPr>
              <w:tab/>
            </w:r>
            <w:r>
              <w:rPr>
                <w:rFonts w:hint="eastAsia" w:ascii="Courier New" w:hAnsi="Courier New" w:cs="Courier New"/>
                <w:color w:val="000000"/>
                <w:sz w:val="21"/>
                <w:szCs w:val="21"/>
                <w:shd w:val="clear" w:color="auto" w:fill="E0E0E0"/>
              </w:rPr>
              <w:t>体育</w:t>
            </w:r>
          </w:p>
          <w:p w14:paraId="535CABCE">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005</w:t>
            </w:r>
            <w:r>
              <w:rPr>
                <w:rFonts w:hint="eastAsia" w:ascii="Courier New" w:hAnsi="Courier New" w:cs="Courier New"/>
                <w:color w:val="000000"/>
                <w:sz w:val="21"/>
                <w:szCs w:val="21"/>
                <w:shd w:val="clear" w:color="auto" w:fill="E0E0E0"/>
              </w:rPr>
              <w:tab/>
            </w:r>
            <w:r>
              <w:rPr>
                <w:rFonts w:hint="eastAsia" w:ascii="Courier New" w:hAnsi="Courier New" w:cs="Courier New"/>
                <w:color w:val="000000"/>
                <w:sz w:val="21"/>
                <w:szCs w:val="21"/>
                <w:shd w:val="clear" w:color="auto" w:fill="E0E0E0"/>
              </w:rPr>
              <w:t>唐国强</w:t>
            </w:r>
            <w:r>
              <w:rPr>
                <w:rFonts w:hint="eastAsia" w:ascii="Courier New" w:hAnsi="Courier New" w:cs="Courier New"/>
                <w:color w:val="000000"/>
                <w:sz w:val="21"/>
                <w:szCs w:val="21"/>
                <w:shd w:val="clear" w:color="auto" w:fill="E0E0E0"/>
              </w:rPr>
              <w:tab/>
            </w:r>
            <w:r>
              <w:rPr>
                <w:rFonts w:hint="eastAsia" w:ascii="Courier New" w:hAnsi="Courier New" w:cs="Courier New"/>
                <w:color w:val="000000"/>
                <w:sz w:val="21"/>
                <w:szCs w:val="21"/>
                <w:shd w:val="clear" w:color="auto" w:fill="E0E0E0"/>
              </w:rPr>
              <w:t>04</w:t>
            </w:r>
            <w:r>
              <w:rPr>
                <w:rFonts w:hint="eastAsia" w:ascii="Courier New" w:hAnsi="Courier New" w:cs="Courier New"/>
                <w:color w:val="000000"/>
                <w:sz w:val="21"/>
                <w:szCs w:val="21"/>
                <w:shd w:val="clear" w:color="auto" w:fill="E0E0E0"/>
              </w:rPr>
              <w:tab/>
            </w:r>
            <w:r>
              <w:rPr>
                <w:rFonts w:hint="eastAsia" w:ascii="Courier New" w:hAnsi="Courier New" w:cs="Courier New"/>
                <w:color w:val="000000"/>
                <w:sz w:val="21"/>
                <w:szCs w:val="21"/>
                <w:shd w:val="clear" w:color="auto" w:fill="E0E0E0"/>
              </w:rPr>
              <w:t>体育</w:t>
            </w:r>
          </w:p>
          <w:p w14:paraId="2537E1F1">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007</w:t>
            </w:r>
            <w:r>
              <w:rPr>
                <w:rFonts w:hint="eastAsia" w:ascii="Courier New" w:hAnsi="Courier New" w:cs="Courier New"/>
                <w:color w:val="000000"/>
                <w:sz w:val="21"/>
                <w:szCs w:val="21"/>
                <w:shd w:val="clear" w:color="auto" w:fill="E0E0E0"/>
              </w:rPr>
              <w:tab/>
            </w:r>
            <w:r>
              <w:rPr>
                <w:rFonts w:hint="eastAsia" w:ascii="Courier New" w:hAnsi="Courier New" w:cs="Courier New"/>
                <w:color w:val="000000"/>
                <w:sz w:val="21"/>
                <w:szCs w:val="21"/>
                <w:shd w:val="clear" w:color="auto" w:fill="E0E0E0"/>
              </w:rPr>
              <w:t>陈坤</w:t>
            </w:r>
            <w:r>
              <w:rPr>
                <w:rFonts w:hint="eastAsia" w:ascii="Courier New" w:hAnsi="Courier New" w:cs="Courier New"/>
                <w:color w:val="000000"/>
                <w:sz w:val="21"/>
                <w:szCs w:val="21"/>
                <w:shd w:val="clear" w:color="auto" w:fill="E0E0E0"/>
              </w:rPr>
              <w:tab/>
            </w:r>
            <w:r>
              <w:rPr>
                <w:rFonts w:hint="eastAsia" w:ascii="Courier New" w:hAnsi="Courier New" w:cs="Courier New"/>
                <w:color w:val="000000"/>
                <w:sz w:val="21"/>
                <w:szCs w:val="21"/>
                <w:shd w:val="clear" w:color="auto" w:fill="E0E0E0"/>
              </w:rPr>
              <w:t>04</w:t>
            </w:r>
            <w:r>
              <w:rPr>
                <w:rFonts w:hint="eastAsia" w:ascii="Courier New" w:hAnsi="Courier New" w:cs="Courier New"/>
                <w:color w:val="000000"/>
                <w:sz w:val="21"/>
                <w:szCs w:val="21"/>
                <w:shd w:val="clear" w:color="auto" w:fill="E0E0E0"/>
              </w:rPr>
              <w:tab/>
            </w:r>
            <w:r>
              <w:rPr>
                <w:rFonts w:hint="eastAsia" w:ascii="Courier New" w:hAnsi="Courier New" w:cs="Courier New"/>
                <w:color w:val="000000"/>
                <w:sz w:val="21"/>
                <w:szCs w:val="21"/>
                <w:shd w:val="clear" w:color="auto" w:fill="E0E0E0"/>
              </w:rPr>
              <w:t>体育</w:t>
            </w:r>
          </w:p>
          <w:p w14:paraId="6BE3A7CD">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009</w:t>
            </w:r>
            <w:r>
              <w:rPr>
                <w:rFonts w:hint="eastAsia" w:ascii="Courier New" w:hAnsi="Courier New" w:cs="Courier New"/>
                <w:color w:val="000000"/>
                <w:sz w:val="21"/>
                <w:szCs w:val="21"/>
                <w:shd w:val="clear" w:color="auto" w:fill="E0E0E0"/>
              </w:rPr>
              <w:tab/>
            </w:r>
            <w:r>
              <w:rPr>
                <w:rFonts w:hint="eastAsia" w:ascii="Courier New" w:hAnsi="Courier New" w:cs="Courier New"/>
                <w:color w:val="000000"/>
                <w:sz w:val="21"/>
                <w:szCs w:val="21"/>
                <w:shd w:val="clear" w:color="auto" w:fill="E0E0E0"/>
              </w:rPr>
              <w:t>郭德纲</w:t>
            </w:r>
            <w:r>
              <w:rPr>
                <w:rFonts w:hint="eastAsia" w:ascii="Courier New" w:hAnsi="Courier New" w:cs="Courier New"/>
                <w:color w:val="000000"/>
                <w:sz w:val="21"/>
                <w:szCs w:val="21"/>
                <w:shd w:val="clear" w:color="auto" w:fill="E0E0E0"/>
              </w:rPr>
              <w:tab/>
            </w:r>
            <w:r>
              <w:rPr>
                <w:rFonts w:hint="eastAsia" w:ascii="Courier New" w:hAnsi="Courier New" w:cs="Courier New"/>
                <w:color w:val="000000"/>
                <w:sz w:val="21"/>
                <w:szCs w:val="21"/>
                <w:shd w:val="clear" w:color="auto" w:fill="E0E0E0"/>
              </w:rPr>
              <w:t>04</w:t>
            </w:r>
            <w:r>
              <w:rPr>
                <w:rFonts w:hint="eastAsia" w:ascii="Courier New" w:hAnsi="Courier New" w:cs="Courier New"/>
                <w:color w:val="000000"/>
                <w:sz w:val="21"/>
                <w:szCs w:val="21"/>
                <w:shd w:val="clear" w:color="auto" w:fill="E0E0E0"/>
              </w:rPr>
              <w:tab/>
            </w:r>
            <w:r>
              <w:rPr>
                <w:rFonts w:hint="eastAsia" w:ascii="Courier New" w:hAnsi="Courier New" w:cs="Courier New"/>
                <w:color w:val="000000"/>
                <w:sz w:val="21"/>
                <w:szCs w:val="21"/>
                <w:shd w:val="clear" w:color="auto" w:fill="E0E0E0"/>
              </w:rPr>
              <w:t>体育</w:t>
            </w:r>
          </w:p>
          <w:p w14:paraId="17A947BB">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010</w:t>
            </w:r>
            <w:r>
              <w:rPr>
                <w:rFonts w:hint="eastAsia" w:ascii="Courier New" w:hAnsi="Courier New" w:cs="Courier New"/>
                <w:color w:val="000000"/>
                <w:sz w:val="21"/>
                <w:szCs w:val="21"/>
                <w:shd w:val="clear" w:color="auto" w:fill="E0E0E0"/>
              </w:rPr>
              <w:tab/>
            </w:r>
            <w:r>
              <w:rPr>
                <w:rFonts w:hint="eastAsia" w:ascii="Courier New" w:hAnsi="Courier New" w:cs="Courier New"/>
                <w:color w:val="000000"/>
                <w:sz w:val="21"/>
                <w:szCs w:val="21"/>
                <w:shd w:val="clear" w:color="auto" w:fill="E0E0E0"/>
              </w:rPr>
              <w:t>于谦</w:t>
            </w:r>
            <w:r>
              <w:rPr>
                <w:rFonts w:hint="eastAsia" w:ascii="Courier New" w:hAnsi="Courier New" w:cs="Courier New"/>
                <w:color w:val="000000"/>
                <w:sz w:val="21"/>
                <w:szCs w:val="21"/>
                <w:shd w:val="clear" w:color="auto" w:fill="E0E0E0"/>
              </w:rPr>
              <w:tab/>
            </w:r>
            <w:r>
              <w:rPr>
                <w:rFonts w:hint="eastAsia" w:ascii="Courier New" w:hAnsi="Courier New" w:cs="Courier New"/>
                <w:color w:val="000000"/>
                <w:sz w:val="21"/>
                <w:szCs w:val="21"/>
                <w:shd w:val="clear" w:color="auto" w:fill="E0E0E0"/>
              </w:rPr>
              <w:t>04</w:t>
            </w:r>
            <w:r>
              <w:rPr>
                <w:rFonts w:hint="eastAsia" w:ascii="Courier New" w:hAnsi="Courier New" w:cs="Courier New"/>
                <w:color w:val="000000"/>
                <w:sz w:val="21"/>
                <w:szCs w:val="21"/>
                <w:shd w:val="clear" w:color="auto" w:fill="E0E0E0"/>
              </w:rPr>
              <w:tab/>
            </w:r>
            <w:r>
              <w:rPr>
                <w:rFonts w:hint="eastAsia" w:ascii="Courier New" w:hAnsi="Courier New" w:cs="Courier New"/>
                <w:color w:val="000000"/>
                <w:sz w:val="21"/>
                <w:szCs w:val="21"/>
                <w:shd w:val="clear" w:color="auto" w:fill="E0E0E0"/>
              </w:rPr>
              <w:t>体育</w:t>
            </w:r>
          </w:p>
          <w:p w14:paraId="543185E8">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013</w:t>
            </w:r>
            <w:r>
              <w:rPr>
                <w:rFonts w:hint="eastAsia" w:ascii="Courier New" w:hAnsi="Courier New" w:cs="Courier New"/>
                <w:color w:val="000000"/>
                <w:sz w:val="21"/>
                <w:szCs w:val="21"/>
                <w:shd w:val="clear" w:color="auto" w:fill="E0E0E0"/>
              </w:rPr>
              <w:tab/>
            </w:r>
            <w:r>
              <w:rPr>
                <w:rFonts w:hint="eastAsia" w:ascii="Courier New" w:hAnsi="Courier New" w:cs="Courier New"/>
                <w:color w:val="000000"/>
                <w:sz w:val="21"/>
                <w:szCs w:val="21"/>
                <w:shd w:val="clear" w:color="auto" w:fill="E0E0E0"/>
              </w:rPr>
              <w:t>蒋欣</w:t>
            </w:r>
            <w:r>
              <w:rPr>
                <w:rFonts w:hint="eastAsia" w:ascii="Courier New" w:hAnsi="Courier New" w:cs="Courier New"/>
                <w:color w:val="000000"/>
                <w:sz w:val="21"/>
                <w:szCs w:val="21"/>
                <w:shd w:val="clear" w:color="auto" w:fill="E0E0E0"/>
              </w:rPr>
              <w:tab/>
            </w:r>
            <w:r>
              <w:rPr>
                <w:rFonts w:hint="eastAsia" w:ascii="Courier New" w:hAnsi="Courier New" w:cs="Courier New"/>
                <w:color w:val="000000"/>
                <w:sz w:val="21"/>
                <w:szCs w:val="21"/>
                <w:shd w:val="clear" w:color="auto" w:fill="E0E0E0"/>
              </w:rPr>
              <w:t>04</w:t>
            </w:r>
            <w:r>
              <w:rPr>
                <w:rFonts w:hint="eastAsia" w:ascii="Courier New" w:hAnsi="Courier New" w:cs="Courier New"/>
                <w:color w:val="000000"/>
                <w:sz w:val="21"/>
                <w:szCs w:val="21"/>
                <w:shd w:val="clear" w:color="auto" w:fill="E0E0E0"/>
              </w:rPr>
              <w:tab/>
            </w:r>
            <w:r>
              <w:rPr>
                <w:rFonts w:hint="eastAsia" w:ascii="Courier New" w:hAnsi="Courier New" w:cs="Courier New"/>
                <w:color w:val="000000"/>
                <w:sz w:val="21"/>
                <w:szCs w:val="21"/>
                <w:shd w:val="clear" w:color="auto" w:fill="E0E0E0"/>
              </w:rPr>
              <w:t>体育</w:t>
            </w:r>
          </w:p>
          <w:p w14:paraId="0AEAFF3C">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014</w:t>
            </w:r>
            <w:r>
              <w:rPr>
                <w:rFonts w:hint="eastAsia" w:ascii="Courier New" w:hAnsi="Courier New" w:cs="Courier New"/>
                <w:color w:val="000000"/>
                <w:sz w:val="21"/>
                <w:szCs w:val="21"/>
                <w:shd w:val="clear" w:color="auto" w:fill="E0E0E0"/>
              </w:rPr>
              <w:tab/>
            </w:r>
            <w:r>
              <w:rPr>
                <w:rFonts w:hint="eastAsia" w:ascii="Courier New" w:hAnsi="Courier New" w:cs="Courier New"/>
                <w:color w:val="000000"/>
                <w:sz w:val="21"/>
                <w:szCs w:val="21"/>
                <w:shd w:val="clear" w:color="auto" w:fill="E0E0E0"/>
              </w:rPr>
              <w:t>赵丽颖</w:t>
            </w:r>
            <w:r>
              <w:rPr>
                <w:rFonts w:hint="eastAsia" w:ascii="Courier New" w:hAnsi="Courier New" w:cs="Courier New"/>
                <w:color w:val="000000"/>
                <w:sz w:val="21"/>
                <w:szCs w:val="21"/>
                <w:shd w:val="clear" w:color="auto" w:fill="E0E0E0"/>
              </w:rPr>
              <w:tab/>
            </w:r>
            <w:r>
              <w:rPr>
                <w:rFonts w:hint="eastAsia" w:ascii="Courier New" w:hAnsi="Courier New" w:cs="Courier New"/>
                <w:color w:val="000000"/>
                <w:sz w:val="21"/>
                <w:szCs w:val="21"/>
                <w:shd w:val="clear" w:color="auto" w:fill="E0E0E0"/>
              </w:rPr>
              <w:t>04</w:t>
            </w:r>
            <w:r>
              <w:rPr>
                <w:rFonts w:hint="eastAsia" w:ascii="Courier New" w:hAnsi="Courier New" w:cs="Courier New"/>
                <w:color w:val="000000"/>
                <w:sz w:val="21"/>
                <w:szCs w:val="21"/>
                <w:shd w:val="clear" w:color="auto" w:fill="E0E0E0"/>
              </w:rPr>
              <w:tab/>
            </w:r>
            <w:r>
              <w:rPr>
                <w:rFonts w:hint="eastAsia" w:ascii="Courier New" w:hAnsi="Courier New" w:cs="Courier New"/>
                <w:color w:val="000000"/>
                <w:sz w:val="21"/>
                <w:szCs w:val="21"/>
                <w:shd w:val="clear" w:color="auto" w:fill="E0E0E0"/>
              </w:rPr>
              <w:t>体育</w:t>
            </w:r>
          </w:p>
          <w:p w14:paraId="744E4E20">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016</w:t>
            </w:r>
            <w:r>
              <w:rPr>
                <w:rFonts w:hint="eastAsia" w:ascii="Courier New" w:hAnsi="Courier New" w:cs="Courier New"/>
                <w:color w:val="000000"/>
                <w:sz w:val="21"/>
                <w:szCs w:val="21"/>
                <w:shd w:val="clear" w:color="auto" w:fill="E0E0E0"/>
              </w:rPr>
              <w:tab/>
            </w:r>
            <w:r>
              <w:rPr>
                <w:rFonts w:hint="eastAsia" w:ascii="Courier New" w:hAnsi="Courier New" w:cs="Courier New"/>
                <w:color w:val="000000"/>
                <w:sz w:val="21"/>
                <w:szCs w:val="21"/>
                <w:shd w:val="clear" w:color="auto" w:fill="E0E0E0"/>
              </w:rPr>
              <w:t>周冬雨</w:t>
            </w:r>
            <w:r>
              <w:rPr>
                <w:rFonts w:hint="eastAsia" w:ascii="Courier New" w:hAnsi="Courier New" w:cs="Courier New"/>
                <w:color w:val="000000"/>
                <w:sz w:val="21"/>
                <w:szCs w:val="21"/>
                <w:shd w:val="clear" w:color="auto" w:fill="E0E0E0"/>
              </w:rPr>
              <w:tab/>
            </w:r>
            <w:r>
              <w:rPr>
                <w:rFonts w:hint="eastAsia" w:ascii="Courier New" w:hAnsi="Courier New" w:cs="Courier New"/>
                <w:color w:val="000000"/>
                <w:sz w:val="21"/>
                <w:szCs w:val="21"/>
                <w:shd w:val="clear" w:color="auto" w:fill="E0E0E0"/>
              </w:rPr>
              <w:t>04</w:t>
            </w:r>
            <w:r>
              <w:rPr>
                <w:rFonts w:hint="eastAsia" w:ascii="Courier New" w:hAnsi="Courier New" w:cs="Courier New"/>
                <w:color w:val="000000"/>
                <w:sz w:val="21"/>
                <w:szCs w:val="21"/>
                <w:shd w:val="clear" w:color="auto" w:fill="E0E0E0"/>
              </w:rPr>
              <w:tab/>
            </w:r>
            <w:r>
              <w:rPr>
                <w:rFonts w:hint="eastAsia" w:ascii="Courier New" w:hAnsi="Courier New" w:cs="Courier New"/>
                <w:color w:val="000000"/>
                <w:sz w:val="21"/>
                <w:szCs w:val="21"/>
                <w:shd w:val="clear" w:color="auto" w:fill="E0E0E0"/>
              </w:rPr>
              <w:t>体育</w:t>
            </w:r>
          </w:p>
          <w:p w14:paraId="7B181DB4">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017</w:t>
            </w:r>
            <w:r>
              <w:rPr>
                <w:rFonts w:hint="eastAsia" w:ascii="Courier New" w:hAnsi="Courier New" w:cs="Courier New"/>
                <w:color w:val="000000"/>
                <w:sz w:val="21"/>
                <w:szCs w:val="21"/>
                <w:shd w:val="clear" w:color="auto" w:fill="E0E0E0"/>
              </w:rPr>
              <w:tab/>
            </w:r>
            <w:r>
              <w:rPr>
                <w:rFonts w:hint="eastAsia" w:ascii="Courier New" w:hAnsi="Courier New" w:cs="Courier New"/>
                <w:color w:val="000000"/>
                <w:sz w:val="21"/>
                <w:szCs w:val="21"/>
                <w:shd w:val="clear" w:color="auto" w:fill="E0E0E0"/>
              </w:rPr>
              <w:t>范冰冰</w:t>
            </w:r>
            <w:r>
              <w:rPr>
                <w:rFonts w:hint="eastAsia" w:ascii="Courier New" w:hAnsi="Courier New" w:cs="Courier New"/>
                <w:color w:val="000000"/>
                <w:sz w:val="21"/>
                <w:szCs w:val="21"/>
                <w:shd w:val="clear" w:color="auto" w:fill="E0E0E0"/>
              </w:rPr>
              <w:tab/>
            </w:r>
            <w:r>
              <w:rPr>
                <w:rFonts w:hint="eastAsia" w:ascii="Courier New" w:hAnsi="Courier New" w:cs="Courier New"/>
                <w:color w:val="000000"/>
                <w:sz w:val="21"/>
                <w:szCs w:val="21"/>
                <w:shd w:val="clear" w:color="auto" w:fill="E0E0E0"/>
              </w:rPr>
              <w:t>04</w:t>
            </w:r>
            <w:r>
              <w:rPr>
                <w:rFonts w:hint="eastAsia" w:ascii="Courier New" w:hAnsi="Courier New" w:cs="Courier New"/>
                <w:color w:val="000000"/>
                <w:sz w:val="21"/>
                <w:szCs w:val="21"/>
                <w:shd w:val="clear" w:color="auto" w:fill="E0E0E0"/>
              </w:rPr>
              <w:tab/>
            </w:r>
            <w:r>
              <w:rPr>
                <w:rFonts w:hint="eastAsia" w:ascii="Courier New" w:hAnsi="Courier New" w:cs="Courier New"/>
                <w:color w:val="000000"/>
                <w:sz w:val="21"/>
                <w:szCs w:val="21"/>
                <w:shd w:val="clear" w:color="auto" w:fill="E0E0E0"/>
              </w:rPr>
              <w:t>体育</w:t>
            </w:r>
          </w:p>
          <w:p w14:paraId="67387ACC">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020</w:t>
            </w:r>
            <w:r>
              <w:rPr>
                <w:rFonts w:hint="eastAsia" w:ascii="Courier New" w:hAnsi="Courier New" w:cs="Courier New"/>
                <w:color w:val="000000"/>
                <w:sz w:val="21"/>
                <w:szCs w:val="21"/>
                <w:shd w:val="clear" w:color="auto" w:fill="E0E0E0"/>
              </w:rPr>
              <w:tab/>
            </w:r>
            <w:r>
              <w:rPr>
                <w:rFonts w:hint="eastAsia" w:ascii="Courier New" w:hAnsi="Courier New" w:cs="Courier New"/>
                <w:color w:val="000000"/>
                <w:sz w:val="21"/>
                <w:szCs w:val="21"/>
                <w:shd w:val="clear" w:color="auto" w:fill="E0E0E0"/>
              </w:rPr>
              <w:t>宋丹丹</w:t>
            </w:r>
            <w:r>
              <w:rPr>
                <w:rFonts w:hint="eastAsia" w:ascii="Courier New" w:hAnsi="Courier New" w:cs="Courier New"/>
                <w:color w:val="000000"/>
                <w:sz w:val="21"/>
                <w:szCs w:val="21"/>
                <w:shd w:val="clear" w:color="auto" w:fill="E0E0E0"/>
              </w:rPr>
              <w:tab/>
            </w:r>
            <w:r>
              <w:rPr>
                <w:rFonts w:hint="eastAsia" w:ascii="Courier New" w:hAnsi="Courier New" w:cs="Courier New"/>
                <w:color w:val="000000"/>
                <w:sz w:val="21"/>
                <w:szCs w:val="21"/>
                <w:shd w:val="clear" w:color="auto" w:fill="E0E0E0"/>
              </w:rPr>
              <w:t>04</w:t>
            </w:r>
            <w:r>
              <w:rPr>
                <w:rFonts w:hint="eastAsia" w:ascii="Courier New" w:hAnsi="Courier New" w:cs="Courier New"/>
                <w:color w:val="000000"/>
                <w:sz w:val="21"/>
                <w:szCs w:val="21"/>
                <w:shd w:val="clear" w:color="auto" w:fill="E0E0E0"/>
              </w:rPr>
              <w:tab/>
            </w:r>
            <w:r>
              <w:rPr>
                <w:rFonts w:hint="eastAsia" w:ascii="Courier New" w:hAnsi="Courier New" w:cs="Courier New"/>
                <w:color w:val="000000"/>
                <w:sz w:val="21"/>
                <w:szCs w:val="21"/>
                <w:shd w:val="clear" w:color="auto" w:fill="E0E0E0"/>
              </w:rPr>
              <w:t>体育</w:t>
            </w:r>
          </w:p>
          <w:p w14:paraId="7CCBE069">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005</w:t>
            </w:r>
            <w:r>
              <w:rPr>
                <w:rFonts w:hint="eastAsia" w:ascii="Courier New" w:hAnsi="Courier New" w:cs="Courier New"/>
                <w:color w:val="000000"/>
                <w:sz w:val="21"/>
                <w:szCs w:val="21"/>
                <w:shd w:val="clear" w:color="auto" w:fill="E0E0E0"/>
              </w:rPr>
              <w:tab/>
            </w:r>
            <w:r>
              <w:rPr>
                <w:rFonts w:hint="eastAsia" w:ascii="Courier New" w:hAnsi="Courier New" w:cs="Courier New"/>
                <w:color w:val="000000"/>
                <w:sz w:val="21"/>
                <w:szCs w:val="21"/>
                <w:shd w:val="clear" w:color="auto" w:fill="E0E0E0"/>
              </w:rPr>
              <w:t>唐国强</w:t>
            </w:r>
            <w:r>
              <w:rPr>
                <w:rFonts w:hint="eastAsia" w:ascii="Courier New" w:hAnsi="Courier New" w:cs="Courier New"/>
                <w:color w:val="000000"/>
                <w:sz w:val="21"/>
                <w:szCs w:val="21"/>
                <w:shd w:val="clear" w:color="auto" w:fill="E0E0E0"/>
              </w:rPr>
              <w:tab/>
            </w:r>
            <w:r>
              <w:rPr>
                <w:rFonts w:hint="eastAsia" w:ascii="Courier New" w:hAnsi="Courier New" w:cs="Courier New"/>
                <w:color w:val="000000"/>
                <w:sz w:val="21"/>
                <w:szCs w:val="21"/>
                <w:shd w:val="clear" w:color="auto" w:fill="E0E0E0"/>
              </w:rPr>
              <w:t>05</w:t>
            </w:r>
            <w:r>
              <w:rPr>
                <w:rFonts w:hint="eastAsia" w:ascii="Courier New" w:hAnsi="Courier New" w:cs="Courier New"/>
                <w:color w:val="000000"/>
                <w:sz w:val="21"/>
                <w:szCs w:val="21"/>
                <w:shd w:val="clear" w:color="auto" w:fill="E0E0E0"/>
              </w:rPr>
              <w:tab/>
            </w:r>
            <w:r>
              <w:rPr>
                <w:rFonts w:hint="eastAsia" w:ascii="Courier New" w:hAnsi="Courier New" w:cs="Courier New"/>
                <w:color w:val="000000"/>
                <w:sz w:val="21"/>
                <w:szCs w:val="21"/>
                <w:shd w:val="clear" w:color="auto" w:fill="E0E0E0"/>
              </w:rPr>
              <w:t>音乐</w:t>
            </w:r>
          </w:p>
          <w:p w14:paraId="346D2976">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007</w:t>
            </w:r>
            <w:r>
              <w:rPr>
                <w:rFonts w:hint="eastAsia" w:ascii="Courier New" w:hAnsi="Courier New" w:cs="Courier New"/>
                <w:color w:val="000000"/>
                <w:sz w:val="21"/>
                <w:szCs w:val="21"/>
                <w:shd w:val="clear" w:color="auto" w:fill="E0E0E0"/>
              </w:rPr>
              <w:tab/>
            </w:r>
            <w:r>
              <w:rPr>
                <w:rFonts w:hint="eastAsia" w:ascii="Courier New" w:hAnsi="Courier New" w:cs="Courier New"/>
                <w:color w:val="000000"/>
                <w:sz w:val="21"/>
                <w:szCs w:val="21"/>
                <w:shd w:val="clear" w:color="auto" w:fill="E0E0E0"/>
              </w:rPr>
              <w:t>陈坤</w:t>
            </w:r>
            <w:r>
              <w:rPr>
                <w:rFonts w:hint="eastAsia" w:ascii="Courier New" w:hAnsi="Courier New" w:cs="Courier New"/>
                <w:color w:val="000000"/>
                <w:sz w:val="21"/>
                <w:szCs w:val="21"/>
                <w:shd w:val="clear" w:color="auto" w:fill="E0E0E0"/>
              </w:rPr>
              <w:tab/>
            </w:r>
            <w:r>
              <w:rPr>
                <w:rFonts w:hint="eastAsia" w:ascii="Courier New" w:hAnsi="Courier New" w:cs="Courier New"/>
                <w:color w:val="000000"/>
                <w:sz w:val="21"/>
                <w:szCs w:val="21"/>
                <w:shd w:val="clear" w:color="auto" w:fill="E0E0E0"/>
              </w:rPr>
              <w:t>05</w:t>
            </w:r>
            <w:r>
              <w:rPr>
                <w:rFonts w:hint="eastAsia" w:ascii="Courier New" w:hAnsi="Courier New" w:cs="Courier New"/>
                <w:color w:val="000000"/>
                <w:sz w:val="21"/>
                <w:szCs w:val="21"/>
                <w:shd w:val="clear" w:color="auto" w:fill="E0E0E0"/>
              </w:rPr>
              <w:tab/>
            </w:r>
            <w:r>
              <w:rPr>
                <w:rFonts w:hint="eastAsia" w:ascii="Courier New" w:hAnsi="Courier New" w:cs="Courier New"/>
                <w:color w:val="000000"/>
                <w:sz w:val="21"/>
                <w:szCs w:val="21"/>
                <w:shd w:val="clear" w:color="auto" w:fill="E0E0E0"/>
              </w:rPr>
              <w:t>音乐</w:t>
            </w:r>
          </w:p>
          <w:p w14:paraId="5ADC5D85">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009</w:t>
            </w:r>
            <w:r>
              <w:rPr>
                <w:rFonts w:hint="eastAsia" w:ascii="Courier New" w:hAnsi="Courier New" w:cs="Courier New"/>
                <w:color w:val="000000"/>
                <w:sz w:val="21"/>
                <w:szCs w:val="21"/>
                <w:shd w:val="clear" w:color="auto" w:fill="E0E0E0"/>
              </w:rPr>
              <w:tab/>
            </w:r>
            <w:r>
              <w:rPr>
                <w:rFonts w:hint="eastAsia" w:ascii="Courier New" w:hAnsi="Courier New" w:cs="Courier New"/>
                <w:color w:val="000000"/>
                <w:sz w:val="21"/>
                <w:szCs w:val="21"/>
                <w:shd w:val="clear" w:color="auto" w:fill="E0E0E0"/>
              </w:rPr>
              <w:t>郭德纲</w:t>
            </w:r>
            <w:r>
              <w:rPr>
                <w:rFonts w:hint="eastAsia" w:ascii="Courier New" w:hAnsi="Courier New" w:cs="Courier New"/>
                <w:color w:val="000000"/>
                <w:sz w:val="21"/>
                <w:szCs w:val="21"/>
                <w:shd w:val="clear" w:color="auto" w:fill="E0E0E0"/>
              </w:rPr>
              <w:tab/>
            </w:r>
            <w:r>
              <w:rPr>
                <w:rFonts w:hint="eastAsia" w:ascii="Courier New" w:hAnsi="Courier New" w:cs="Courier New"/>
                <w:color w:val="000000"/>
                <w:sz w:val="21"/>
                <w:szCs w:val="21"/>
                <w:shd w:val="clear" w:color="auto" w:fill="E0E0E0"/>
              </w:rPr>
              <w:t>05</w:t>
            </w:r>
            <w:r>
              <w:rPr>
                <w:rFonts w:hint="eastAsia" w:ascii="Courier New" w:hAnsi="Courier New" w:cs="Courier New"/>
                <w:color w:val="000000"/>
                <w:sz w:val="21"/>
                <w:szCs w:val="21"/>
                <w:shd w:val="clear" w:color="auto" w:fill="E0E0E0"/>
              </w:rPr>
              <w:tab/>
            </w:r>
            <w:r>
              <w:rPr>
                <w:rFonts w:hint="eastAsia" w:ascii="Courier New" w:hAnsi="Courier New" w:cs="Courier New"/>
                <w:color w:val="000000"/>
                <w:sz w:val="21"/>
                <w:szCs w:val="21"/>
                <w:shd w:val="clear" w:color="auto" w:fill="E0E0E0"/>
              </w:rPr>
              <w:t>音乐</w:t>
            </w:r>
          </w:p>
          <w:p w14:paraId="52FCA65C">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015</w:t>
            </w:r>
            <w:r>
              <w:rPr>
                <w:rFonts w:hint="eastAsia" w:ascii="Courier New" w:hAnsi="Courier New" w:cs="Courier New"/>
                <w:color w:val="000000"/>
                <w:sz w:val="21"/>
                <w:szCs w:val="21"/>
                <w:shd w:val="clear" w:color="auto" w:fill="E0E0E0"/>
              </w:rPr>
              <w:tab/>
            </w:r>
            <w:r>
              <w:rPr>
                <w:rFonts w:hint="eastAsia" w:ascii="Courier New" w:hAnsi="Courier New" w:cs="Courier New"/>
                <w:color w:val="000000"/>
                <w:sz w:val="21"/>
                <w:szCs w:val="21"/>
                <w:shd w:val="clear" w:color="auto" w:fill="E0E0E0"/>
              </w:rPr>
              <w:t>刘亦菲</w:t>
            </w:r>
            <w:r>
              <w:rPr>
                <w:rFonts w:hint="eastAsia" w:ascii="Courier New" w:hAnsi="Courier New" w:cs="Courier New"/>
                <w:color w:val="000000"/>
                <w:sz w:val="21"/>
                <w:szCs w:val="21"/>
                <w:shd w:val="clear" w:color="auto" w:fill="E0E0E0"/>
              </w:rPr>
              <w:tab/>
            </w:r>
            <w:r>
              <w:rPr>
                <w:rFonts w:hint="eastAsia" w:ascii="Courier New" w:hAnsi="Courier New" w:cs="Courier New"/>
                <w:color w:val="000000"/>
                <w:sz w:val="21"/>
                <w:szCs w:val="21"/>
                <w:shd w:val="clear" w:color="auto" w:fill="E0E0E0"/>
              </w:rPr>
              <w:t>05</w:t>
            </w:r>
            <w:r>
              <w:rPr>
                <w:rFonts w:hint="eastAsia" w:ascii="Courier New" w:hAnsi="Courier New" w:cs="Courier New"/>
                <w:color w:val="000000"/>
                <w:sz w:val="21"/>
                <w:szCs w:val="21"/>
                <w:shd w:val="clear" w:color="auto" w:fill="E0E0E0"/>
              </w:rPr>
              <w:tab/>
            </w:r>
            <w:r>
              <w:rPr>
                <w:rFonts w:hint="eastAsia" w:ascii="Courier New" w:hAnsi="Courier New" w:cs="Courier New"/>
                <w:color w:val="000000"/>
                <w:sz w:val="21"/>
                <w:szCs w:val="21"/>
                <w:shd w:val="clear" w:color="auto" w:fill="E0E0E0"/>
              </w:rPr>
              <w:t>音乐</w:t>
            </w:r>
          </w:p>
          <w:p w14:paraId="4186F89B">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018</w:t>
            </w:r>
            <w:r>
              <w:rPr>
                <w:rFonts w:hint="eastAsia" w:ascii="Courier New" w:hAnsi="Courier New" w:cs="Courier New"/>
                <w:color w:val="000000"/>
                <w:sz w:val="21"/>
                <w:szCs w:val="21"/>
                <w:shd w:val="clear" w:color="auto" w:fill="E0E0E0"/>
              </w:rPr>
              <w:tab/>
            </w:r>
            <w:r>
              <w:rPr>
                <w:rFonts w:hint="eastAsia" w:ascii="Courier New" w:hAnsi="Courier New" w:cs="Courier New"/>
                <w:color w:val="000000"/>
                <w:sz w:val="21"/>
                <w:szCs w:val="21"/>
                <w:shd w:val="clear" w:color="auto" w:fill="E0E0E0"/>
              </w:rPr>
              <w:t>李冰冰</w:t>
            </w:r>
            <w:r>
              <w:rPr>
                <w:rFonts w:hint="eastAsia" w:ascii="Courier New" w:hAnsi="Courier New" w:cs="Courier New"/>
                <w:color w:val="000000"/>
                <w:sz w:val="21"/>
                <w:szCs w:val="21"/>
                <w:shd w:val="clear" w:color="auto" w:fill="E0E0E0"/>
              </w:rPr>
              <w:tab/>
            </w:r>
            <w:r>
              <w:rPr>
                <w:rFonts w:hint="eastAsia" w:ascii="Courier New" w:hAnsi="Courier New" w:cs="Courier New"/>
                <w:color w:val="000000"/>
                <w:sz w:val="21"/>
                <w:szCs w:val="21"/>
                <w:shd w:val="clear" w:color="auto" w:fill="E0E0E0"/>
              </w:rPr>
              <w:t>05</w:t>
            </w:r>
            <w:r>
              <w:rPr>
                <w:rFonts w:hint="eastAsia" w:ascii="Courier New" w:hAnsi="Courier New" w:cs="Courier New"/>
                <w:color w:val="000000"/>
                <w:sz w:val="21"/>
                <w:szCs w:val="21"/>
                <w:shd w:val="clear" w:color="auto" w:fill="E0E0E0"/>
              </w:rPr>
              <w:tab/>
            </w:r>
            <w:r>
              <w:rPr>
                <w:rFonts w:hint="eastAsia" w:ascii="Courier New" w:hAnsi="Courier New" w:cs="Courier New"/>
                <w:color w:val="000000"/>
                <w:sz w:val="21"/>
                <w:szCs w:val="21"/>
                <w:shd w:val="clear" w:color="auto" w:fill="E0E0E0"/>
              </w:rPr>
              <w:t>音乐</w:t>
            </w:r>
          </w:p>
          <w:p w14:paraId="71FC1C56">
            <w:pPr>
              <w:pStyle w:val="53"/>
              <w:widowControl/>
              <w:shd w:val="clear" w:color="auto" w:fill="E0E0E0"/>
              <w:topLinePunct/>
              <w:adjustRightInd w:val="0"/>
              <w:spacing w:line="240" w:lineRule="atLeast"/>
              <w:rPr>
                <w:rFonts w:ascii="Calibri" w:hAnsi="Calibri"/>
                <w:snapToGrid w:val="0"/>
                <w:position w:val="8"/>
                <w:szCs w:val="21"/>
              </w:rPr>
            </w:pPr>
            <w:r>
              <w:rPr>
                <w:rFonts w:ascii="Courier New" w:hAnsi="Courier New" w:cs="Courier New"/>
                <w:color w:val="000000"/>
                <w:sz w:val="21"/>
                <w:szCs w:val="21"/>
                <w:shd w:val="clear" w:color="auto" w:fill="E0E0E0"/>
              </w:rPr>
              <w:t>Time taken: 20.878 seconds, Fetched: 74 row(s)</w:t>
            </w:r>
          </w:p>
        </w:tc>
      </w:tr>
      <w:bookmarkEnd w:id="36"/>
    </w:tbl>
    <w:p w14:paraId="4BBBFDDB">
      <w:pPr>
        <w:pStyle w:val="4"/>
        <w:rPr>
          <w:b w:val="0"/>
        </w:rPr>
      </w:pPr>
      <w:bookmarkStart w:id="37" w:name="d5查询出每门课程的及格人数和不及格人数"/>
      <w:r>
        <w:rPr>
          <w:rFonts w:hint="eastAsia"/>
        </w:rPr>
        <w:t>5.1.5 查询出每门课程的及格人数和不及格人数</w:t>
      </w:r>
    </w:p>
    <w:p w14:paraId="06068D82">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 xml:space="preserve">hive&gt; </w:t>
      </w:r>
    </w:p>
    <w:p w14:paraId="446F6AA0">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select</w:t>
      </w:r>
    </w:p>
    <w:p w14:paraId="015A5106">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 xml:space="preserve">    c.course_id,</w:t>
      </w:r>
    </w:p>
    <w:p w14:paraId="00E2FEF1">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 xml:space="preserve">    c.course_name,</w:t>
      </w:r>
    </w:p>
    <w:p w14:paraId="1F5B1A07">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 xml:space="preserve">    t1.`及格人数`,</w:t>
      </w:r>
    </w:p>
    <w:p w14:paraId="05023F8B">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 xml:space="preserve">    t1.`不及格人数`</w:t>
      </w:r>
    </w:p>
    <w:p w14:paraId="424C7D24">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from course</w:t>
      </w:r>
      <w:r>
        <w:rPr>
          <w:rFonts w:ascii="Courier New" w:hAnsi="Courier New" w:cs="Courier New"/>
          <w:color w:val="000000"/>
          <w:sz w:val="21"/>
          <w:szCs w:val="21"/>
          <w:shd w:val="clear" w:color="auto" w:fill="E0E0E0"/>
        </w:rPr>
        <w:t>_info</w:t>
      </w:r>
      <w:r>
        <w:rPr>
          <w:rFonts w:hint="eastAsia" w:ascii="Courier New" w:hAnsi="Courier New" w:cs="Courier New"/>
          <w:color w:val="000000"/>
          <w:sz w:val="21"/>
          <w:szCs w:val="21"/>
          <w:shd w:val="clear" w:color="auto" w:fill="E0E0E0"/>
        </w:rPr>
        <w:t xml:space="preserve"> c</w:t>
      </w:r>
    </w:p>
    <w:p w14:paraId="0B69B4C5">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join (</w:t>
      </w:r>
    </w:p>
    <w:p w14:paraId="7148ADE6">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 xml:space="preserve">    select</w:t>
      </w:r>
    </w:p>
    <w:p w14:paraId="0C444393">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 xml:space="preserve">        course_id,</w:t>
      </w:r>
    </w:p>
    <w:p w14:paraId="31E10AFC">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 xml:space="preserve">        sum(if(</w:t>
      </w:r>
      <w:r>
        <w:rPr>
          <w:rFonts w:ascii="Courier New" w:hAnsi="Courier New" w:cs="Courier New"/>
          <w:color w:val="000000"/>
          <w:sz w:val="21"/>
          <w:szCs w:val="21"/>
          <w:shd w:val="clear" w:color="auto" w:fill="E0E0E0"/>
        </w:rPr>
        <w:t xml:space="preserve">score </w:t>
      </w:r>
      <w:r>
        <w:rPr>
          <w:rFonts w:hint="eastAsia" w:ascii="Courier New" w:hAnsi="Courier New" w:cs="Courier New"/>
          <w:color w:val="000000"/>
          <w:sz w:val="21"/>
          <w:szCs w:val="21"/>
          <w:shd w:val="clear" w:color="auto" w:fill="E0E0E0"/>
        </w:rPr>
        <w:t>&gt;=</w:t>
      </w:r>
      <w:r>
        <w:rPr>
          <w:rFonts w:ascii="Courier New" w:hAnsi="Courier New" w:cs="Courier New"/>
          <w:color w:val="000000"/>
          <w:sz w:val="21"/>
          <w:szCs w:val="21"/>
          <w:shd w:val="clear" w:color="auto" w:fill="E0E0E0"/>
        </w:rPr>
        <w:t xml:space="preserve"> </w:t>
      </w:r>
      <w:r>
        <w:rPr>
          <w:rFonts w:hint="eastAsia" w:ascii="Courier New" w:hAnsi="Courier New" w:cs="Courier New"/>
          <w:color w:val="000000"/>
          <w:sz w:val="21"/>
          <w:szCs w:val="21"/>
          <w:shd w:val="clear" w:color="auto" w:fill="E0E0E0"/>
        </w:rPr>
        <w:t>60,1,0)) as `及格人数`,</w:t>
      </w:r>
    </w:p>
    <w:p w14:paraId="216F424F">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 xml:space="preserve">        sum(if(</w:t>
      </w:r>
      <w:r>
        <w:rPr>
          <w:rFonts w:ascii="Courier New" w:hAnsi="Courier New" w:cs="Courier New"/>
          <w:color w:val="000000"/>
          <w:sz w:val="21"/>
          <w:szCs w:val="21"/>
          <w:shd w:val="clear" w:color="auto" w:fill="E0E0E0"/>
        </w:rPr>
        <w:t xml:space="preserve">score </w:t>
      </w:r>
      <w:r>
        <w:rPr>
          <w:rFonts w:hint="eastAsia" w:ascii="Courier New" w:hAnsi="Courier New" w:cs="Courier New"/>
          <w:color w:val="000000"/>
          <w:sz w:val="21"/>
          <w:szCs w:val="21"/>
          <w:shd w:val="clear" w:color="auto" w:fill="E0E0E0"/>
        </w:rPr>
        <w:t>&lt;</w:t>
      </w:r>
      <w:r>
        <w:rPr>
          <w:rFonts w:ascii="Courier New" w:hAnsi="Courier New" w:cs="Courier New"/>
          <w:color w:val="000000"/>
          <w:sz w:val="21"/>
          <w:szCs w:val="21"/>
          <w:shd w:val="clear" w:color="auto" w:fill="E0E0E0"/>
        </w:rPr>
        <w:t xml:space="preserve"> </w:t>
      </w:r>
      <w:r>
        <w:rPr>
          <w:rFonts w:hint="eastAsia" w:ascii="Courier New" w:hAnsi="Courier New" w:cs="Courier New"/>
          <w:color w:val="000000"/>
          <w:sz w:val="21"/>
          <w:szCs w:val="21"/>
          <w:shd w:val="clear" w:color="auto" w:fill="E0E0E0"/>
        </w:rPr>
        <w:t>60,1,0)) as `不及格人数`</w:t>
      </w:r>
    </w:p>
    <w:p w14:paraId="444FA598">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 xml:space="preserve">    from score</w:t>
      </w:r>
      <w:r>
        <w:rPr>
          <w:rFonts w:ascii="Courier New" w:hAnsi="Courier New" w:cs="Courier New"/>
          <w:color w:val="000000"/>
          <w:sz w:val="21"/>
          <w:szCs w:val="21"/>
          <w:shd w:val="clear" w:color="auto" w:fill="E0E0E0"/>
        </w:rPr>
        <w:t>_info</w:t>
      </w:r>
    </w:p>
    <w:p w14:paraId="3E908A57">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 xml:space="preserve">    group by course_id</w:t>
      </w:r>
    </w:p>
    <w:p w14:paraId="4A180871">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 xml:space="preserve">    ) t1 on c.course_id = t1.course_id;</w:t>
      </w:r>
    </w:p>
    <w:p w14:paraId="1708B2EA">
      <w:pPr>
        <w:spacing w:line="360" w:lineRule="auto"/>
        <w:ind w:firstLine="420"/>
        <w:rPr>
          <w:rFonts w:ascii="Calibri" w:hAnsi="Calibri"/>
          <w:snapToGrid w:val="0"/>
          <w:position w:val="8"/>
          <w:szCs w:val="21"/>
        </w:rPr>
      </w:pPr>
      <w:r>
        <w:rPr>
          <w:rFonts w:hint="eastAsia" w:ascii="Calibri" w:hAnsi="Calibri"/>
          <w:snapToGrid w:val="0"/>
          <w:position w:val="8"/>
          <w:szCs w:val="21"/>
          <w:lang w:val="zh-CN"/>
        </w:rPr>
        <w:t>结果</w:t>
      </w:r>
    </w:p>
    <w:p w14:paraId="43C48902">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c.course_id     c.course_name   t1.及格人数     t1.不及格人数</w:t>
      </w:r>
    </w:p>
    <w:p w14:paraId="65C8EEEF">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01            语文            12            7</w:t>
      </w:r>
    </w:p>
    <w:p w14:paraId="68834587">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02            数学            8             11</w:t>
      </w:r>
    </w:p>
    <w:p w14:paraId="0F0F2BCE">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03            英语            13            6</w:t>
      </w:r>
    </w:p>
    <w:p w14:paraId="5410368E">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04            体育            6             6</w:t>
      </w:r>
    </w:p>
    <w:p w14:paraId="0D09D2AF">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05            音乐            4             1</w:t>
      </w:r>
    </w:p>
    <w:p w14:paraId="4CE44908">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Time taken: 10.746 seconds, Fetched: 5 row(s)</w:t>
      </w:r>
    </w:p>
    <w:bookmarkEnd w:id="37"/>
    <w:p w14:paraId="6CD2A05B">
      <w:pPr>
        <w:pStyle w:val="4"/>
      </w:pPr>
      <w:bookmarkStart w:id="38" w:name="d7查询课程编号为03且课程成绩在80分以上的学生的学号和姓名"/>
      <w:r>
        <w:rPr>
          <w:rFonts w:hint="eastAsia"/>
        </w:rPr>
        <w:t>5.1.</w:t>
      </w:r>
      <w:r>
        <w:t>6</w:t>
      </w:r>
      <w:r>
        <w:rPr>
          <w:rFonts w:hint="eastAsia"/>
        </w:rPr>
        <w:t xml:space="preserve"> 查询课程编号为03且课程成绩在80分以上的学生的学号和姓名及课程信息</w:t>
      </w:r>
    </w:p>
    <w:p w14:paraId="675EA4D7">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hive&gt;</w:t>
      </w:r>
    </w:p>
    <w:p w14:paraId="34E6A798">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select</w:t>
      </w:r>
    </w:p>
    <w:p w14:paraId="0FB843BE">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 xml:space="preserve">    s.stu_id,</w:t>
      </w:r>
    </w:p>
    <w:p w14:paraId="2B0B9B7A">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 xml:space="preserve">    s.stu_name,</w:t>
      </w:r>
    </w:p>
    <w:p w14:paraId="77586DC9">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 xml:space="preserve">    t1.</w:t>
      </w:r>
      <w:r>
        <w:rPr>
          <w:rFonts w:ascii="Courier New" w:hAnsi="Courier New" w:cs="Courier New"/>
          <w:color w:val="000000"/>
          <w:sz w:val="21"/>
          <w:szCs w:val="21"/>
          <w:shd w:val="clear" w:color="auto" w:fill="E0E0E0"/>
        </w:rPr>
        <w:t>score</w:t>
      </w:r>
      <w:r>
        <w:rPr>
          <w:rFonts w:hint="eastAsia" w:ascii="Courier New" w:hAnsi="Courier New" w:cs="Courier New"/>
          <w:color w:val="000000"/>
          <w:sz w:val="21"/>
          <w:szCs w:val="21"/>
          <w:shd w:val="clear" w:color="auto" w:fill="E0E0E0"/>
        </w:rPr>
        <w:t>,</w:t>
      </w:r>
    </w:p>
    <w:p w14:paraId="1678A964">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 xml:space="preserve">    t1.course_id,</w:t>
      </w:r>
    </w:p>
    <w:p w14:paraId="2E070E10">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 xml:space="preserve">    c.course_name</w:t>
      </w:r>
    </w:p>
    <w:p w14:paraId="5FB34025">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from student</w:t>
      </w:r>
      <w:r>
        <w:rPr>
          <w:rFonts w:ascii="Courier New" w:hAnsi="Courier New" w:cs="Courier New"/>
          <w:color w:val="000000"/>
          <w:sz w:val="21"/>
          <w:szCs w:val="21"/>
          <w:shd w:val="clear" w:color="auto" w:fill="E0E0E0"/>
        </w:rPr>
        <w:t>_info</w:t>
      </w:r>
      <w:r>
        <w:rPr>
          <w:rFonts w:hint="eastAsia" w:ascii="Courier New" w:hAnsi="Courier New" w:cs="Courier New"/>
          <w:color w:val="000000"/>
          <w:sz w:val="21"/>
          <w:szCs w:val="21"/>
          <w:shd w:val="clear" w:color="auto" w:fill="E0E0E0"/>
        </w:rPr>
        <w:t xml:space="preserve"> s</w:t>
      </w:r>
    </w:p>
    <w:p w14:paraId="7AB0BE74">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join (</w:t>
      </w:r>
    </w:p>
    <w:p w14:paraId="6987615F">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 xml:space="preserve">    select</w:t>
      </w:r>
    </w:p>
    <w:p w14:paraId="09AF75D2">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 xml:space="preserve">        stu_id,</w:t>
      </w:r>
    </w:p>
    <w:p w14:paraId="2B47B9E1">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 xml:space="preserve">        </w:t>
      </w:r>
      <w:r>
        <w:rPr>
          <w:rFonts w:ascii="Courier New" w:hAnsi="Courier New" w:cs="Courier New"/>
          <w:color w:val="000000"/>
          <w:sz w:val="21"/>
          <w:szCs w:val="21"/>
          <w:shd w:val="clear" w:color="auto" w:fill="E0E0E0"/>
        </w:rPr>
        <w:t>score</w:t>
      </w:r>
      <w:r>
        <w:rPr>
          <w:rFonts w:hint="eastAsia" w:ascii="Courier New" w:hAnsi="Courier New" w:cs="Courier New"/>
          <w:color w:val="000000"/>
          <w:sz w:val="21"/>
          <w:szCs w:val="21"/>
          <w:shd w:val="clear" w:color="auto" w:fill="E0E0E0"/>
        </w:rPr>
        <w:t>,</w:t>
      </w:r>
    </w:p>
    <w:p w14:paraId="79B2B63D">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 xml:space="preserve">        course_id</w:t>
      </w:r>
    </w:p>
    <w:p w14:paraId="580649A1">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 xml:space="preserve">    from score</w:t>
      </w:r>
      <w:r>
        <w:rPr>
          <w:rFonts w:ascii="Courier New" w:hAnsi="Courier New" w:cs="Courier New"/>
          <w:color w:val="000000"/>
          <w:sz w:val="21"/>
          <w:szCs w:val="21"/>
          <w:shd w:val="clear" w:color="auto" w:fill="E0E0E0"/>
        </w:rPr>
        <w:t>_info</w:t>
      </w:r>
    </w:p>
    <w:p w14:paraId="04438EEB">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 xml:space="preserve">    where </w:t>
      </w:r>
      <w:r>
        <w:rPr>
          <w:rFonts w:ascii="Courier New" w:hAnsi="Courier New" w:cs="Courier New"/>
          <w:color w:val="000000"/>
          <w:sz w:val="21"/>
          <w:szCs w:val="21"/>
          <w:shd w:val="clear" w:color="auto" w:fill="E0E0E0"/>
        </w:rPr>
        <w:t xml:space="preserve">score </w:t>
      </w:r>
      <w:r>
        <w:rPr>
          <w:rFonts w:hint="eastAsia" w:ascii="Courier New" w:hAnsi="Courier New" w:cs="Courier New"/>
          <w:color w:val="000000"/>
          <w:sz w:val="21"/>
          <w:szCs w:val="21"/>
          <w:shd w:val="clear" w:color="auto" w:fill="E0E0E0"/>
        </w:rPr>
        <w:t>&gt;</w:t>
      </w:r>
      <w:r>
        <w:rPr>
          <w:rFonts w:ascii="Courier New" w:hAnsi="Courier New" w:cs="Courier New"/>
          <w:color w:val="000000"/>
          <w:sz w:val="21"/>
          <w:szCs w:val="21"/>
          <w:shd w:val="clear" w:color="auto" w:fill="E0E0E0"/>
        </w:rPr>
        <w:t xml:space="preserve"> </w:t>
      </w:r>
      <w:r>
        <w:rPr>
          <w:rFonts w:hint="eastAsia" w:ascii="Courier New" w:hAnsi="Courier New" w:cs="Courier New"/>
          <w:color w:val="000000"/>
          <w:sz w:val="21"/>
          <w:szCs w:val="21"/>
          <w:shd w:val="clear" w:color="auto" w:fill="E0E0E0"/>
        </w:rPr>
        <w:t>80 and course_id = '03'</w:t>
      </w:r>
    </w:p>
    <w:p w14:paraId="2ECE704A">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 xml:space="preserve">    ) t1</w:t>
      </w:r>
    </w:p>
    <w:p w14:paraId="40B69316">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on s.stu_id = t1.stu_id</w:t>
      </w:r>
    </w:p>
    <w:p w14:paraId="3735826B">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join course</w:t>
      </w:r>
      <w:r>
        <w:rPr>
          <w:rFonts w:ascii="Courier New" w:hAnsi="Courier New" w:cs="Courier New"/>
          <w:color w:val="000000"/>
          <w:sz w:val="21"/>
          <w:szCs w:val="21"/>
          <w:shd w:val="clear" w:color="auto" w:fill="E0E0E0"/>
        </w:rPr>
        <w:t>_info</w:t>
      </w:r>
      <w:r>
        <w:rPr>
          <w:rFonts w:hint="eastAsia" w:ascii="Courier New" w:hAnsi="Courier New" w:cs="Courier New"/>
          <w:color w:val="000000"/>
          <w:sz w:val="21"/>
          <w:szCs w:val="21"/>
          <w:shd w:val="clear" w:color="auto" w:fill="E0E0E0"/>
        </w:rPr>
        <w:t xml:space="preserve"> c on c.course_id = t1.course_id;</w:t>
      </w:r>
    </w:p>
    <w:p w14:paraId="1AD90B08">
      <w:pPr>
        <w:spacing w:line="360" w:lineRule="auto"/>
        <w:ind w:firstLine="420"/>
        <w:rPr>
          <w:rFonts w:ascii="Calibri" w:hAnsi="Calibri"/>
          <w:snapToGrid w:val="0"/>
          <w:position w:val="8"/>
          <w:szCs w:val="21"/>
        </w:rPr>
      </w:pPr>
      <w:r>
        <w:rPr>
          <w:rFonts w:hint="eastAsia" w:ascii="Calibri" w:hAnsi="Calibri"/>
          <w:snapToGrid w:val="0"/>
          <w:position w:val="8"/>
          <w:szCs w:val="21"/>
          <w:lang w:val="zh-CN"/>
        </w:rPr>
        <w:t>结果</w:t>
      </w:r>
    </w:p>
    <w:p w14:paraId="1388E250">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s.stu_id        s.stu_name      t1.</w:t>
      </w:r>
      <w:r>
        <w:rPr>
          <w:rFonts w:ascii="Courier New" w:hAnsi="Courier New" w:cs="Courier New"/>
          <w:color w:val="000000"/>
          <w:sz w:val="21"/>
          <w:szCs w:val="21"/>
          <w:shd w:val="clear" w:color="auto" w:fill="E0E0E0"/>
        </w:rPr>
        <w:t>score</w:t>
      </w:r>
      <w:r>
        <w:rPr>
          <w:rFonts w:hint="eastAsia" w:ascii="Courier New" w:hAnsi="Courier New" w:cs="Courier New"/>
          <w:color w:val="000000"/>
          <w:sz w:val="21"/>
          <w:szCs w:val="21"/>
          <w:shd w:val="clear" w:color="auto" w:fill="E0E0E0"/>
        </w:rPr>
        <w:t xml:space="preserve">       t1.course_id    c.course_name</w:t>
      </w:r>
    </w:p>
    <w:p w14:paraId="055ED794">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002           胡歌            87             03             英语</w:t>
      </w:r>
    </w:p>
    <w:p w14:paraId="22810B4E">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004           刘德华          89             03             英语</w:t>
      </w:r>
    </w:p>
    <w:p w14:paraId="4B9B6E33">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005           唐国强          99             03             英语</w:t>
      </w:r>
    </w:p>
    <w:p w14:paraId="24DF8394">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013           蒋欣            93             03             英语</w:t>
      </w:r>
    </w:p>
    <w:p w14:paraId="2DC79192">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015           刘亦菲          84             03             英语</w:t>
      </w:r>
    </w:p>
    <w:p w14:paraId="5C28487B">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019           邓紫棋          93             03             英语</w:t>
      </w:r>
    </w:p>
    <w:p w14:paraId="10718A9A">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020           宋丹丹          81             03             英语</w:t>
      </w:r>
    </w:p>
    <w:p w14:paraId="6EDEE958">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Time taken: 9.064 seconds, Fetched: 7 row(s)</w:t>
      </w:r>
    </w:p>
    <w:bookmarkEnd w:id="32"/>
    <w:bookmarkEnd w:id="38"/>
    <w:p w14:paraId="78AAC608">
      <w:pPr>
        <w:pStyle w:val="3"/>
      </w:pPr>
      <w:bookmarkStart w:id="39" w:name="多表连接"/>
      <w:r>
        <w:rPr>
          <w:rFonts w:hint="eastAsia"/>
        </w:rPr>
        <w:t>5.2 多表连接</w:t>
      </w:r>
    </w:p>
    <w:p w14:paraId="4A7C24DB">
      <w:pPr>
        <w:pStyle w:val="4"/>
      </w:pPr>
      <w:bookmarkStart w:id="40" w:name="d9检索01课程分数小于60按分数降序排列的学生信息"/>
      <w:r>
        <w:rPr>
          <w:rFonts w:hint="eastAsia"/>
        </w:rPr>
        <w:t>5.2.1 课程编号为"01"且课程分数小于60，按分数降序排列的学生信息</w:t>
      </w:r>
    </w:p>
    <w:p w14:paraId="179EBA75">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hive&gt;</w:t>
      </w:r>
    </w:p>
    <w:p w14:paraId="3F63C643">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select</w:t>
      </w:r>
    </w:p>
    <w:p w14:paraId="71B9D52C">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 xml:space="preserve">    s.stu_id,</w:t>
      </w:r>
    </w:p>
    <w:p w14:paraId="0133FB37">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 xml:space="preserve">    s.stu_name,</w:t>
      </w:r>
    </w:p>
    <w:p w14:paraId="423914C5">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 xml:space="preserve">    s.birthday,</w:t>
      </w:r>
    </w:p>
    <w:p w14:paraId="22DE8E5B">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 xml:space="preserve">    s.sex,</w:t>
      </w:r>
    </w:p>
    <w:p w14:paraId="4F07EE42">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 xml:space="preserve">    t1.</w:t>
      </w:r>
      <w:r>
        <w:rPr>
          <w:rFonts w:ascii="Courier New" w:hAnsi="Courier New" w:cs="Courier New"/>
          <w:color w:val="000000"/>
          <w:sz w:val="21"/>
          <w:szCs w:val="21"/>
          <w:shd w:val="clear" w:color="auto" w:fill="E0E0E0"/>
        </w:rPr>
        <w:t>score</w:t>
      </w:r>
    </w:p>
    <w:p w14:paraId="7E4C3277">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from student</w:t>
      </w:r>
      <w:r>
        <w:rPr>
          <w:rFonts w:ascii="Courier New" w:hAnsi="Courier New" w:cs="Courier New"/>
          <w:color w:val="000000"/>
          <w:sz w:val="21"/>
          <w:szCs w:val="21"/>
          <w:shd w:val="clear" w:color="auto" w:fill="E0E0E0"/>
        </w:rPr>
        <w:t>_info</w:t>
      </w:r>
      <w:r>
        <w:rPr>
          <w:rFonts w:hint="eastAsia" w:ascii="Courier New" w:hAnsi="Courier New" w:cs="Courier New"/>
          <w:color w:val="000000"/>
          <w:sz w:val="21"/>
          <w:szCs w:val="21"/>
          <w:shd w:val="clear" w:color="auto" w:fill="E0E0E0"/>
        </w:rPr>
        <w:t xml:space="preserve"> s</w:t>
      </w:r>
    </w:p>
    <w:p w14:paraId="4C38ECED">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join (</w:t>
      </w:r>
    </w:p>
    <w:p w14:paraId="3EE616F1">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 xml:space="preserve">    select</w:t>
      </w:r>
    </w:p>
    <w:p w14:paraId="1C0AE309">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 xml:space="preserve">        stu_id,</w:t>
      </w:r>
    </w:p>
    <w:p w14:paraId="68B48EAF">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 xml:space="preserve">        course_id,</w:t>
      </w:r>
    </w:p>
    <w:p w14:paraId="71D2B52D">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 xml:space="preserve">        </w:t>
      </w:r>
      <w:r>
        <w:rPr>
          <w:rFonts w:ascii="Courier New" w:hAnsi="Courier New" w:cs="Courier New"/>
          <w:color w:val="000000"/>
          <w:sz w:val="21"/>
          <w:szCs w:val="21"/>
          <w:shd w:val="clear" w:color="auto" w:fill="E0E0E0"/>
        </w:rPr>
        <w:t>score</w:t>
      </w:r>
    </w:p>
    <w:p w14:paraId="3B7D64E0">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 xml:space="preserve">    from score</w:t>
      </w:r>
      <w:r>
        <w:rPr>
          <w:rFonts w:ascii="Courier New" w:hAnsi="Courier New" w:cs="Courier New"/>
          <w:color w:val="000000"/>
          <w:sz w:val="21"/>
          <w:szCs w:val="21"/>
          <w:shd w:val="clear" w:color="auto" w:fill="E0E0E0"/>
        </w:rPr>
        <w:t>_info</w:t>
      </w:r>
    </w:p>
    <w:p w14:paraId="5493C402">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 xml:space="preserve">    where </w:t>
      </w:r>
      <w:r>
        <w:rPr>
          <w:rFonts w:ascii="Courier New" w:hAnsi="Courier New" w:cs="Courier New"/>
          <w:color w:val="000000"/>
          <w:sz w:val="21"/>
          <w:szCs w:val="21"/>
          <w:shd w:val="clear" w:color="auto" w:fill="E0E0E0"/>
        </w:rPr>
        <w:t xml:space="preserve">score </w:t>
      </w:r>
      <w:r>
        <w:rPr>
          <w:rFonts w:hint="eastAsia" w:ascii="Courier New" w:hAnsi="Courier New" w:cs="Courier New"/>
          <w:color w:val="000000"/>
          <w:sz w:val="21"/>
          <w:szCs w:val="21"/>
          <w:shd w:val="clear" w:color="auto" w:fill="E0E0E0"/>
        </w:rPr>
        <w:t>&lt;</w:t>
      </w:r>
      <w:r>
        <w:rPr>
          <w:rFonts w:ascii="Courier New" w:hAnsi="Courier New" w:cs="Courier New"/>
          <w:color w:val="000000"/>
          <w:sz w:val="21"/>
          <w:szCs w:val="21"/>
          <w:shd w:val="clear" w:color="auto" w:fill="E0E0E0"/>
        </w:rPr>
        <w:t xml:space="preserve"> </w:t>
      </w:r>
      <w:r>
        <w:rPr>
          <w:rFonts w:hint="eastAsia" w:ascii="Courier New" w:hAnsi="Courier New" w:cs="Courier New"/>
          <w:color w:val="000000"/>
          <w:sz w:val="21"/>
          <w:szCs w:val="21"/>
          <w:shd w:val="clear" w:color="auto" w:fill="E0E0E0"/>
        </w:rPr>
        <w:t>60 and course_id</w:t>
      </w:r>
      <w:r>
        <w:rPr>
          <w:rFonts w:ascii="Courier New" w:hAnsi="Courier New" w:cs="Courier New"/>
          <w:color w:val="000000"/>
          <w:sz w:val="21"/>
          <w:szCs w:val="21"/>
          <w:shd w:val="clear" w:color="auto" w:fill="E0E0E0"/>
        </w:rPr>
        <w:t xml:space="preserve"> </w:t>
      </w:r>
      <w:r>
        <w:rPr>
          <w:rFonts w:hint="eastAsia" w:ascii="Courier New" w:hAnsi="Courier New" w:cs="Courier New"/>
          <w:color w:val="000000"/>
          <w:sz w:val="21"/>
          <w:szCs w:val="21"/>
          <w:shd w:val="clear" w:color="auto" w:fill="E0E0E0"/>
        </w:rPr>
        <w:t>=</w:t>
      </w:r>
      <w:r>
        <w:rPr>
          <w:rFonts w:ascii="Courier New" w:hAnsi="Courier New" w:cs="Courier New"/>
          <w:color w:val="000000"/>
          <w:sz w:val="21"/>
          <w:szCs w:val="21"/>
          <w:shd w:val="clear" w:color="auto" w:fill="E0E0E0"/>
        </w:rPr>
        <w:t xml:space="preserve"> </w:t>
      </w:r>
      <w:r>
        <w:rPr>
          <w:rFonts w:hint="eastAsia" w:ascii="Courier New" w:hAnsi="Courier New" w:cs="Courier New"/>
          <w:color w:val="000000"/>
          <w:sz w:val="21"/>
          <w:szCs w:val="21"/>
          <w:shd w:val="clear" w:color="auto" w:fill="E0E0E0"/>
        </w:rPr>
        <w:t>'01'</w:t>
      </w:r>
    </w:p>
    <w:p w14:paraId="43D36A60">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 xml:space="preserve">    ) t1</w:t>
      </w:r>
    </w:p>
    <w:p w14:paraId="20A4C310">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on s.stu_id=t1.stu_id</w:t>
      </w:r>
    </w:p>
    <w:p w14:paraId="6BDBFCA6">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order by t1.</w:t>
      </w:r>
      <w:r>
        <w:rPr>
          <w:rFonts w:ascii="Courier New" w:hAnsi="Courier New" w:cs="Courier New"/>
          <w:color w:val="000000"/>
          <w:sz w:val="21"/>
          <w:szCs w:val="21"/>
          <w:shd w:val="clear" w:color="auto" w:fill="E0E0E0"/>
        </w:rPr>
        <w:t>score</w:t>
      </w:r>
      <w:r>
        <w:rPr>
          <w:rFonts w:hint="eastAsia" w:ascii="Courier New" w:hAnsi="Courier New" w:cs="Courier New"/>
          <w:color w:val="000000"/>
          <w:sz w:val="21"/>
          <w:szCs w:val="21"/>
          <w:shd w:val="clear" w:color="auto" w:fill="E0E0E0"/>
        </w:rPr>
        <w:t xml:space="preserve"> desc;</w:t>
      </w:r>
    </w:p>
    <w:p w14:paraId="71786337">
      <w:pPr>
        <w:spacing w:line="360" w:lineRule="auto"/>
        <w:ind w:firstLine="420"/>
        <w:rPr>
          <w:rFonts w:ascii="Calibri" w:hAnsi="Calibri"/>
          <w:snapToGrid w:val="0"/>
          <w:position w:val="8"/>
          <w:szCs w:val="21"/>
        </w:rPr>
      </w:pPr>
      <w:r>
        <w:rPr>
          <w:rFonts w:hint="eastAsia" w:ascii="Calibri" w:hAnsi="Calibri"/>
          <w:snapToGrid w:val="0"/>
          <w:position w:val="8"/>
          <w:szCs w:val="21"/>
          <w:lang w:val="zh-CN"/>
        </w:rPr>
        <w:t>结果</w:t>
      </w:r>
    </w:p>
    <w:p w14:paraId="32831903">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s.stu_id        s.stu_name      s.birthday      s.sex   t1.</w:t>
      </w:r>
      <w:r>
        <w:rPr>
          <w:rFonts w:ascii="Courier New" w:hAnsi="Courier New" w:cs="Courier New"/>
          <w:color w:val="000000"/>
          <w:sz w:val="21"/>
          <w:szCs w:val="21"/>
          <w:shd w:val="clear" w:color="auto" w:fill="E0E0E0"/>
        </w:rPr>
        <w:t>score</w:t>
      </w:r>
    </w:p>
    <w:p w14:paraId="6A634E72">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017           范冰冰        1992-07-04        女      58</w:t>
      </w:r>
    </w:p>
    <w:p w14:paraId="7EC55AC1">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008           吴京          1994-02-06        男      56</w:t>
      </w:r>
    </w:p>
    <w:p w14:paraId="74379B2A">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007           陈坤          1999-04-09        男      48</w:t>
      </w:r>
    </w:p>
    <w:p w14:paraId="1448A09B">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013           蒋欣          1997-11-08        女      47</w:t>
      </w:r>
    </w:p>
    <w:p w14:paraId="41462802">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019           邓紫棋        1994-08-31        女      46</w:t>
      </w:r>
    </w:p>
    <w:p w14:paraId="3B79BC6E">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012           杨紫          1996-12-21        女      44</w:t>
      </w:r>
    </w:p>
    <w:p w14:paraId="483E8A6C">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018           李冰冰        1993-09-24        女      38</w:t>
      </w:r>
    </w:p>
    <w:p w14:paraId="22512F7F">
      <w:pPr>
        <w:pStyle w:val="53"/>
        <w:widowControl/>
        <w:shd w:val="clear" w:color="auto" w:fill="E0E0E0"/>
        <w:topLinePunct/>
        <w:adjustRightInd w:val="0"/>
        <w:spacing w:line="240" w:lineRule="atLeast"/>
      </w:pPr>
      <w:r>
        <w:rPr>
          <w:rFonts w:hint="eastAsia" w:ascii="Courier New" w:hAnsi="Courier New" w:cs="Courier New"/>
          <w:color w:val="000000"/>
          <w:sz w:val="21"/>
          <w:szCs w:val="21"/>
          <w:shd w:val="clear" w:color="auto" w:fill="E0E0E0"/>
        </w:rPr>
        <w:t>Time taken: 8.936 seconds, Fetched: 7 row(s)</w:t>
      </w:r>
    </w:p>
    <w:bookmarkEnd w:id="40"/>
    <w:p w14:paraId="1F97E1F2">
      <w:pPr>
        <w:pStyle w:val="4"/>
      </w:pPr>
      <w:bookmarkStart w:id="41" w:name="d10查询任何一门课程成绩在70分以上的学生的姓名课程名称和分数"/>
      <w:r>
        <w:rPr>
          <w:rFonts w:hint="eastAsia"/>
        </w:rPr>
        <w:t>5.2.2 查询所有课程成绩在70分以上的学生的姓名、课程名称和分数，按分数升序排列</w:t>
      </w:r>
    </w:p>
    <w:p w14:paraId="20C3CD58">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hive&gt;</w:t>
      </w:r>
    </w:p>
    <w:p w14:paraId="12A966F0">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select</w:t>
      </w:r>
    </w:p>
    <w:p w14:paraId="07DEC0FC">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 xml:space="preserve">    </w:t>
      </w:r>
      <w:r>
        <w:rPr>
          <w:rFonts w:ascii="Courier New" w:hAnsi="Courier New" w:cs="Courier New"/>
          <w:color w:val="000000"/>
          <w:sz w:val="21"/>
          <w:szCs w:val="21"/>
          <w:shd w:val="clear" w:color="auto" w:fill="E0E0E0"/>
        </w:rPr>
        <w:t>s.stu_id,</w:t>
      </w:r>
    </w:p>
    <w:p w14:paraId="079E3514">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 xml:space="preserve">    s.stu_name,</w:t>
      </w:r>
    </w:p>
    <w:p w14:paraId="5B66F636">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 xml:space="preserve">    c.course_name,</w:t>
      </w:r>
    </w:p>
    <w:p w14:paraId="18006D6E">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 xml:space="preserve">    s2.</w:t>
      </w:r>
      <w:r>
        <w:rPr>
          <w:rFonts w:ascii="Courier New" w:hAnsi="Courier New" w:cs="Courier New"/>
          <w:color w:val="000000"/>
          <w:sz w:val="21"/>
          <w:szCs w:val="21"/>
          <w:shd w:val="clear" w:color="auto" w:fill="E0E0E0"/>
        </w:rPr>
        <w:t>score</w:t>
      </w:r>
    </w:p>
    <w:p w14:paraId="6372D972">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from student</w:t>
      </w:r>
      <w:r>
        <w:rPr>
          <w:rFonts w:ascii="Courier New" w:hAnsi="Courier New" w:cs="Courier New"/>
          <w:color w:val="000000"/>
          <w:sz w:val="21"/>
          <w:szCs w:val="21"/>
          <w:shd w:val="clear" w:color="auto" w:fill="E0E0E0"/>
        </w:rPr>
        <w:t>_info</w:t>
      </w:r>
      <w:r>
        <w:rPr>
          <w:rFonts w:hint="eastAsia" w:ascii="Courier New" w:hAnsi="Courier New" w:cs="Courier New"/>
          <w:color w:val="000000"/>
          <w:sz w:val="21"/>
          <w:szCs w:val="21"/>
          <w:shd w:val="clear" w:color="auto" w:fill="E0E0E0"/>
        </w:rPr>
        <w:t xml:space="preserve"> s</w:t>
      </w:r>
    </w:p>
    <w:p w14:paraId="480CC501">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join (</w:t>
      </w:r>
    </w:p>
    <w:p w14:paraId="2CEE81FE">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 xml:space="preserve">    select</w:t>
      </w:r>
    </w:p>
    <w:p w14:paraId="54FDC3D1">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 xml:space="preserve">        stu_id,</w:t>
      </w:r>
    </w:p>
    <w:p w14:paraId="264DFAE6">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 xml:space="preserve">        sum(if(</w:t>
      </w:r>
      <w:r>
        <w:rPr>
          <w:rFonts w:ascii="Courier New" w:hAnsi="Courier New" w:cs="Courier New"/>
          <w:color w:val="000000"/>
          <w:sz w:val="21"/>
          <w:szCs w:val="21"/>
          <w:shd w:val="clear" w:color="auto" w:fill="E0E0E0"/>
        </w:rPr>
        <w:t xml:space="preserve">score </w:t>
      </w:r>
      <w:r>
        <w:rPr>
          <w:rFonts w:hint="eastAsia" w:ascii="Courier New" w:hAnsi="Courier New" w:cs="Courier New"/>
          <w:color w:val="000000"/>
          <w:sz w:val="21"/>
          <w:szCs w:val="21"/>
          <w:shd w:val="clear" w:color="auto" w:fill="E0E0E0"/>
        </w:rPr>
        <w:t>&gt;=</w:t>
      </w:r>
      <w:r>
        <w:rPr>
          <w:rFonts w:ascii="Courier New" w:hAnsi="Courier New" w:cs="Courier New"/>
          <w:color w:val="000000"/>
          <w:sz w:val="21"/>
          <w:szCs w:val="21"/>
          <w:shd w:val="clear" w:color="auto" w:fill="E0E0E0"/>
        </w:rPr>
        <w:t xml:space="preserve"> </w:t>
      </w:r>
      <w:r>
        <w:rPr>
          <w:rFonts w:hint="eastAsia" w:ascii="Courier New" w:hAnsi="Courier New" w:cs="Courier New"/>
          <w:color w:val="000000"/>
          <w:sz w:val="21"/>
          <w:szCs w:val="21"/>
          <w:shd w:val="clear" w:color="auto" w:fill="E0E0E0"/>
        </w:rPr>
        <w:t>70,0,1)) flage</w:t>
      </w:r>
    </w:p>
    <w:p w14:paraId="189F1875">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 xml:space="preserve">    from score</w:t>
      </w:r>
      <w:r>
        <w:rPr>
          <w:rFonts w:ascii="Courier New" w:hAnsi="Courier New" w:cs="Courier New"/>
          <w:color w:val="000000"/>
          <w:sz w:val="21"/>
          <w:szCs w:val="21"/>
          <w:shd w:val="clear" w:color="auto" w:fill="E0E0E0"/>
        </w:rPr>
        <w:t>_info</w:t>
      </w:r>
    </w:p>
    <w:p w14:paraId="2A79FE3F">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 xml:space="preserve">    group by stu_id</w:t>
      </w:r>
    </w:p>
    <w:p w14:paraId="251B8424">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 xml:space="preserve">    having flage =0</w:t>
      </w:r>
    </w:p>
    <w:p w14:paraId="2BA916F8">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 xml:space="preserve">    ) t1</w:t>
      </w:r>
    </w:p>
    <w:p w14:paraId="10E30349">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on s.stu_id = t1.stu_id</w:t>
      </w:r>
    </w:p>
    <w:p w14:paraId="7001BD2A">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left join score</w:t>
      </w:r>
      <w:r>
        <w:rPr>
          <w:rFonts w:ascii="Courier New" w:hAnsi="Courier New" w:cs="Courier New"/>
          <w:color w:val="000000"/>
          <w:sz w:val="21"/>
          <w:szCs w:val="21"/>
          <w:shd w:val="clear" w:color="auto" w:fill="E0E0E0"/>
        </w:rPr>
        <w:t>_info</w:t>
      </w:r>
      <w:r>
        <w:rPr>
          <w:rFonts w:hint="eastAsia" w:ascii="Courier New" w:hAnsi="Courier New" w:cs="Courier New"/>
          <w:color w:val="000000"/>
          <w:sz w:val="21"/>
          <w:szCs w:val="21"/>
          <w:shd w:val="clear" w:color="auto" w:fill="E0E0E0"/>
        </w:rPr>
        <w:t xml:space="preserve"> s2 on s.stu_id = s2.stu_id</w:t>
      </w:r>
    </w:p>
    <w:p w14:paraId="0DC2F690">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left join course</w:t>
      </w:r>
      <w:r>
        <w:rPr>
          <w:rFonts w:ascii="Courier New" w:hAnsi="Courier New" w:cs="Courier New"/>
          <w:color w:val="000000"/>
          <w:sz w:val="21"/>
          <w:szCs w:val="21"/>
          <w:shd w:val="clear" w:color="auto" w:fill="E0E0E0"/>
        </w:rPr>
        <w:t>_info</w:t>
      </w:r>
      <w:r>
        <w:rPr>
          <w:rFonts w:hint="eastAsia" w:ascii="Courier New" w:hAnsi="Courier New" w:cs="Courier New"/>
          <w:color w:val="000000"/>
          <w:sz w:val="21"/>
          <w:szCs w:val="21"/>
          <w:shd w:val="clear" w:color="auto" w:fill="E0E0E0"/>
        </w:rPr>
        <w:t xml:space="preserve"> c on s2.course_id = c.course_id;</w:t>
      </w:r>
    </w:p>
    <w:p w14:paraId="0B79A0FF">
      <w:pPr>
        <w:spacing w:line="360" w:lineRule="auto"/>
        <w:ind w:firstLine="420"/>
        <w:rPr>
          <w:rFonts w:ascii="Calibri" w:hAnsi="Calibri"/>
          <w:snapToGrid w:val="0"/>
          <w:position w:val="8"/>
          <w:szCs w:val="21"/>
        </w:rPr>
      </w:pPr>
      <w:r>
        <w:rPr>
          <w:rFonts w:hint="eastAsia" w:ascii="Calibri" w:hAnsi="Calibri"/>
          <w:snapToGrid w:val="0"/>
          <w:position w:val="8"/>
          <w:szCs w:val="21"/>
          <w:lang w:val="zh-CN"/>
        </w:rPr>
        <w:t>结果</w:t>
      </w:r>
    </w:p>
    <w:p w14:paraId="54221055">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 xml:space="preserve">s.stu_id      </w:t>
      </w:r>
      <w:r>
        <w:rPr>
          <w:rFonts w:ascii="Courier New" w:hAnsi="Courier New" w:cs="Courier New"/>
          <w:color w:val="000000"/>
          <w:sz w:val="21"/>
          <w:szCs w:val="21"/>
          <w:shd w:val="clear" w:color="auto" w:fill="E0E0E0"/>
        </w:rPr>
        <w:t>s</w:t>
      </w:r>
      <w:r>
        <w:rPr>
          <w:rFonts w:hint="eastAsia" w:ascii="Courier New" w:hAnsi="Courier New" w:cs="Courier New"/>
          <w:color w:val="000000"/>
          <w:sz w:val="21"/>
          <w:szCs w:val="21"/>
          <w:shd w:val="clear" w:color="auto" w:fill="E0E0E0"/>
        </w:rPr>
        <w:t>.stu_name    c.course_name  s2.course</w:t>
      </w:r>
    </w:p>
    <w:p w14:paraId="39D96179">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002     胡歌    语文    74</w:t>
      </w:r>
    </w:p>
    <w:p w14:paraId="637D3B91">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002     胡歌    数学    84</w:t>
      </w:r>
    </w:p>
    <w:p w14:paraId="566316FF">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002     胡歌    英语    87</w:t>
      </w:r>
    </w:p>
    <w:p w14:paraId="32760F00">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002     胡歌    体育    100</w:t>
      </w:r>
    </w:p>
    <w:p w14:paraId="762A4F15">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016     周冬雨  语文    71</w:t>
      </w:r>
    </w:p>
    <w:p w14:paraId="5028E1E6">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016     周冬雨  数学    89</w:t>
      </w:r>
    </w:p>
    <w:p w14:paraId="4B6F0567">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016     周冬雨  英语    71</w:t>
      </w:r>
    </w:p>
    <w:p w14:paraId="7D2F19E1">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016     周冬雨  体育    94</w:t>
      </w:r>
    </w:p>
    <w:p w14:paraId="1300C84C">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Time taken: 27.166 seconds, Fetched: 8 row(s)</w:t>
      </w:r>
    </w:p>
    <w:bookmarkEnd w:id="41"/>
    <w:p w14:paraId="2010D351">
      <w:pPr>
        <w:pStyle w:val="4"/>
      </w:pPr>
      <w:bookmarkStart w:id="42" w:name="d12查询不同课程成绩相同的学生的学生编号课程编号学生成绩"/>
      <w:r>
        <w:rPr>
          <w:rFonts w:hint="eastAsia"/>
        </w:rPr>
        <w:t>5.2.</w:t>
      </w:r>
      <w:r>
        <w:t>3</w:t>
      </w:r>
      <w:r>
        <w:rPr>
          <w:rFonts w:hint="eastAsia"/>
        </w:rPr>
        <w:t xml:space="preserve"> 查询该学生不同课程的成绩相同的学生编号、课程编号、学生成绩</w:t>
      </w:r>
    </w:p>
    <w:p w14:paraId="40879DBF">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hive&gt;</w:t>
      </w:r>
    </w:p>
    <w:p w14:paraId="2DBB81A1">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select</w:t>
      </w:r>
    </w:p>
    <w:p w14:paraId="0D68BDC8">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 xml:space="preserve">    s</w:t>
      </w:r>
      <w:r>
        <w:rPr>
          <w:rFonts w:ascii="Courier New" w:hAnsi="Courier New" w:cs="Courier New"/>
          <w:color w:val="000000"/>
          <w:sz w:val="21"/>
          <w:szCs w:val="21"/>
          <w:shd w:val="clear" w:color="auto" w:fill="E0E0E0"/>
        </w:rPr>
        <w:t>c1</w:t>
      </w:r>
      <w:r>
        <w:rPr>
          <w:rFonts w:hint="eastAsia" w:ascii="Courier New" w:hAnsi="Courier New" w:cs="Courier New"/>
          <w:color w:val="000000"/>
          <w:sz w:val="21"/>
          <w:szCs w:val="21"/>
          <w:shd w:val="clear" w:color="auto" w:fill="E0E0E0"/>
        </w:rPr>
        <w:t>.stu_id,</w:t>
      </w:r>
    </w:p>
    <w:p w14:paraId="06454F4B">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 xml:space="preserve">    s</w:t>
      </w:r>
      <w:r>
        <w:rPr>
          <w:rFonts w:ascii="Courier New" w:hAnsi="Courier New" w:cs="Courier New"/>
          <w:color w:val="000000"/>
          <w:sz w:val="21"/>
          <w:szCs w:val="21"/>
          <w:shd w:val="clear" w:color="auto" w:fill="E0E0E0"/>
        </w:rPr>
        <w:t>c1</w:t>
      </w:r>
      <w:r>
        <w:rPr>
          <w:rFonts w:hint="eastAsia" w:ascii="Courier New" w:hAnsi="Courier New" w:cs="Courier New"/>
          <w:color w:val="000000"/>
          <w:sz w:val="21"/>
          <w:szCs w:val="21"/>
          <w:shd w:val="clear" w:color="auto" w:fill="E0E0E0"/>
        </w:rPr>
        <w:t>.course_id,</w:t>
      </w:r>
    </w:p>
    <w:p w14:paraId="2BFF951D">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 xml:space="preserve">    s</w:t>
      </w:r>
      <w:r>
        <w:rPr>
          <w:rFonts w:ascii="Courier New" w:hAnsi="Courier New" w:cs="Courier New"/>
          <w:color w:val="000000"/>
          <w:sz w:val="21"/>
          <w:szCs w:val="21"/>
          <w:shd w:val="clear" w:color="auto" w:fill="E0E0E0"/>
        </w:rPr>
        <w:t>c1</w:t>
      </w:r>
      <w:r>
        <w:rPr>
          <w:rFonts w:hint="eastAsia" w:ascii="Courier New" w:hAnsi="Courier New" w:cs="Courier New"/>
          <w:color w:val="000000"/>
          <w:sz w:val="21"/>
          <w:szCs w:val="21"/>
          <w:shd w:val="clear" w:color="auto" w:fill="E0E0E0"/>
        </w:rPr>
        <w:t>.</w:t>
      </w:r>
      <w:r>
        <w:rPr>
          <w:rFonts w:ascii="Courier New" w:hAnsi="Courier New" w:cs="Courier New"/>
          <w:color w:val="000000"/>
          <w:sz w:val="21"/>
          <w:szCs w:val="21"/>
          <w:shd w:val="clear" w:color="auto" w:fill="E0E0E0"/>
        </w:rPr>
        <w:t>score</w:t>
      </w:r>
    </w:p>
    <w:p w14:paraId="07083B1A">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from score</w:t>
      </w:r>
      <w:r>
        <w:rPr>
          <w:rFonts w:ascii="Courier New" w:hAnsi="Courier New" w:cs="Courier New"/>
          <w:color w:val="000000"/>
          <w:sz w:val="21"/>
          <w:szCs w:val="21"/>
          <w:shd w:val="clear" w:color="auto" w:fill="E0E0E0"/>
        </w:rPr>
        <w:t>_info</w:t>
      </w:r>
      <w:r>
        <w:rPr>
          <w:rFonts w:hint="eastAsia" w:ascii="Courier New" w:hAnsi="Courier New" w:cs="Courier New"/>
          <w:color w:val="000000"/>
          <w:sz w:val="21"/>
          <w:szCs w:val="21"/>
          <w:shd w:val="clear" w:color="auto" w:fill="E0E0E0"/>
        </w:rPr>
        <w:t xml:space="preserve"> s</w:t>
      </w:r>
      <w:r>
        <w:rPr>
          <w:rFonts w:ascii="Courier New" w:hAnsi="Courier New" w:cs="Courier New"/>
          <w:color w:val="000000"/>
          <w:sz w:val="21"/>
          <w:szCs w:val="21"/>
          <w:shd w:val="clear" w:color="auto" w:fill="E0E0E0"/>
        </w:rPr>
        <w:t>c1</w:t>
      </w:r>
      <w:r>
        <w:rPr>
          <w:rFonts w:hint="eastAsia" w:ascii="Courier New" w:hAnsi="Courier New" w:cs="Courier New"/>
          <w:color w:val="000000"/>
          <w:sz w:val="21"/>
          <w:szCs w:val="21"/>
          <w:shd w:val="clear" w:color="auto" w:fill="E0E0E0"/>
        </w:rPr>
        <w:t xml:space="preserve"> </w:t>
      </w:r>
    </w:p>
    <w:p w14:paraId="61D00572">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join score</w:t>
      </w:r>
      <w:r>
        <w:rPr>
          <w:rFonts w:ascii="Courier New" w:hAnsi="Courier New" w:cs="Courier New"/>
          <w:color w:val="000000"/>
          <w:sz w:val="21"/>
          <w:szCs w:val="21"/>
          <w:shd w:val="clear" w:color="auto" w:fill="E0E0E0"/>
        </w:rPr>
        <w:t>_info</w:t>
      </w:r>
      <w:r>
        <w:rPr>
          <w:rFonts w:hint="eastAsia" w:ascii="Courier New" w:hAnsi="Courier New" w:cs="Courier New"/>
          <w:color w:val="000000"/>
          <w:sz w:val="21"/>
          <w:szCs w:val="21"/>
          <w:shd w:val="clear" w:color="auto" w:fill="E0E0E0"/>
        </w:rPr>
        <w:t xml:space="preserve"> s</w:t>
      </w:r>
      <w:r>
        <w:rPr>
          <w:rFonts w:ascii="Courier New" w:hAnsi="Courier New" w:cs="Courier New"/>
          <w:color w:val="000000"/>
          <w:sz w:val="21"/>
          <w:szCs w:val="21"/>
          <w:shd w:val="clear" w:color="auto" w:fill="E0E0E0"/>
        </w:rPr>
        <w:t>c</w:t>
      </w:r>
      <w:r>
        <w:rPr>
          <w:rFonts w:hint="eastAsia" w:ascii="Courier New" w:hAnsi="Courier New" w:cs="Courier New"/>
          <w:color w:val="000000"/>
          <w:sz w:val="21"/>
          <w:szCs w:val="21"/>
          <w:shd w:val="clear" w:color="auto" w:fill="E0E0E0"/>
        </w:rPr>
        <w:t>2</w:t>
      </w:r>
      <w:r>
        <w:rPr>
          <w:rFonts w:ascii="Courier New" w:hAnsi="Courier New" w:cs="Courier New"/>
          <w:color w:val="000000"/>
          <w:sz w:val="21"/>
          <w:szCs w:val="21"/>
          <w:shd w:val="clear" w:color="auto" w:fill="E0E0E0"/>
        </w:rPr>
        <w:t xml:space="preserve"> </w:t>
      </w:r>
      <w:r>
        <w:rPr>
          <w:rFonts w:hint="eastAsia" w:ascii="Courier New" w:hAnsi="Courier New" w:cs="Courier New"/>
          <w:color w:val="000000"/>
          <w:sz w:val="21"/>
          <w:szCs w:val="21"/>
          <w:shd w:val="clear" w:color="auto" w:fill="E0E0E0"/>
        </w:rPr>
        <w:t>on s</w:t>
      </w:r>
      <w:r>
        <w:rPr>
          <w:rFonts w:ascii="Courier New" w:hAnsi="Courier New" w:cs="Courier New"/>
          <w:color w:val="000000"/>
          <w:sz w:val="21"/>
          <w:szCs w:val="21"/>
          <w:shd w:val="clear" w:color="auto" w:fill="E0E0E0"/>
        </w:rPr>
        <w:t>c</w:t>
      </w:r>
      <w:r>
        <w:rPr>
          <w:rFonts w:hint="eastAsia" w:ascii="Courier New" w:hAnsi="Courier New" w:cs="Courier New"/>
          <w:color w:val="000000"/>
          <w:sz w:val="21"/>
          <w:szCs w:val="21"/>
          <w:shd w:val="clear" w:color="auto" w:fill="E0E0E0"/>
        </w:rPr>
        <w:t>1.stu_id = s</w:t>
      </w:r>
      <w:r>
        <w:rPr>
          <w:rFonts w:ascii="Courier New" w:hAnsi="Courier New" w:cs="Courier New"/>
          <w:color w:val="000000"/>
          <w:sz w:val="21"/>
          <w:szCs w:val="21"/>
          <w:shd w:val="clear" w:color="auto" w:fill="E0E0E0"/>
        </w:rPr>
        <w:t>c</w:t>
      </w:r>
      <w:r>
        <w:rPr>
          <w:rFonts w:hint="eastAsia" w:ascii="Courier New" w:hAnsi="Courier New" w:cs="Courier New"/>
          <w:color w:val="000000"/>
          <w:sz w:val="21"/>
          <w:szCs w:val="21"/>
          <w:shd w:val="clear" w:color="auto" w:fill="E0E0E0"/>
        </w:rPr>
        <w:t>2.stu_id</w:t>
      </w:r>
    </w:p>
    <w:p w14:paraId="046DDEAE">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and s</w:t>
      </w:r>
      <w:r>
        <w:rPr>
          <w:rFonts w:ascii="Courier New" w:hAnsi="Courier New" w:cs="Courier New"/>
          <w:color w:val="000000"/>
          <w:sz w:val="21"/>
          <w:szCs w:val="21"/>
          <w:shd w:val="clear" w:color="auto" w:fill="E0E0E0"/>
        </w:rPr>
        <w:t>c</w:t>
      </w:r>
      <w:r>
        <w:rPr>
          <w:rFonts w:hint="eastAsia" w:ascii="Courier New" w:hAnsi="Courier New" w:cs="Courier New"/>
          <w:color w:val="000000"/>
          <w:sz w:val="21"/>
          <w:szCs w:val="21"/>
          <w:shd w:val="clear" w:color="auto" w:fill="E0E0E0"/>
        </w:rPr>
        <w:t>1.course_id &lt;&gt; s</w:t>
      </w:r>
      <w:r>
        <w:rPr>
          <w:rFonts w:ascii="Courier New" w:hAnsi="Courier New" w:cs="Courier New"/>
          <w:color w:val="000000"/>
          <w:sz w:val="21"/>
          <w:szCs w:val="21"/>
          <w:shd w:val="clear" w:color="auto" w:fill="E0E0E0"/>
        </w:rPr>
        <w:t>c</w:t>
      </w:r>
      <w:r>
        <w:rPr>
          <w:rFonts w:hint="eastAsia" w:ascii="Courier New" w:hAnsi="Courier New" w:cs="Courier New"/>
          <w:color w:val="000000"/>
          <w:sz w:val="21"/>
          <w:szCs w:val="21"/>
          <w:shd w:val="clear" w:color="auto" w:fill="E0E0E0"/>
        </w:rPr>
        <w:t>2.course_id</w:t>
      </w:r>
    </w:p>
    <w:p w14:paraId="06045AC8">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and s</w:t>
      </w:r>
      <w:r>
        <w:rPr>
          <w:rFonts w:ascii="Courier New" w:hAnsi="Courier New" w:cs="Courier New"/>
          <w:color w:val="000000"/>
          <w:sz w:val="21"/>
          <w:szCs w:val="21"/>
          <w:shd w:val="clear" w:color="auto" w:fill="E0E0E0"/>
        </w:rPr>
        <w:t>c</w:t>
      </w:r>
      <w:r>
        <w:rPr>
          <w:rFonts w:hint="eastAsia" w:ascii="Courier New" w:hAnsi="Courier New" w:cs="Courier New"/>
          <w:color w:val="000000"/>
          <w:sz w:val="21"/>
          <w:szCs w:val="21"/>
          <w:shd w:val="clear" w:color="auto" w:fill="E0E0E0"/>
        </w:rPr>
        <w:t>1.</w:t>
      </w:r>
      <w:r>
        <w:rPr>
          <w:rFonts w:ascii="Courier New" w:hAnsi="Courier New" w:cs="Courier New"/>
          <w:color w:val="000000"/>
          <w:sz w:val="21"/>
          <w:szCs w:val="21"/>
          <w:shd w:val="clear" w:color="auto" w:fill="E0E0E0"/>
        </w:rPr>
        <w:t>score</w:t>
      </w:r>
      <w:r>
        <w:rPr>
          <w:rFonts w:hint="eastAsia" w:ascii="Courier New" w:hAnsi="Courier New" w:cs="Courier New"/>
          <w:color w:val="000000"/>
          <w:sz w:val="21"/>
          <w:szCs w:val="21"/>
          <w:shd w:val="clear" w:color="auto" w:fill="E0E0E0"/>
        </w:rPr>
        <w:t xml:space="preserve"> = s</w:t>
      </w:r>
      <w:r>
        <w:rPr>
          <w:rFonts w:ascii="Courier New" w:hAnsi="Courier New" w:cs="Courier New"/>
          <w:color w:val="000000"/>
          <w:sz w:val="21"/>
          <w:szCs w:val="21"/>
          <w:shd w:val="clear" w:color="auto" w:fill="E0E0E0"/>
        </w:rPr>
        <w:t>c</w:t>
      </w:r>
      <w:r>
        <w:rPr>
          <w:rFonts w:hint="eastAsia" w:ascii="Courier New" w:hAnsi="Courier New" w:cs="Courier New"/>
          <w:color w:val="000000"/>
          <w:sz w:val="21"/>
          <w:szCs w:val="21"/>
          <w:shd w:val="clear" w:color="auto" w:fill="E0E0E0"/>
        </w:rPr>
        <w:t>2.</w:t>
      </w:r>
      <w:r>
        <w:rPr>
          <w:rFonts w:ascii="Courier New" w:hAnsi="Courier New" w:cs="Courier New"/>
          <w:color w:val="000000"/>
          <w:sz w:val="21"/>
          <w:szCs w:val="21"/>
          <w:shd w:val="clear" w:color="auto" w:fill="E0E0E0"/>
        </w:rPr>
        <w:t>score</w:t>
      </w:r>
      <w:r>
        <w:rPr>
          <w:rFonts w:hint="eastAsia" w:ascii="Courier New" w:hAnsi="Courier New" w:cs="Courier New"/>
          <w:color w:val="000000"/>
          <w:sz w:val="21"/>
          <w:szCs w:val="21"/>
          <w:shd w:val="clear" w:color="auto" w:fill="E0E0E0"/>
        </w:rPr>
        <w:t>;</w:t>
      </w:r>
    </w:p>
    <w:p w14:paraId="701B6C84">
      <w:pPr>
        <w:spacing w:line="360" w:lineRule="auto"/>
        <w:ind w:firstLine="420"/>
        <w:rPr>
          <w:rFonts w:ascii="Calibri" w:hAnsi="Calibri"/>
          <w:snapToGrid w:val="0"/>
          <w:position w:val="8"/>
          <w:szCs w:val="21"/>
        </w:rPr>
      </w:pPr>
      <w:r>
        <w:rPr>
          <w:rFonts w:hint="eastAsia" w:ascii="Calibri" w:hAnsi="Calibri"/>
          <w:snapToGrid w:val="0"/>
          <w:position w:val="8"/>
          <w:szCs w:val="21"/>
          <w:lang w:val="zh-CN"/>
        </w:rPr>
        <w:t>结果</w:t>
      </w:r>
    </w:p>
    <w:p w14:paraId="671EF731">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s</w:t>
      </w:r>
      <w:r>
        <w:rPr>
          <w:rFonts w:ascii="Courier New" w:hAnsi="Courier New" w:cs="Courier New"/>
          <w:color w:val="000000"/>
          <w:sz w:val="21"/>
          <w:szCs w:val="21"/>
          <w:shd w:val="clear" w:color="auto" w:fill="E0E0E0"/>
        </w:rPr>
        <w:t>c</w:t>
      </w:r>
      <w:r>
        <w:rPr>
          <w:rFonts w:hint="eastAsia" w:ascii="Courier New" w:hAnsi="Courier New" w:cs="Courier New"/>
          <w:color w:val="000000"/>
          <w:sz w:val="21"/>
          <w:szCs w:val="21"/>
          <w:shd w:val="clear" w:color="auto" w:fill="E0E0E0"/>
        </w:rPr>
        <w:t>1.stu_id   s</w:t>
      </w:r>
      <w:r>
        <w:rPr>
          <w:rFonts w:ascii="Courier New" w:hAnsi="Courier New" w:cs="Courier New"/>
          <w:color w:val="000000"/>
          <w:sz w:val="21"/>
          <w:szCs w:val="21"/>
          <w:shd w:val="clear" w:color="auto" w:fill="E0E0E0"/>
        </w:rPr>
        <w:t>c</w:t>
      </w:r>
      <w:r>
        <w:rPr>
          <w:rFonts w:hint="eastAsia" w:ascii="Courier New" w:hAnsi="Courier New" w:cs="Courier New"/>
          <w:color w:val="000000"/>
          <w:sz w:val="21"/>
          <w:szCs w:val="21"/>
          <w:shd w:val="clear" w:color="auto" w:fill="E0E0E0"/>
        </w:rPr>
        <w:t>1.course_id    s</w:t>
      </w:r>
      <w:r>
        <w:rPr>
          <w:rFonts w:ascii="Courier New" w:hAnsi="Courier New" w:cs="Courier New"/>
          <w:color w:val="000000"/>
          <w:sz w:val="21"/>
          <w:szCs w:val="21"/>
          <w:shd w:val="clear" w:color="auto" w:fill="E0E0E0"/>
        </w:rPr>
        <w:t>c</w:t>
      </w:r>
      <w:r>
        <w:rPr>
          <w:rFonts w:hint="eastAsia" w:ascii="Courier New" w:hAnsi="Courier New" w:cs="Courier New"/>
          <w:color w:val="000000"/>
          <w:sz w:val="21"/>
          <w:szCs w:val="21"/>
          <w:shd w:val="clear" w:color="auto" w:fill="E0E0E0"/>
        </w:rPr>
        <w:t>1.</w:t>
      </w:r>
      <w:r>
        <w:rPr>
          <w:rFonts w:ascii="Courier New" w:hAnsi="Courier New" w:cs="Courier New"/>
          <w:color w:val="000000"/>
          <w:sz w:val="21"/>
          <w:szCs w:val="21"/>
          <w:shd w:val="clear" w:color="auto" w:fill="E0E0E0"/>
        </w:rPr>
        <w:t>score</w:t>
      </w:r>
    </w:p>
    <w:p w14:paraId="29FDFABA">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016       03            71</w:t>
      </w:r>
    </w:p>
    <w:p w14:paraId="0F8888F1">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017       04            34</w:t>
      </w:r>
    </w:p>
    <w:p w14:paraId="03FA3117">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016       01            71</w:t>
      </w:r>
    </w:p>
    <w:p w14:paraId="3039E0ED">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005       05            85</w:t>
      </w:r>
    </w:p>
    <w:p w14:paraId="3776A5F6">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007       05            63</w:t>
      </w:r>
    </w:p>
    <w:p w14:paraId="5DC99B3E">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009       05            79</w:t>
      </w:r>
    </w:p>
    <w:p w14:paraId="1A55814D">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017       02            34</w:t>
      </w:r>
    </w:p>
    <w:p w14:paraId="5D4E3067">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005       04            85</w:t>
      </w:r>
    </w:p>
    <w:p w14:paraId="1BA3B98F">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007       04            63</w:t>
      </w:r>
    </w:p>
    <w:p w14:paraId="73126A21">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009       04            79</w:t>
      </w:r>
    </w:p>
    <w:p w14:paraId="247E6342">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Time taken: 8.881 seconds, Fetched: 10 row(s)</w:t>
      </w:r>
    </w:p>
    <w:bookmarkEnd w:id="42"/>
    <w:p w14:paraId="1FB2AAC7">
      <w:pPr>
        <w:pStyle w:val="4"/>
      </w:pPr>
      <w:bookmarkStart w:id="43" w:name="d13查询课程编号为01的课程比02的课程成绩高的所有学生的学号"/>
      <w:r>
        <w:rPr>
          <w:rFonts w:hint="eastAsia"/>
        </w:rPr>
        <w:t>5.2.</w:t>
      </w:r>
      <w:r>
        <w:t>4</w:t>
      </w:r>
      <w:r>
        <w:rPr>
          <w:rFonts w:hint="eastAsia"/>
        </w:rPr>
        <w:t xml:space="preserve"> 查询课程编号为“01”的课程比“02”的课程成绩高的所有学生的学号</w:t>
      </w:r>
    </w:p>
    <w:p w14:paraId="244E58EE">
      <w:pPr>
        <w:spacing w:line="360" w:lineRule="auto"/>
        <w:ind w:firstLine="420"/>
        <w:rPr>
          <w:rFonts w:ascii="Calibri" w:hAnsi="Calibri"/>
          <w:snapToGrid w:val="0"/>
          <w:position w:val="8"/>
          <w:szCs w:val="21"/>
          <w:lang w:val="zh-CN"/>
        </w:rPr>
      </w:pPr>
      <w:r>
        <w:rPr>
          <w:rFonts w:ascii="Calibri" w:hAnsi="Calibri"/>
          <w:snapToGrid w:val="0"/>
          <w:position w:val="8"/>
          <w:szCs w:val="21"/>
          <w:lang w:val="zh-CN"/>
        </w:rPr>
        <w:t>知识点：多表连接</w:t>
      </w:r>
      <w:r>
        <w:rPr>
          <w:rFonts w:hint="eastAsia" w:ascii="Calibri" w:hAnsi="Calibri"/>
          <w:snapToGrid w:val="0"/>
          <w:position w:val="8"/>
          <w:szCs w:val="21"/>
          <w:lang w:val="zh-CN"/>
        </w:rPr>
        <w:t xml:space="preserve"> </w:t>
      </w:r>
      <w:r>
        <w:rPr>
          <w:rFonts w:ascii="Calibri" w:hAnsi="Calibri"/>
          <w:snapToGrid w:val="0"/>
          <w:position w:val="8"/>
          <w:szCs w:val="21"/>
          <w:lang w:val="zh-CN"/>
        </w:rPr>
        <w:t>+ 条件</w:t>
      </w:r>
    </w:p>
    <w:p w14:paraId="6CB6649F">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hive&gt;</w:t>
      </w:r>
    </w:p>
    <w:p w14:paraId="2C3F1083">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color w:val="000000"/>
          <w:sz w:val="21"/>
          <w:szCs w:val="21"/>
          <w:shd w:val="clear" w:color="auto" w:fill="E0E0E0"/>
        </w:rPr>
        <w:t>select</w:t>
      </w:r>
    </w:p>
    <w:p w14:paraId="0A694909">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color w:val="000000"/>
          <w:sz w:val="21"/>
          <w:szCs w:val="21"/>
          <w:shd w:val="clear" w:color="auto" w:fill="E0E0E0"/>
        </w:rPr>
        <w:t xml:space="preserve">    s1.stu_id</w:t>
      </w:r>
    </w:p>
    <w:p w14:paraId="042390C6">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color w:val="000000"/>
          <w:sz w:val="21"/>
          <w:szCs w:val="21"/>
          <w:shd w:val="clear" w:color="auto" w:fill="E0E0E0"/>
        </w:rPr>
        <w:t>from</w:t>
      </w:r>
    </w:p>
    <w:p w14:paraId="6375BFBD">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color w:val="000000"/>
          <w:sz w:val="21"/>
          <w:szCs w:val="21"/>
          <w:shd w:val="clear" w:color="auto" w:fill="E0E0E0"/>
        </w:rPr>
        <w:t>(</w:t>
      </w:r>
    </w:p>
    <w:p w14:paraId="37499E43">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color w:val="000000"/>
          <w:sz w:val="21"/>
          <w:szCs w:val="21"/>
          <w:shd w:val="clear" w:color="auto" w:fill="E0E0E0"/>
        </w:rPr>
        <w:t xml:space="preserve">    select</w:t>
      </w:r>
    </w:p>
    <w:p w14:paraId="1E4939B2">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color w:val="000000"/>
          <w:sz w:val="21"/>
          <w:szCs w:val="21"/>
          <w:shd w:val="clear" w:color="auto" w:fill="E0E0E0"/>
        </w:rPr>
        <w:t xml:space="preserve">        sc1.stu_id,</w:t>
      </w:r>
    </w:p>
    <w:p w14:paraId="7A3734D5">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color w:val="000000"/>
          <w:sz w:val="21"/>
          <w:szCs w:val="21"/>
          <w:shd w:val="clear" w:color="auto" w:fill="E0E0E0"/>
        </w:rPr>
        <w:t xml:space="preserve">        sc1.course_id,</w:t>
      </w:r>
    </w:p>
    <w:p w14:paraId="32F2C10C">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color w:val="000000"/>
          <w:sz w:val="21"/>
          <w:szCs w:val="21"/>
          <w:shd w:val="clear" w:color="auto" w:fill="E0E0E0"/>
        </w:rPr>
        <w:t xml:space="preserve">        sc1.score</w:t>
      </w:r>
    </w:p>
    <w:p w14:paraId="25E4B1F8">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color w:val="000000"/>
          <w:sz w:val="21"/>
          <w:szCs w:val="21"/>
          <w:shd w:val="clear" w:color="auto" w:fill="E0E0E0"/>
        </w:rPr>
        <w:t xml:space="preserve">    from  score_info sc1</w:t>
      </w:r>
    </w:p>
    <w:p w14:paraId="518C2AF2">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color w:val="000000"/>
          <w:sz w:val="21"/>
          <w:szCs w:val="21"/>
          <w:shd w:val="clear" w:color="auto" w:fill="E0E0E0"/>
        </w:rPr>
        <w:t xml:space="preserve">    where sc1.course_id ='01'</w:t>
      </w:r>
    </w:p>
    <w:p w14:paraId="09585411">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color w:val="000000"/>
          <w:sz w:val="21"/>
          <w:szCs w:val="21"/>
          <w:shd w:val="clear" w:color="auto" w:fill="E0E0E0"/>
        </w:rPr>
        <w:t>) s1</w:t>
      </w:r>
    </w:p>
    <w:p w14:paraId="1C9DD4F6">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color w:val="000000"/>
          <w:sz w:val="21"/>
          <w:szCs w:val="21"/>
          <w:shd w:val="clear" w:color="auto" w:fill="E0E0E0"/>
        </w:rPr>
        <w:t>join</w:t>
      </w:r>
    </w:p>
    <w:p w14:paraId="6DFFB177">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color w:val="000000"/>
          <w:sz w:val="21"/>
          <w:szCs w:val="21"/>
          <w:shd w:val="clear" w:color="auto" w:fill="E0E0E0"/>
        </w:rPr>
        <w:t>(</w:t>
      </w:r>
    </w:p>
    <w:p w14:paraId="054802BE">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color w:val="000000"/>
          <w:sz w:val="21"/>
          <w:szCs w:val="21"/>
          <w:shd w:val="clear" w:color="auto" w:fill="E0E0E0"/>
        </w:rPr>
        <w:t xml:space="preserve">    select</w:t>
      </w:r>
    </w:p>
    <w:p w14:paraId="369DE4B4">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color w:val="000000"/>
          <w:sz w:val="21"/>
          <w:szCs w:val="21"/>
          <w:shd w:val="clear" w:color="auto" w:fill="E0E0E0"/>
        </w:rPr>
        <w:t xml:space="preserve">        sc2.stu_id,</w:t>
      </w:r>
    </w:p>
    <w:p w14:paraId="625B9146">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color w:val="000000"/>
          <w:sz w:val="21"/>
          <w:szCs w:val="21"/>
          <w:shd w:val="clear" w:color="auto" w:fill="E0E0E0"/>
        </w:rPr>
        <w:t xml:space="preserve">        sc2.course_id,</w:t>
      </w:r>
    </w:p>
    <w:p w14:paraId="6DE119FF">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color w:val="000000"/>
          <w:sz w:val="21"/>
          <w:szCs w:val="21"/>
          <w:shd w:val="clear" w:color="auto" w:fill="E0E0E0"/>
        </w:rPr>
        <w:t xml:space="preserve">        score</w:t>
      </w:r>
    </w:p>
    <w:p w14:paraId="6FAF373B">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color w:val="000000"/>
          <w:sz w:val="21"/>
          <w:szCs w:val="21"/>
          <w:shd w:val="clear" w:color="auto" w:fill="E0E0E0"/>
        </w:rPr>
        <w:t xml:space="preserve">    from score_info sc2</w:t>
      </w:r>
    </w:p>
    <w:p w14:paraId="2FE6CC58">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color w:val="000000"/>
          <w:sz w:val="21"/>
          <w:szCs w:val="21"/>
          <w:shd w:val="clear" w:color="auto" w:fill="E0E0E0"/>
        </w:rPr>
        <w:t xml:space="preserve">    where sc2.course_id ="02"</w:t>
      </w:r>
    </w:p>
    <w:p w14:paraId="443A13D3">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color w:val="000000"/>
          <w:sz w:val="21"/>
          <w:szCs w:val="21"/>
          <w:shd w:val="clear" w:color="auto" w:fill="E0E0E0"/>
        </w:rPr>
        <w:t>)s2</w:t>
      </w:r>
    </w:p>
    <w:p w14:paraId="031766EA">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color w:val="000000"/>
          <w:sz w:val="21"/>
          <w:szCs w:val="21"/>
          <w:shd w:val="clear" w:color="auto" w:fill="E0E0E0"/>
        </w:rPr>
        <w:t>on s1.stu_id=s2.stu_id</w:t>
      </w:r>
    </w:p>
    <w:p w14:paraId="33D3C9A5">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color w:val="000000"/>
          <w:sz w:val="21"/>
          <w:szCs w:val="21"/>
          <w:shd w:val="clear" w:color="auto" w:fill="E0E0E0"/>
        </w:rPr>
        <w:t>where s1.score &gt; s2.score;</w:t>
      </w:r>
    </w:p>
    <w:p w14:paraId="5EEB7FFB">
      <w:pPr>
        <w:spacing w:line="360" w:lineRule="auto"/>
        <w:ind w:firstLine="420"/>
        <w:rPr>
          <w:rFonts w:ascii="Calibri" w:hAnsi="Calibri"/>
          <w:snapToGrid w:val="0"/>
          <w:position w:val="8"/>
          <w:szCs w:val="21"/>
          <w:lang w:val="zh-CN"/>
        </w:rPr>
      </w:pPr>
      <w:r>
        <w:rPr>
          <w:rFonts w:hint="eastAsia" w:ascii="Calibri" w:hAnsi="Calibri"/>
          <w:snapToGrid w:val="0"/>
          <w:position w:val="8"/>
          <w:szCs w:val="21"/>
          <w:lang w:val="zh-CN"/>
        </w:rPr>
        <w:t>结果</w:t>
      </w:r>
    </w:p>
    <w:p w14:paraId="0B99A424">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stu_id</w:t>
      </w:r>
    </w:p>
    <w:p w14:paraId="203AB865">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color w:val="000000"/>
          <w:sz w:val="21"/>
          <w:szCs w:val="21"/>
          <w:shd w:val="clear" w:color="auto" w:fill="E0E0E0"/>
        </w:rPr>
        <w:t>001</w:t>
      </w:r>
    </w:p>
    <w:p w14:paraId="07C0C0D4">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color w:val="000000"/>
          <w:sz w:val="21"/>
          <w:szCs w:val="21"/>
          <w:shd w:val="clear" w:color="auto" w:fill="E0E0E0"/>
        </w:rPr>
        <w:t>005</w:t>
      </w:r>
    </w:p>
    <w:p w14:paraId="08B23918">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color w:val="000000"/>
          <w:sz w:val="21"/>
          <w:szCs w:val="21"/>
          <w:shd w:val="clear" w:color="auto" w:fill="E0E0E0"/>
        </w:rPr>
        <w:t>008</w:t>
      </w:r>
    </w:p>
    <w:p w14:paraId="38450A69">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color w:val="000000"/>
          <w:sz w:val="21"/>
          <w:szCs w:val="21"/>
          <w:shd w:val="clear" w:color="auto" w:fill="E0E0E0"/>
        </w:rPr>
        <w:t>010</w:t>
      </w:r>
    </w:p>
    <w:p w14:paraId="4BAD3CEE">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color w:val="000000"/>
          <w:sz w:val="21"/>
          <w:szCs w:val="21"/>
          <w:shd w:val="clear" w:color="auto" w:fill="E0E0E0"/>
        </w:rPr>
        <w:t>011</w:t>
      </w:r>
    </w:p>
    <w:p w14:paraId="500747AF">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color w:val="000000"/>
          <w:sz w:val="21"/>
          <w:szCs w:val="21"/>
          <w:shd w:val="clear" w:color="auto" w:fill="E0E0E0"/>
        </w:rPr>
        <w:t>013</w:t>
      </w:r>
    </w:p>
    <w:p w14:paraId="4255DA84">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color w:val="000000"/>
          <w:sz w:val="21"/>
          <w:szCs w:val="21"/>
          <w:shd w:val="clear" w:color="auto" w:fill="E0E0E0"/>
        </w:rPr>
        <w:t>014</w:t>
      </w:r>
    </w:p>
    <w:p w14:paraId="72ACE0E7">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color w:val="000000"/>
          <w:sz w:val="21"/>
          <w:szCs w:val="21"/>
          <w:shd w:val="clear" w:color="auto" w:fill="E0E0E0"/>
        </w:rPr>
        <w:t>015</w:t>
      </w:r>
    </w:p>
    <w:p w14:paraId="6D3CEDC9">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color w:val="000000"/>
          <w:sz w:val="21"/>
          <w:szCs w:val="21"/>
          <w:shd w:val="clear" w:color="auto" w:fill="E0E0E0"/>
        </w:rPr>
        <w:t>017</w:t>
      </w:r>
    </w:p>
    <w:p w14:paraId="557B1933">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color w:val="000000"/>
          <w:sz w:val="21"/>
          <w:szCs w:val="21"/>
          <w:shd w:val="clear" w:color="auto" w:fill="E0E0E0"/>
        </w:rPr>
        <w:t>019</w:t>
      </w:r>
    </w:p>
    <w:p w14:paraId="6E82A9FE">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color w:val="000000"/>
          <w:sz w:val="21"/>
          <w:szCs w:val="21"/>
          <w:shd w:val="clear" w:color="auto" w:fill="E0E0E0"/>
        </w:rPr>
        <w:t>020</w:t>
      </w:r>
    </w:p>
    <w:bookmarkEnd w:id="43"/>
    <w:p w14:paraId="25C067C4">
      <w:pPr>
        <w:pStyle w:val="4"/>
      </w:pPr>
      <w:bookmarkStart w:id="44" w:name="d14查询学过编号为01的课程并且也学过编号为02的课程的学生的学号姓名"/>
      <w:bookmarkStart w:id="45" w:name="d15查询学过李体音老师所教的所有课的同学的学号姓名"/>
      <w:r>
        <w:rPr>
          <w:rFonts w:hint="eastAsia"/>
        </w:rPr>
        <w:t>5.2.</w:t>
      </w:r>
      <w:r>
        <w:t>5</w:t>
      </w:r>
      <w:r>
        <w:rPr>
          <w:rFonts w:hint="eastAsia"/>
        </w:rPr>
        <w:t xml:space="preserve"> 查询学过编号为“01”的课程并且也学过编号为“02”的课程的学生的学号、姓名</w:t>
      </w:r>
    </w:p>
    <w:p w14:paraId="615992A8">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hive&gt;</w:t>
      </w:r>
    </w:p>
    <w:p w14:paraId="445C29AC">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color w:val="000000"/>
          <w:sz w:val="21"/>
          <w:szCs w:val="21"/>
          <w:shd w:val="clear" w:color="auto" w:fill="E0E0E0"/>
        </w:rPr>
        <w:t>select</w:t>
      </w:r>
    </w:p>
    <w:p w14:paraId="1EB781E1">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 xml:space="preserve">    t1.stu_id as `学号`</w:t>
      </w:r>
      <w:r>
        <w:rPr>
          <w:rFonts w:ascii="Courier New" w:hAnsi="Courier New" w:cs="Courier New"/>
          <w:color w:val="000000"/>
          <w:sz w:val="21"/>
          <w:szCs w:val="21"/>
          <w:shd w:val="clear" w:color="auto" w:fill="E0E0E0"/>
        </w:rPr>
        <w:t>,</w:t>
      </w:r>
    </w:p>
    <w:p w14:paraId="00FE58C7">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 xml:space="preserve">    s.stu_name as `姓名`</w:t>
      </w:r>
    </w:p>
    <w:p w14:paraId="38A07B12">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color w:val="000000"/>
          <w:sz w:val="21"/>
          <w:szCs w:val="21"/>
          <w:shd w:val="clear" w:color="auto" w:fill="E0E0E0"/>
        </w:rPr>
        <w:t>from</w:t>
      </w:r>
    </w:p>
    <w:p w14:paraId="7F9E44E4">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color w:val="000000"/>
          <w:sz w:val="21"/>
          <w:szCs w:val="21"/>
          <w:shd w:val="clear" w:color="auto" w:fill="E0E0E0"/>
        </w:rPr>
        <w:t>(</w:t>
      </w:r>
    </w:p>
    <w:p w14:paraId="75C5E4F2">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color w:val="000000"/>
          <w:sz w:val="21"/>
          <w:szCs w:val="21"/>
          <w:shd w:val="clear" w:color="auto" w:fill="E0E0E0"/>
        </w:rPr>
        <w:t xml:space="preserve">    select</w:t>
      </w:r>
    </w:p>
    <w:p w14:paraId="43ED1D83">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color w:val="000000"/>
          <w:sz w:val="21"/>
          <w:szCs w:val="21"/>
          <w:shd w:val="clear" w:color="auto" w:fill="E0E0E0"/>
        </w:rPr>
        <w:t xml:space="preserve">        stu_id</w:t>
      </w:r>
    </w:p>
    <w:p w14:paraId="7A91FF55">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color w:val="000000"/>
          <w:sz w:val="21"/>
          <w:szCs w:val="21"/>
          <w:shd w:val="clear" w:color="auto" w:fill="E0E0E0"/>
        </w:rPr>
        <w:t xml:space="preserve">    from score_info sc1</w:t>
      </w:r>
    </w:p>
    <w:p w14:paraId="4DFD4A6D">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color w:val="000000"/>
          <w:sz w:val="21"/>
          <w:szCs w:val="21"/>
          <w:shd w:val="clear" w:color="auto" w:fill="E0E0E0"/>
        </w:rPr>
        <w:t xml:space="preserve">    where sc1.course_id='01'</w:t>
      </w:r>
    </w:p>
    <w:p w14:paraId="091D1CD4">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color w:val="000000"/>
          <w:sz w:val="21"/>
          <w:szCs w:val="21"/>
          <w:shd w:val="clear" w:color="auto" w:fill="E0E0E0"/>
        </w:rPr>
        <w:t xml:space="preserve">    and stu_id in (</w:t>
      </w:r>
    </w:p>
    <w:p w14:paraId="3CE7B3B4">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color w:val="000000"/>
          <w:sz w:val="21"/>
          <w:szCs w:val="21"/>
          <w:shd w:val="clear" w:color="auto" w:fill="E0E0E0"/>
        </w:rPr>
        <w:t xml:space="preserve">          select</w:t>
      </w:r>
    </w:p>
    <w:p w14:paraId="1FE5CD32">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color w:val="000000"/>
          <w:sz w:val="21"/>
          <w:szCs w:val="21"/>
          <w:shd w:val="clear" w:color="auto" w:fill="E0E0E0"/>
        </w:rPr>
        <w:t xml:space="preserve">              stu_id</w:t>
      </w:r>
    </w:p>
    <w:p w14:paraId="4DFDB19C">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color w:val="000000"/>
          <w:sz w:val="21"/>
          <w:szCs w:val="21"/>
          <w:shd w:val="clear" w:color="auto" w:fill="E0E0E0"/>
        </w:rPr>
        <w:t xml:space="preserve">          from score_info sc2</w:t>
      </w:r>
    </w:p>
    <w:p w14:paraId="18937B3A">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color w:val="000000"/>
          <w:sz w:val="21"/>
          <w:szCs w:val="21"/>
          <w:shd w:val="clear" w:color="auto" w:fill="E0E0E0"/>
        </w:rPr>
        <w:t xml:space="preserve">          where sc2.course_id='02'</w:t>
      </w:r>
    </w:p>
    <w:p w14:paraId="6CEB1378">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color w:val="000000"/>
          <w:sz w:val="21"/>
          <w:szCs w:val="21"/>
          <w:shd w:val="clear" w:color="auto" w:fill="E0E0E0"/>
        </w:rPr>
        <w:t xml:space="preserve">          )</w:t>
      </w:r>
    </w:p>
    <w:p w14:paraId="1156D3AA">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color w:val="000000"/>
          <w:sz w:val="21"/>
          <w:szCs w:val="21"/>
          <w:shd w:val="clear" w:color="auto" w:fill="E0E0E0"/>
        </w:rPr>
        <w:t>)t1</w:t>
      </w:r>
    </w:p>
    <w:p w14:paraId="4B02D7FB">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color w:val="000000"/>
          <w:sz w:val="21"/>
          <w:szCs w:val="21"/>
          <w:shd w:val="clear" w:color="auto" w:fill="E0E0E0"/>
        </w:rPr>
        <w:t>join student_info s</w:t>
      </w:r>
    </w:p>
    <w:p w14:paraId="47248D01">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color w:val="000000"/>
          <w:sz w:val="21"/>
          <w:szCs w:val="21"/>
          <w:shd w:val="clear" w:color="auto" w:fill="E0E0E0"/>
        </w:rPr>
        <w:t>on t1.stu_id = s.stu_id;</w:t>
      </w:r>
    </w:p>
    <w:p w14:paraId="60422A84">
      <w:pPr>
        <w:spacing w:line="360" w:lineRule="auto"/>
        <w:ind w:firstLine="420"/>
        <w:rPr>
          <w:rFonts w:ascii="Calibri" w:hAnsi="Calibri"/>
          <w:snapToGrid w:val="0"/>
          <w:position w:val="8"/>
          <w:szCs w:val="21"/>
          <w:lang w:val="zh-CN"/>
        </w:rPr>
      </w:pPr>
      <w:r>
        <w:rPr>
          <w:rFonts w:hint="eastAsia" w:ascii="Calibri" w:hAnsi="Calibri"/>
          <w:snapToGrid w:val="0"/>
          <w:position w:val="8"/>
          <w:szCs w:val="21"/>
          <w:lang w:val="zh-CN"/>
        </w:rPr>
        <w:t>结果</w:t>
      </w:r>
    </w:p>
    <w:p w14:paraId="6565EAE9">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学号    姓名</w:t>
      </w:r>
    </w:p>
    <w:p w14:paraId="11F1C823">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001     彭于晏</w:t>
      </w:r>
    </w:p>
    <w:p w14:paraId="039791E1">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002     胡歌</w:t>
      </w:r>
    </w:p>
    <w:p w14:paraId="68C409D3">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004     刘德华</w:t>
      </w:r>
    </w:p>
    <w:p w14:paraId="43B9E07C">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005     唐国强</w:t>
      </w:r>
    </w:p>
    <w:p w14:paraId="4CE5C00D">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006     陈道明</w:t>
      </w:r>
    </w:p>
    <w:p w14:paraId="250585BF">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007     陈坤</w:t>
      </w:r>
    </w:p>
    <w:p w14:paraId="5FE8ADC0">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008     吴京</w:t>
      </w:r>
    </w:p>
    <w:p w14:paraId="7C5E95E2">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009     郭德纲</w:t>
      </w:r>
    </w:p>
    <w:p w14:paraId="53A8F7F6">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010     于谦</w:t>
      </w:r>
    </w:p>
    <w:p w14:paraId="143D71C2">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011     潘长江</w:t>
      </w:r>
    </w:p>
    <w:p w14:paraId="1441EDB4">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012     杨紫</w:t>
      </w:r>
    </w:p>
    <w:p w14:paraId="4048DE25">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013     蒋欣</w:t>
      </w:r>
    </w:p>
    <w:p w14:paraId="467EFD6B">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014     赵丽颖</w:t>
      </w:r>
    </w:p>
    <w:p w14:paraId="10CCD2C2">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015     刘亦菲</w:t>
      </w:r>
    </w:p>
    <w:p w14:paraId="1CBE0AA3">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016     周冬雨</w:t>
      </w:r>
    </w:p>
    <w:p w14:paraId="41AABE7F">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017     范冰冰</w:t>
      </w:r>
    </w:p>
    <w:p w14:paraId="4E5AD937">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018     李冰冰</w:t>
      </w:r>
    </w:p>
    <w:p w14:paraId="0E4BECF9">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019     邓紫棋</w:t>
      </w:r>
    </w:p>
    <w:p w14:paraId="11CEC5B5">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020     宋丹丹</w:t>
      </w:r>
    </w:p>
    <w:p w14:paraId="44835B8A">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Time taken: 10.161 seconds, Fetched: 19 row(s)</w:t>
      </w:r>
    </w:p>
    <w:bookmarkEnd w:id="44"/>
    <w:p w14:paraId="7E5B8C1B">
      <w:pPr>
        <w:pStyle w:val="4"/>
      </w:pPr>
      <w:commentRangeStart w:id="4"/>
      <w:r>
        <w:rPr>
          <w:rFonts w:hint="eastAsia"/>
        </w:rPr>
        <w:t>5</w:t>
      </w:r>
      <w:commentRangeEnd w:id="4"/>
      <w:r>
        <w:rPr>
          <w:rStyle w:val="29"/>
          <w:b w:val="0"/>
        </w:rPr>
        <w:commentReference w:id="4"/>
      </w:r>
      <w:r>
        <w:rPr>
          <w:rFonts w:hint="eastAsia"/>
        </w:rPr>
        <w:t>.2.</w:t>
      </w:r>
      <w:r>
        <w:t>6</w:t>
      </w:r>
      <w:r>
        <w:rPr>
          <w:rFonts w:hint="eastAsia"/>
        </w:rPr>
        <w:t xml:space="preserve"> </w:t>
      </w:r>
      <w:r>
        <w:rPr>
          <w:color w:val="FF0000"/>
        </w:rPr>
        <w:t>[</w:t>
      </w:r>
      <w:r>
        <w:rPr>
          <w:rFonts w:hint="eastAsia"/>
          <w:color w:val="FF0000"/>
        </w:rPr>
        <w:t>课堂讲解</w:t>
      </w:r>
      <w:r>
        <w:rPr>
          <w:color w:val="FF0000"/>
        </w:rPr>
        <w:t>]</w:t>
      </w:r>
      <w:r>
        <w:rPr>
          <w:rFonts w:hint="eastAsia"/>
        </w:rPr>
        <w:t>查询学过“李体音”老师所教的所有课的同学的学号、姓名</w:t>
      </w:r>
    </w:p>
    <w:p w14:paraId="191AD2E2">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hive&gt;</w:t>
      </w:r>
    </w:p>
    <w:p w14:paraId="4AD50A35">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color w:val="000000"/>
          <w:sz w:val="21"/>
          <w:szCs w:val="21"/>
          <w:shd w:val="clear" w:color="auto" w:fill="E0E0E0"/>
        </w:rPr>
        <w:t>select</w:t>
      </w:r>
    </w:p>
    <w:p w14:paraId="69F55E68">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color w:val="000000"/>
          <w:sz w:val="21"/>
          <w:szCs w:val="21"/>
          <w:shd w:val="clear" w:color="auto" w:fill="E0E0E0"/>
        </w:rPr>
        <w:t xml:space="preserve">    t1.stu_id,</w:t>
      </w:r>
    </w:p>
    <w:p w14:paraId="05339CBE">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color w:val="000000"/>
          <w:sz w:val="21"/>
          <w:szCs w:val="21"/>
          <w:shd w:val="clear" w:color="auto" w:fill="E0E0E0"/>
        </w:rPr>
        <w:t xml:space="preserve">    si.stu_name</w:t>
      </w:r>
    </w:p>
    <w:p w14:paraId="2810DA26">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color w:val="000000"/>
          <w:sz w:val="21"/>
          <w:szCs w:val="21"/>
          <w:shd w:val="clear" w:color="auto" w:fill="E0E0E0"/>
        </w:rPr>
        <w:t>from</w:t>
      </w:r>
    </w:p>
    <w:p w14:paraId="298DB554">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color w:val="000000"/>
          <w:sz w:val="21"/>
          <w:szCs w:val="21"/>
          <w:shd w:val="clear" w:color="auto" w:fill="E0E0E0"/>
        </w:rPr>
        <w:t>(</w:t>
      </w:r>
    </w:p>
    <w:p w14:paraId="3C7222F8">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color w:val="000000"/>
          <w:sz w:val="21"/>
          <w:szCs w:val="21"/>
          <w:shd w:val="clear" w:color="auto" w:fill="E0E0E0"/>
        </w:rPr>
        <w:t xml:space="preserve">    select</w:t>
      </w:r>
    </w:p>
    <w:p w14:paraId="01B45A91">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color w:val="000000"/>
          <w:sz w:val="21"/>
          <w:szCs w:val="21"/>
          <w:shd w:val="clear" w:color="auto" w:fill="E0E0E0"/>
        </w:rPr>
        <w:t xml:space="preserve">        stu_id</w:t>
      </w:r>
    </w:p>
    <w:p w14:paraId="7F031150">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color w:val="000000"/>
          <w:sz w:val="21"/>
          <w:szCs w:val="21"/>
          <w:shd w:val="clear" w:color="auto" w:fill="E0E0E0"/>
        </w:rPr>
        <w:t xml:space="preserve">    from score_info si</w:t>
      </w:r>
    </w:p>
    <w:p w14:paraId="33BC2373">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color w:val="000000"/>
          <w:sz w:val="21"/>
          <w:szCs w:val="21"/>
          <w:shd w:val="clear" w:color="auto" w:fill="E0E0E0"/>
        </w:rPr>
        <w:t xml:space="preserve">    where course_id in</w:t>
      </w:r>
    </w:p>
    <w:p w14:paraId="53A8C738">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color w:val="000000"/>
          <w:sz w:val="21"/>
          <w:szCs w:val="21"/>
          <w:shd w:val="clear" w:color="auto" w:fill="E0E0E0"/>
        </w:rPr>
        <w:t xml:space="preserve">    (</w:t>
      </w:r>
    </w:p>
    <w:p w14:paraId="0CEFA463">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color w:val="000000"/>
          <w:sz w:val="21"/>
          <w:szCs w:val="21"/>
          <w:shd w:val="clear" w:color="auto" w:fill="E0E0E0"/>
        </w:rPr>
        <w:t xml:space="preserve">        select</w:t>
      </w:r>
    </w:p>
    <w:p w14:paraId="608212CD">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color w:val="000000"/>
          <w:sz w:val="21"/>
          <w:szCs w:val="21"/>
          <w:shd w:val="clear" w:color="auto" w:fill="E0E0E0"/>
        </w:rPr>
        <w:t xml:space="preserve">           course_id</w:t>
      </w:r>
    </w:p>
    <w:p w14:paraId="79181C15">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color w:val="000000"/>
          <w:sz w:val="21"/>
          <w:szCs w:val="21"/>
          <w:shd w:val="clear" w:color="auto" w:fill="E0E0E0"/>
        </w:rPr>
        <w:t xml:space="preserve">        from course_info c</w:t>
      </w:r>
    </w:p>
    <w:p w14:paraId="2CFA5B20">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color w:val="000000"/>
          <w:sz w:val="21"/>
          <w:szCs w:val="21"/>
          <w:shd w:val="clear" w:color="auto" w:fill="E0E0E0"/>
        </w:rPr>
        <w:t xml:space="preserve">        join teacher_info t</w:t>
      </w:r>
    </w:p>
    <w:p w14:paraId="1B869A18">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color w:val="000000"/>
          <w:sz w:val="21"/>
          <w:szCs w:val="21"/>
          <w:shd w:val="clear" w:color="auto" w:fill="E0E0E0"/>
        </w:rPr>
        <w:t xml:space="preserve">        on c.tea_id = t.tea_id</w:t>
      </w:r>
    </w:p>
    <w:p w14:paraId="15D2386E">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 xml:space="preserve">        where tea_name='李体音'</w:t>
      </w:r>
      <w:r>
        <w:rPr>
          <w:rFonts w:ascii="Courier New" w:hAnsi="Courier New" w:cs="Courier New"/>
          <w:color w:val="000000"/>
          <w:sz w:val="21"/>
          <w:szCs w:val="21"/>
          <w:shd w:val="clear" w:color="auto" w:fill="E0E0E0"/>
        </w:rPr>
        <w:t xml:space="preserve">      </w:t>
      </w:r>
      <w:r>
        <w:rPr>
          <w:rFonts w:hint="eastAsia" w:ascii="Courier New" w:hAnsi="Courier New" w:cs="Courier New"/>
          <w:color w:val="000000"/>
          <w:shd w:val="clear" w:color="auto" w:fill="E0E0E0"/>
        </w:rPr>
        <w:t>--李体音教的所有课程</w:t>
      </w:r>
    </w:p>
    <w:p w14:paraId="3CCB7FCB">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color w:val="000000"/>
          <w:sz w:val="21"/>
          <w:szCs w:val="21"/>
          <w:shd w:val="clear" w:color="auto" w:fill="E0E0E0"/>
        </w:rPr>
        <w:t xml:space="preserve">    )</w:t>
      </w:r>
    </w:p>
    <w:p w14:paraId="65F2728C">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color w:val="000000"/>
          <w:sz w:val="21"/>
          <w:szCs w:val="21"/>
          <w:shd w:val="clear" w:color="auto" w:fill="E0E0E0"/>
        </w:rPr>
        <w:t xml:space="preserve">    group by stu_id</w:t>
      </w:r>
    </w:p>
    <w:p w14:paraId="212162F7">
      <w:pPr>
        <w:pStyle w:val="53"/>
        <w:widowControl/>
        <w:shd w:val="clear" w:color="auto" w:fill="E0E0E0"/>
        <w:topLinePunct/>
        <w:adjustRightInd w:val="0"/>
        <w:spacing w:line="240" w:lineRule="atLeast"/>
        <w:rPr>
          <w:rFonts w:ascii="Courier New" w:hAnsi="Courier New" w:cs="Courier New"/>
          <w:color w:val="000000"/>
          <w:shd w:val="clear" w:color="auto" w:fill="E0E0E0"/>
        </w:rPr>
      </w:pPr>
      <w:r>
        <w:rPr>
          <w:rFonts w:ascii="Courier New" w:hAnsi="Courier New" w:cs="Courier New"/>
          <w:color w:val="000000"/>
          <w:sz w:val="21"/>
          <w:szCs w:val="21"/>
          <w:shd w:val="clear" w:color="auto" w:fill="E0E0E0"/>
        </w:rPr>
        <w:t xml:space="preserve">    </w:t>
      </w:r>
      <w:r>
        <w:rPr>
          <w:rFonts w:ascii="Courier New" w:hAnsi="Courier New" w:cs="Courier New"/>
          <w:color w:val="FF0000"/>
          <w:sz w:val="21"/>
          <w:szCs w:val="21"/>
          <w:shd w:val="clear" w:color="auto" w:fill="E0E0E0"/>
        </w:rPr>
        <w:t>having count(*)=2</w:t>
      </w:r>
      <w:r>
        <w:rPr>
          <w:rFonts w:ascii="Courier New" w:hAnsi="Courier New" w:cs="Courier New"/>
          <w:color w:val="000000"/>
          <w:sz w:val="21"/>
          <w:szCs w:val="21"/>
          <w:shd w:val="clear" w:color="auto" w:fill="E0E0E0"/>
        </w:rPr>
        <w:t xml:space="preserve">       </w:t>
      </w:r>
      <w:r>
        <w:rPr>
          <w:rFonts w:hint="eastAsia" w:ascii="Courier New" w:hAnsi="Courier New" w:cs="Courier New"/>
          <w:color w:val="000000"/>
          <w:shd w:val="clear" w:color="auto" w:fill="E0E0E0"/>
        </w:rPr>
        <w:t>--学习所有课程的学生</w:t>
      </w:r>
    </w:p>
    <w:p w14:paraId="18DE6C1C">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color w:val="000000"/>
          <w:sz w:val="21"/>
          <w:szCs w:val="21"/>
          <w:shd w:val="clear" w:color="auto" w:fill="E0E0E0"/>
        </w:rPr>
        <w:t>)t1</w:t>
      </w:r>
    </w:p>
    <w:p w14:paraId="27E62180">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color w:val="000000"/>
          <w:sz w:val="21"/>
          <w:szCs w:val="21"/>
          <w:shd w:val="clear" w:color="auto" w:fill="E0E0E0"/>
        </w:rPr>
        <w:t>left join student_info si</w:t>
      </w:r>
    </w:p>
    <w:p w14:paraId="15236556">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color w:val="000000"/>
          <w:sz w:val="21"/>
          <w:szCs w:val="21"/>
          <w:shd w:val="clear" w:color="auto" w:fill="E0E0E0"/>
        </w:rPr>
        <w:t>on t1.stu_id=si.stu_id;</w:t>
      </w:r>
    </w:p>
    <w:p w14:paraId="7344D31A">
      <w:pPr>
        <w:spacing w:line="360" w:lineRule="auto"/>
        <w:ind w:firstLine="420"/>
        <w:rPr>
          <w:rFonts w:ascii="Calibri" w:hAnsi="Calibri"/>
          <w:snapToGrid w:val="0"/>
          <w:position w:val="8"/>
          <w:szCs w:val="21"/>
        </w:rPr>
      </w:pPr>
      <w:r>
        <w:rPr>
          <w:rFonts w:hint="eastAsia" w:ascii="Calibri" w:hAnsi="Calibri"/>
          <w:snapToGrid w:val="0"/>
          <w:position w:val="8"/>
          <w:szCs w:val="21"/>
          <w:lang w:val="zh-CN"/>
        </w:rPr>
        <w:t>结果</w:t>
      </w:r>
    </w:p>
    <w:p w14:paraId="3263745F">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s.stu_id    s.stu_name</w:t>
      </w:r>
    </w:p>
    <w:p w14:paraId="2C7437F4">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005       唐国强</w:t>
      </w:r>
    </w:p>
    <w:p w14:paraId="01936482">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007       陈坤</w:t>
      </w:r>
    </w:p>
    <w:p w14:paraId="0E83930A">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009       郭德纲</w:t>
      </w:r>
    </w:p>
    <w:p w14:paraId="68ACA8DE">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Time taken: 27.16 seconds, Fetched: 3 row(s)</w:t>
      </w:r>
    </w:p>
    <w:bookmarkEnd w:id="45"/>
    <w:p w14:paraId="42D747DE">
      <w:pPr>
        <w:pStyle w:val="4"/>
      </w:pPr>
      <w:bookmarkStart w:id="46" w:name="d16查询学过李体音老师所讲授的任意一门课程的学生的学号姓名"/>
      <w:r>
        <w:rPr>
          <w:rFonts w:hint="eastAsia"/>
        </w:rPr>
        <w:t>5.2.</w:t>
      </w:r>
      <w:r>
        <w:t>7</w:t>
      </w:r>
      <w:r>
        <w:rPr>
          <w:rFonts w:hint="eastAsia"/>
        </w:rPr>
        <w:t xml:space="preserve"> </w:t>
      </w:r>
      <w:r>
        <w:rPr>
          <w:color w:val="FF0000"/>
        </w:rPr>
        <w:t>[</w:t>
      </w:r>
      <w:r>
        <w:rPr>
          <w:rFonts w:hint="eastAsia"/>
          <w:color w:val="FF0000"/>
        </w:rPr>
        <w:t>课堂讲解</w:t>
      </w:r>
      <w:r>
        <w:rPr>
          <w:color w:val="FF0000"/>
        </w:rPr>
        <w:t>]</w:t>
      </w:r>
      <w:r>
        <w:rPr>
          <w:rFonts w:hint="eastAsia"/>
        </w:rPr>
        <w:t>查询学过“李体音”老师所讲授的任意一门课程的学生的学号、姓名</w:t>
      </w:r>
    </w:p>
    <w:p w14:paraId="57ECF181">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hive&gt;</w:t>
      </w:r>
    </w:p>
    <w:p w14:paraId="41A3496F">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color w:val="000000"/>
          <w:sz w:val="21"/>
          <w:szCs w:val="21"/>
          <w:shd w:val="clear" w:color="auto" w:fill="E0E0E0"/>
        </w:rPr>
        <w:t>select</w:t>
      </w:r>
    </w:p>
    <w:p w14:paraId="3044FEC4">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color w:val="000000"/>
          <w:sz w:val="21"/>
          <w:szCs w:val="21"/>
          <w:shd w:val="clear" w:color="auto" w:fill="E0E0E0"/>
        </w:rPr>
        <w:t xml:space="preserve">    t1.stu_id,</w:t>
      </w:r>
    </w:p>
    <w:p w14:paraId="61EE7E11">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color w:val="000000"/>
          <w:sz w:val="21"/>
          <w:szCs w:val="21"/>
          <w:shd w:val="clear" w:color="auto" w:fill="E0E0E0"/>
        </w:rPr>
        <w:t xml:space="preserve">    si.stu_name</w:t>
      </w:r>
    </w:p>
    <w:p w14:paraId="15673C5A">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color w:val="000000"/>
          <w:sz w:val="21"/>
          <w:szCs w:val="21"/>
          <w:shd w:val="clear" w:color="auto" w:fill="E0E0E0"/>
        </w:rPr>
        <w:t>from</w:t>
      </w:r>
    </w:p>
    <w:p w14:paraId="34830AEF">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color w:val="000000"/>
          <w:sz w:val="21"/>
          <w:szCs w:val="21"/>
          <w:shd w:val="clear" w:color="auto" w:fill="E0E0E0"/>
        </w:rPr>
        <w:t>(</w:t>
      </w:r>
    </w:p>
    <w:p w14:paraId="22473C2E">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color w:val="000000"/>
          <w:sz w:val="21"/>
          <w:szCs w:val="21"/>
          <w:shd w:val="clear" w:color="auto" w:fill="E0E0E0"/>
        </w:rPr>
        <w:t xml:space="preserve">    select</w:t>
      </w:r>
    </w:p>
    <w:p w14:paraId="21DC83E2">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color w:val="000000"/>
          <w:sz w:val="21"/>
          <w:szCs w:val="21"/>
          <w:shd w:val="clear" w:color="auto" w:fill="E0E0E0"/>
        </w:rPr>
        <w:t xml:space="preserve">        stu_id</w:t>
      </w:r>
    </w:p>
    <w:p w14:paraId="23BC4068">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color w:val="000000"/>
          <w:sz w:val="21"/>
          <w:szCs w:val="21"/>
          <w:shd w:val="clear" w:color="auto" w:fill="E0E0E0"/>
        </w:rPr>
        <w:t xml:space="preserve">    from score_info si</w:t>
      </w:r>
    </w:p>
    <w:p w14:paraId="07FF9E51">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color w:val="000000"/>
          <w:sz w:val="21"/>
          <w:szCs w:val="21"/>
          <w:shd w:val="clear" w:color="auto" w:fill="E0E0E0"/>
        </w:rPr>
        <w:t xml:space="preserve">    where course_id in</w:t>
      </w:r>
    </w:p>
    <w:p w14:paraId="7469364E">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color w:val="000000"/>
          <w:sz w:val="21"/>
          <w:szCs w:val="21"/>
          <w:shd w:val="clear" w:color="auto" w:fill="E0E0E0"/>
        </w:rPr>
        <w:t xml:space="preserve">    (</w:t>
      </w:r>
    </w:p>
    <w:p w14:paraId="035546F9">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color w:val="000000"/>
          <w:sz w:val="21"/>
          <w:szCs w:val="21"/>
          <w:shd w:val="clear" w:color="auto" w:fill="E0E0E0"/>
        </w:rPr>
        <w:t xml:space="preserve">        select</w:t>
      </w:r>
    </w:p>
    <w:p w14:paraId="79908303">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color w:val="000000"/>
          <w:sz w:val="21"/>
          <w:szCs w:val="21"/>
          <w:shd w:val="clear" w:color="auto" w:fill="E0E0E0"/>
        </w:rPr>
        <w:t xml:space="preserve">           course_id</w:t>
      </w:r>
    </w:p>
    <w:p w14:paraId="37FF1203">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color w:val="000000"/>
          <w:sz w:val="21"/>
          <w:szCs w:val="21"/>
          <w:shd w:val="clear" w:color="auto" w:fill="E0E0E0"/>
        </w:rPr>
        <w:t xml:space="preserve">        from course_info c</w:t>
      </w:r>
    </w:p>
    <w:p w14:paraId="4F62DAAD">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color w:val="000000"/>
          <w:sz w:val="21"/>
          <w:szCs w:val="21"/>
          <w:shd w:val="clear" w:color="auto" w:fill="E0E0E0"/>
        </w:rPr>
        <w:t xml:space="preserve">        join teacher_info t</w:t>
      </w:r>
    </w:p>
    <w:p w14:paraId="1E6BF3AB">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color w:val="000000"/>
          <w:sz w:val="21"/>
          <w:szCs w:val="21"/>
          <w:shd w:val="clear" w:color="auto" w:fill="E0E0E0"/>
        </w:rPr>
        <w:t xml:space="preserve">        on c.tea_id = t.tea_id</w:t>
      </w:r>
    </w:p>
    <w:p w14:paraId="2E6FB247">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 xml:space="preserve">        where tea_name='李体音'</w:t>
      </w:r>
    </w:p>
    <w:p w14:paraId="0E170864">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color w:val="000000"/>
          <w:sz w:val="21"/>
          <w:szCs w:val="21"/>
          <w:shd w:val="clear" w:color="auto" w:fill="E0E0E0"/>
        </w:rPr>
        <w:t xml:space="preserve">    )</w:t>
      </w:r>
    </w:p>
    <w:p w14:paraId="24A99974">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color w:val="000000"/>
          <w:sz w:val="21"/>
          <w:szCs w:val="21"/>
          <w:shd w:val="clear" w:color="auto" w:fill="E0E0E0"/>
        </w:rPr>
        <w:t xml:space="preserve">    group by stu_id</w:t>
      </w:r>
    </w:p>
    <w:p w14:paraId="1970C8AA">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color w:val="000000"/>
          <w:sz w:val="21"/>
          <w:szCs w:val="21"/>
          <w:shd w:val="clear" w:color="auto" w:fill="E0E0E0"/>
        </w:rPr>
        <w:t>)t1</w:t>
      </w:r>
    </w:p>
    <w:p w14:paraId="16CEED37">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color w:val="000000"/>
          <w:sz w:val="21"/>
          <w:szCs w:val="21"/>
          <w:shd w:val="clear" w:color="auto" w:fill="E0E0E0"/>
        </w:rPr>
        <w:t>left join student_info si</w:t>
      </w:r>
    </w:p>
    <w:p w14:paraId="0FE67C7E">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color w:val="000000"/>
          <w:sz w:val="21"/>
          <w:szCs w:val="21"/>
          <w:shd w:val="clear" w:color="auto" w:fill="E0E0E0"/>
        </w:rPr>
        <w:t>on t1.stu_id=si.stu_id;</w:t>
      </w:r>
    </w:p>
    <w:p w14:paraId="64FCDB6B">
      <w:pPr>
        <w:spacing w:line="360" w:lineRule="auto"/>
        <w:ind w:firstLine="420"/>
        <w:rPr>
          <w:rFonts w:ascii="Calibri" w:hAnsi="Calibri"/>
          <w:snapToGrid w:val="0"/>
          <w:position w:val="8"/>
          <w:szCs w:val="21"/>
        </w:rPr>
      </w:pPr>
      <w:r>
        <w:rPr>
          <w:rFonts w:hint="eastAsia" w:ascii="Calibri" w:hAnsi="Calibri"/>
          <w:snapToGrid w:val="0"/>
          <w:position w:val="8"/>
          <w:szCs w:val="21"/>
          <w:lang w:val="zh-CN"/>
        </w:rPr>
        <w:t>结果</w:t>
      </w:r>
    </w:p>
    <w:p w14:paraId="537A89B0">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s.stu_id    s.stu_name</w:t>
      </w:r>
    </w:p>
    <w:p w14:paraId="1F00FB68">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001       彭于晏</w:t>
      </w:r>
    </w:p>
    <w:p w14:paraId="03B98FCA">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002       胡歌</w:t>
      </w:r>
    </w:p>
    <w:p w14:paraId="00CDE50B">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004       刘德华</w:t>
      </w:r>
    </w:p>
    <w:p w14:paraId="75D8945C">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005       唐国强</w:t>
      </w:r>
    </w:p>
    <w:p w14:paraId="10C08490">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007       陈坤</w:t>
      </w:r>
    </w:p>
    <w:p w14:paraId="44AA3FFC">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009       郭德纲</w:t>
      </w:r>
    </w:p>
    <w:p w14:paraId="52657ED0">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010       于谦</w:t>
      </w:r>
    </w:p>
    <w:p w14:paraId="1ABECA5B">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013       蒋欣</w:t>
      </w:r>
    </w:p>
    <w:p w14:paraId="2465C1E7">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014       赵丽颖</w:t>
      </w:r>
    </w:p>
    <w:p w14:paraId="6ECC8146">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015       刘亦菲</w:t>
      </w:r>
    </w:p>
    <w:p w14:paraId="368849C6">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016       周冬雨</w:t>
      </w:r>
    </w:p>
    <w:p w14:paraId="258307C6">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017       范冰冰</w:t>
      </w:r>
    </w:p>
    <w:p w14:paraId="2ECDFE6A">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018       李冰冰</w:t>
      </w:r>
    </w:p>
    <w:p w14:paraId="2FA5E6ED">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020       宋丹丹</w:t>
      </w:r>
    </w:p>
    <w:p w14:paraId="0A98D157">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Time taken: 9.391 seconds, Fetched: 14 row(s)</w:t>
      </w:r>
    </w:p>
    <w:bookmarkEnd w:id="46"/>
    <w:p w14:paraId="23A3B5C6">
      <w:pPr>
        <w:pStyle w:val="4"/>
      </w:pPr>
      <w:bookmarkStart w:id="47" w:name="d17查询没学过李体音老师讲授的任一门课程的学生姓名"/>
      <w:commentRangeStart w:id="5"/>
      <w:r>
        <w:rPr>
          <w:rFonts w:hint="eastAsia"/>
        </w:rPr>
        <w:t>5.2.</w:t>
      </w:r>
      <w:r>
        <w:t>8</w:t>
      </w:r>
      <w:r>
        <w:rPr>
          <w:rFonts w:hint="eastAsia"/>
        </w:rPr>
        <w:t xml:space="preserve"> </w:t>
      </w:r>
      <w:r>
        <w:rPr>
          <w:color w:val="FF0000"/>
        </w:rPr>
        <w:t>[</w:t>
      </w:r>
      <w:r>
        <w:rPr>
          <w:rFonts w:hint="eastAsia"/>
          <w:color w:val="FF0000"/>
        </w:rPr>
        <w:t>课堂讲解</w:t>
      </w:r>
      <w:r>
        <w:rPr>
          <w:color w:val="FF0000"/>
        </w:rPr>
        <w:t>]</w:t>
      </w:r>
      <w:r>
        <w:rPr>
          <w:rFonts w:hint="eastAsia"/>
        </w:rPr>
        <w:t>查询没学过"李体音"老师讲授的任一门课程的学生姓名</w:t>
      </w:r>
      <w:commentRangeEnd w:id="5"/>
      <w:r>
        <w:rPr>
          <w:rStyle w:val="29"/>
          <w:b w:val="0"/>
        </w:rPr>
        <w:commentReference w:id="5"/>
      </w:r>
    </w:p>
    <w:p w14:paraId="5A812520">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hive&gt;</w:t>
      </w:r>
    </w:p>
    <w:p w14:paraId="3EB58AF3">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color w:val="000000"/>
          <w:sz w:val="21"/>
          <w:szCs w:val="21"/>
          <w:shd w:val="clear" w:color="auto" w:fill="E0E0E0"/>
        </w:rPr>
        <w:t>select</w:t>
      </w:r>
    </w:p>
    <w:p w14:paraId="55A0524C">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color w:val="000000"/>
          <w:sz w:val="21"/>
          <w:szCs w:val="21"/>
          <w:shd w:val="clear" w:color="auto" w:fill="E0E0E0"/>
        </w:rPr>
        <w:t xml:space="preserve">    stu_id,</w:t>
      </w:r>
    </w:p>
    <w:p w14:paraId="028210D2">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color w:val="000000"/>
          <w:sz w:val="21"/>
          <w:szCs w:val="21"/>
          <w:shd w:val="clear" w:color="auto" w:fill="E0E0E0"/>
        </w:rPr>
        <w:t xml:space="preserve">    stu_name</w:t>
      </w:r>
    </w:p>
    <w:p w14:paraId="52CBE848">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color w:val="000000"/>
          <w:sz w:val="21"/>
          <w:szCs w:val="21"/>
          <w:shd w:val="clear" w:color="auto" w:fill="E0E0E0"/>
        </w:rPr>
        <w:t>from student_info</w:t>
      </w:r>
    </w:p>
    <w:p w14:paraId="739B0180">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color w:val="000000"/>
          <w:sz w:val="21"/>
          <w:szCs w:val="21"/>
          <w:shd w:val="clear" w:color="auto" w:fill="E0E0E0"/>
        </w:rPr>
        <w:t xml:space="preserve">where stu_id </w:t>
      </w:r>
      <w:r>
        <w:rPr>
          <w:rFonts w:ascii="Courier New" w:hAnsi="Courier New" w:cs="Courier New"/>
          <w:color w:val="FF0000"/>
          <w:sz w:val="21"/>
          <w:szCs w:val="21"/>
          <w:shd w:val="clear" w:color="auto" w:fill="E0E0E0"/>
        </w:rPr>
        <w:t>not in</w:t>
      </w:r>
    </w:p>
    <w:p w14:paraId="1C957933">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color w:val="000000"/>
          <w:sz w:val="21"/>
          <w:szCs w:val="21"/>
          <w:shd w:val="clear" w:color="auto" w:fill="E0E0E0"/>
        </w:rPr>
        <w:t>(</w:t>
      </w:r>
    </w:p>
    <w:p w14:paraId="2D574A02">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color w:val="000000"/>
          <w:sz w:val="21"/>
          <w:szCs w:val="21"/>
          <w:shd w:val="clear" w:color="auto" w:fill="E0E0E0"/>
        </w:rPr>
        <w:t xml:space="preserve">    select</w:t>
      </w:r>
    </w:p>
    <w:p w14:paraId="08BEF636">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color w:val="000000"/>
          <w:sz w:val="21"/>
          <w:szCs w:val="21"/>
          <w:shd w:val="clear" w:color="auto" w:fill="E0E0E0"/>
        </w:rPr>
        <w:t xml:space="preserve">        stu_id</w:t>
      </w:r>
    </w:p>
    <w:p w14:paraId="20F83409">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color w:val="000000"/>
          <w:sz w:val="21"/>
          <w:szCs w:val="21"/>
          <w:shd w:val="clear" w:color="auto" w:fill="E0E0E0"/>
        </w:rPr>
        <w:t xml:space="preserve">    from score_info si</w:t>
      </w:r>
    </w:p>
    <w:p w14:paraId="6CF0FC82">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color w:val="000000"/>
          <w:sz w:val="21"/>
          <w:szCs w:val="21"/>
          <w:shd w:val="clear" w:color="auto" w:fill="E0E0E0"/>
        </w:rPr>
        <w:t xml:space="preserve">    where course_id in</w:t>
      </w:r>
    </w:p>
    <w:p w14:paraId="7413ECC0">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color w:val="000000"/>
          <w:sz w:val="21"/>
          <w:szCs w:val="21"/>
          <w:shd w:val="clear" w:color="auto" w:fill="E0E0E0"/>
        </w:rPr>
        <w:t xml:space="preserve">    (</w:t>
      </w:r>
    </w:p>
    <w:p w14:paraId="3B6E86C0">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color w:val="000000"/>
          <w:sz w:val="21"/>
          <w:szCs w:val="21"/>
          <w:shd w:val="clear" w:color="auto" w:fill="E0E0E0"/>
        </w:rPr>
        <w:t xml:space="preserve">        select</w:t>
      </w:r>
    </w:p>
    <w:p w14:paraId="1A34371D">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color w:val="000000"/>
          <w:sz w:val="21"/>
          <w:szCs w:val="21"/>
          <w:shd w:val="clear" w:color="auto" w:fill="E0E0E0"/>
        </w:rPr>
        <w:t xml:space="preserve">           course_id</w:t>
      </w:r>
    </w:p>
    <w:p w14:paraId="60331253">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color w:val="000000"/>
          <w:sz w:val="21"/>
          <w:szCs w:val="21"/>
          <w:shd w:val="clear" w:color="auto" w:fill="E0E0E0"/>
        </w:rPr>
        <w:t xml:space="preserve">        from course_info c</w:t>
      </w:r>
    </w:p>
    <w:p w14:paraId="2252DC3C">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color w:val="000000"/>
          <w:sz w:val="21"/>
          <w:szCs w:val="21"/>
          <w:shd w:val="clear" w:color="auto" w:fill="E0E0E0"/>
        </w:rPr>
        <w:t xml:space="preserve">        join teacher_info t</w:t>
      </w:r>
    </w:p>
    <w:p w14:paraId="5FD7BAB8">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color w:val="000000"/>
          <w:sz w:val="21"/>
          <w:szCs w:val="21"/>
          <w:shd w:val="clear" w:color="auto" w:fill="E0E0E0"/>
        </w:rPr>
        <w:t xml:space="preserve">        on c.tea_id = t.tea_id</w:t>
      </w:r>
    </w:p>
    <w:p w14:paraId="72230546">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 xml:space="preserve">        where tea_name='李体音'</w:t>
      </w:r>
    </w:p>
    <w:p w14:paraId="448E45DE">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color w:val="000000"/>
          <w:sz w:val="21"/>
          <w:szCs w:val="21"/>
          <w:shd w:val="clear" w:color="auto" w:fill="E0E0E0"/>
        </w:rPr>
        <w:t xml:space="preserve">    )</w:t>
      </w:r>
    </w:p>
    <w:p w14:paraId="211B1DCE">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color w:val="000000"/>
          <w:sz w:val="21"/>
          <w:szCs w:val="21"/>
          <w:shd w:val="clear" w:color="auto" w:fill="E0E0E0"/>
        </w:rPr>
        <w:t xml:space="preserve">    group by stu_id</w:t>
      </w:r>
    </w:p>
    <w:p w14:paraId="3BF19A1D">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color w:val="000000"/>
          <w:sz w:val="21"/>
          <w:szCs w:val="21"/>
          <w:shd w:val="clear" w:color="auto" w:fill="E0E0E0"/>
        </w:rPr>
        <w:t>);</w:t>
      </w:r>
    </w:p>
    <w:p w14:paraId="7D1ADAFB">
      <w:pPr>
        <w:spacing w:line="360" w:lineRule="auto"/>
        <w:ind w:firstLine="420"/>
        <w:rPr>
          <w:rFonts w:ascii="Calibri" w:hAnsi="Calibri"/>
          <w:snapToGrid w:val="0"/>
          <w:position w:val="8"/>
          <w:szCs w:val="21"/>
        </w:rPr>
      </w:pPr>
      <w:r>
        <w:rPr>
          <w:rFonts w:hint="eastAsia" w:ascii="Calibri" w:hAnsi="Calibri"/>
          <w:snapToGrid w:val="0"/>
          <w:position w:val="8"/>
          <w:szCs w:val="21"/>
          <w:lang w:val="zh-CN"/>
        </w:rPr>
        <w:t>结果</w:t>
      </w:r>
    </w:p>
    <w:p w14:paraId="0A4FB850">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stu_id  stu_name</w:t>
      </w:r>
    </w:p>
    <w:p w14:paraId="2F5E828C">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003     周杰伦</w:t>
      </w:r>
    </w:p>
    <w:p w14:paraId="57C2F226">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006     陈道明</w:t>
      </w:r>
    </w:p>
    <w:p w14:paraId="6CD08BF8">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008     吴京</w:t>
      </w:r>
    </w:p>
    <w:p w14:paraId="1796A614">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011     潘长江</w:t>
      </w:r>
    </w:p>
    <w:p w14:paraId="096DFFD9">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012     杨紫</w:t>
      </w:r>
    </w:p>
    <w:p w14:paraId="5BFCCC3F">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019     邓紫棋</w:t>
      </w:r>
    </w:p>
    <w:p w14:paraId="0C34715E">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Time taken: 36.559 seconds, Fetched: 6 row(s)</w:t>
      </w:r>
    </w:p>
    <w:bookmarkEnd w:id="47"/>
    <w:p w14:paraId="52EDECE1">
      <w:pPr>
        <w:pStyle w:val="4"/>
      </w:pPr>
      <w:bookmarkStart w:id="48" w:name="d19查询至少有一门课与学号为001的学生所学课程相同的学生的学号和姓名"/>
      <w:commentRangeStart w:id="6"/>
      <w:r>
        <w:rPr>
          <w:rFonts w:hint="eastAsia"/>
        </w:rPr>
        <w:t>5.2.</w:t>
      </w:r>
      <w:r>
        <w:t>9</w:t>
      </w:r>
      <w:r>
        <w:rPr>
          <w:rFonts w:hint="eastAsia"/>
        </w:rPr>
        <w:t xml:space="preserve"> </w:t>
      </w:r>
      <w:r>
        <w:rPr>
          <w:color w:val="FF0000"/>
        </w:rPr>
        <w:t>[</w:t>
      </w:r>
      <w:r>
        <w:rPr>
          <w:rFonts w:hint="eastAsia"/>
          <w:color w:val="FF0000"/>
        </w:rPr>
        <w:t>课堂讲解</w:t>
      </w:r>
      <w:r>
        <w:rPr>
          <w:color w:val="FF0000"/>
        </w:rPr>
        <w:t>]</w:t>
      </w:r>
      <w:r>
        <w:rPr>
          <w:rFonts w:hint="eastAsia"/>
        </w:rPr>
        <w:t>查询至少有一门课与学号为“001”的学生所学课程相同的学生的学号和姓名</w:t>
      </w:r>
      <w:commentRangeEnd w:id="6"/>
      <w:r>
        <w:rPr>
          <w:rStyle w:val="29"/>
          <w:b w:val="0"/>
        </w:rPr>
        <w:commentReference w:id="6"/>
      </w:r>
    </w:p>
    <w:p w14:paraId="0CA54364">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hive&gt;</w:t>
      </w:r>
    </w:p>
    <w:p w14:paraId="54A32EC4">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color w:val="000000"/>
          <w:sz w:val="21"/>
          <w:szCs w:val="21"/>
          <w:shd w:val="clear" w:color="auto" w:fill="E0E0E0"/>
        </w:rPr>
        <w:t>select</w:t>
      </w:r>
    </w:p>
    <w:p w14:paraId="1345F8C9">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color w:val="000000"/>
          <w:sz w:val="21"/>
          <w:szCs w:val="21"/>
          <w:shd w:val="clear" w:color="auto" w:fill="E0E0E0"/>
        </w:rPr>
        <w:t xml:space="preserve">    si.stu_id,</w:t>
      </w:r>
    </w:p>
    <w:p w14:paraId="7E65F9DA">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color w:val="000000"/>
          <w:sz w:val="21"/>
          <w:szCs w:val="21"/>
          <w:shd w:val="clear" w:color="auto" w:fill="E0E0E0"/>
        </w:rPr>
        <w:t xml:space="preserve">    si.stu_name</w:t>
      </w:r>
    </w:p>
    <w:p w14:paraId="292F214C">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color w:val="000000"/>
          <w:sz w:val="21"/>
          <w:szCs w:val="21"/>
          <w:shd w:val="clear" w:color="auto" w:fill="E0E0E0"/>
        </w:rPr>
        <w:t>from score_info sc</w:t>
      </w:r>
    </w:p>
    <w:p w14:paraId="101D3941">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color w:val="000000"/>
          <w:sz w:val="21"/>
          <w:szCs w:val="21"/>
          <w:shd w:val="clear" w:color="auto" w:fill="E0E0E0"/>
        </w:rPr>
        <w:t>join student_info si</w:t>
      </w:r>
    </w:p>
    <w:p w14:paraId="4C2A2185">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color w:val="000000"/>
          <w:sz w:val="21"/>
          <w:szCs w:val="21"/>
          <w:shd w:val="clear" w:color="auto" w:fill="E0E0E0"/>
        </w:rPr>
        <w:t>on sc.stu_id = si.stu_id</w:t>
      </w:r>
    </w:p>
    <w:p w14:paraId="0754B9EC">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color w:val="000000"/>
          <w:sz w:val="21"/>
          <w:szCs w:val="21"/>
          <w:shd w:val="clear" w:color="auto" w:fill="E0E0E0"/>
        </w:rPr>
        <w:t>where sc.course_id in</w:t>
      </w:r>
    </w:p>
    <w:p w14:paraId="586D349A">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color w:val="000000"/>
          <w:sz w:val="21"/>
          <w:szCs w:val="21"/>
          <w:shd w:val="clear" w:color="auto" w:fill="E0E0E0"/>
        </w:rPr>
        <w:t>(</w:t>
      </w:r>
    </w:p>
    <w:p w14:paraId="7087D5AE">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color w:val="000000"/>
          <w:sz w:val="21"/>
          <w:szCs w:val="21"/>
          <w:shd w:val="clear" w:color="auto" w:fill="E0E0E0"/>
        </w:rPr>
        <w:t xml:space="preserve">    select</w:t>
      </w:r>
    </w:p>
    <w:p w14:paraId="261D56F8">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color w:val="000000"/>
          <w:sz w:val="21"/>
          <w:szCs w:val="21"/>
          <w:shd w:val="clear" w:color="auto" w:fill="E0E0E0"/>
        </w:rPr>
        <w:t xml:space="preserve">        course_id</w:t>
      </w:r>
    </w:p>
    <w:p w14:paraId="4E9E2B27">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color w:val="000000"/>
          <w:sz w:val="21"/>
          <w:szCs w:val="21"/>
          <w:shd w:val="clear" w:color="auto" w:fill="E0E0E0"/>
        </w:rPr>
        <w:t xml:space="preserve">    from score_info</w:t>
      </w:r>
    </w:p>
    <w:p w14:paraId="24EA66D0">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color w:val="000000"/>
          <w:sz w:val="21"/>
          <w:szCs w:val="21"/>
          <w:shd w:val="clear" w:color="auto" w:fill="E0E0E0"/>
        </w:rPr>
        <w:t xml:space="preserve">    where stu_id='001'    </w:t>
      </w:r>
      <w:r>
        <w:rPr>
          <w:rFonts w:hint="eastAsia" w:ascii="Courier New" w:hAnsi="Courier New" w:cs="Courier New"/>
          <w:color w:val="000000"/>
          <w:shd w:val="clear" w:color="auto" w:fill="E0E0E0"/>
        </w:rPr>
        <w:t>--</w:t>
      </w:r>
      <w:r>
        <w:rPr>
          <w:rFonts w:ascii="Courier New" w:hAnsi="Courier New" w:cs="Courier New"/>
          <w:color w:val="000000"/>
          <w:shd w:val="clear" w:color="auto" w:fill="E0E0E0"/>
        </w:rPr>
        <w:t>001</w:t>
      </w:r>
      <w:r>
        <w:rPr>
          <w:rFonts w:hint="eastAsia" w:ascii="Courier New" w:hAnsi="Courier New" w:cs="Courier New"/>
          <w:color w:val="000000"/>
          <w:shd w:val="clear" w:color="auto" w:fill="E0E0E0"/>
        </w:rPr>
        <w:t>的课程</w:t>
      </w:r>
    </w:p>
    <w:p w14:paraId="4F7705C4">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color w:val="000000"/>
          <w:sz w:val="21"/>
          <w:szCs w:val="21"/>
          <w:shd w:val="clear" w:color="auto" w:fill="E0E0E0"/>
        </w:rPr>
        <w:t xml:space="preserve">) and sc.stu_id &lt;&gt; '001'  </w:t>
      </w:r>
      <w:r>
        <w:rPr>
          <w:rFonts w:hint="eastAsia" w:ascii="Courier New" w:hAnsi="Courier New" w:cs="Courier New"/>
          <w:color w:val="000000"/>
          <w:shd w:val="clear" w:color="auto" w:fill="E0E0E0"/>
        </w:rPr>
        <w:t>--排除0</w:t>
      </w:r>
      <w:r>
        <w:rPr>
          <w:rFonts w:ascii="Courier New" w:hAnsi="Courier New" w:cs="Courier New"/>
          <w:color w:val="000000"/>
          <w:shd w:val="clear" w:color="auto" w:fill="E0E0E0"/>
        </w:rPr>
        <w:t>01</w:t>
      </w:r>
      <w:r>
        <w:rPr>
          <w:rFonts w:hint="eastAsia" w:ascii="Courier New" w:hAnsi="Courier New" w:cs="Courier New"/>
          <w:color w:val="000000"/>
          <w:shd w:val="clear" w:color="auto" w:fill="E0E0E0"/>
        </w:rPr>
        <w:t>学生</w:t>
      </w:r>
    </w:p>
    <w:p w14:paraId="2679C241">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color w:val="000000"/>
          <w:sz w:val="21"/>
          <w:szCs w:val="21"/>
          <w:shd w:val="clear" w:color="auto" w:fill="E0E0E0"/>
        </w:rPr>
        <w:t>group by si.stu_id,si.stu_name;</w:t>
      </w:r>
    </w:p>
    <w:p w14:paraId="567A92AB">
      <w:pPr>
        <w:spacing w:line="360" w:lineRule="auto"/>
        <w:ind w:firstLine="420"/>
        <w:rPr>
          <w:rFonts w:ascii="Calibri" w:hAnsi="Calibri"/>
          <w:snapToGrid w:val="0"/>
          <w:position w:val="8"/>
          <w:szCs w:val="21"/>
        </w:rPr>
      </w:pPr>
      <w:r>
        <w:rPr>
          <w:rFonts w:hint="eastAsia" w:ascii="Calibri" w:hAnsi="Calibri"/>
          <w:snapToGrid w:val="0"/>
          <w:position w:val="8"/>
          <w:szCs w:val="21"/>
          <w:lang w:val="zh-CN"/>
        </w:rPr>
        <w:t>结果</w:t>
      </w:r>
    </w:p>
    <w:p w14:paraId="375981B7">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s1.stu_id     s2.stu_name</w:t>
      </w:r>
    </w:p>
    <w:p w14:paraId="7FD209EA">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002          胡歌</w:t>
      </w:r>
    </w:p>
    <w:p w14:paraId="37D35E4E">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004          刘德华</w:t>
      </w:r>
    </w:p>
    <w:p w14:paraId="42D59966">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005          唐国强</w:t>
      </w:r>
    </w:p>
    <w:p w14:paraId="176AA756">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006          陈道明</w:t>
      </w:r>
    </w:p>
    <w:p w14:paraId="71A25A71">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007          陈坤</w:t>
      </w:r>
    </w:p>
    <w:p w14:paraId="7C7496D6">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008          吴京</w:t>
      </w:r>
    </w:p>
    <w:p w14:paraId="1FCB7E44">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009          郭德纲</w:t>
      </w:r>
    </w:p>
    <w:p w14:paraId="5CB7A72E">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010          于谦</w:t>
      </w:r>
    </w:p>
    <w:p w14:paraId="0C957D8F">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011          潘长江</w:t>
      </w:r>
    </w:p>
    <w:p w14:paraId="5DFE955D">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012          杨紫</w:t>
      </w:r>
    </w:p>
    <w:p w14:paraId="0AB4F664">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013          蒋欣</w:t>
      </w:r>
    </w:p>
    <w:p w14:paraId="5B5D197E">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014          赵丽颖</w:t>
      </w:r>
    </w:p>
    <w:p w14:paraId="1DA7D556">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015          刘亦菲</w:t>
      </w:r>
    </w:p>
    <w:p w14:paraId="4AB0008F">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016          周冬雨</w:t>
      </w:r>
    </w:p>
    <w:p w14:paraId="5D125041">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017          范冰冰</w:t>
      </w:r>
    </w:p>
    <w:p w14:paraId="229DB371">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018          李冰冰</w:t>
      </w:r>
    </w:p>
    <w:p w14:paraId="16F9CA20">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019          邓紫棋</w:t>
      </w:r>
    </w:p>
    <w:p w14:paraId="07CBD976">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020          宋丹丹</w:t>
      </w:r>
    </w:p>
    <w:p w14:paraId="3262414F">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Time taken: 8.97 seconds, Fetched: 18 row(s)</w:t>
      </w:r>
    </w:p>
    <w:bookmarkEnd w:id="48"/>
    <w:p w14:paraId="7E704B70">
      <w:pPr>
        <w:pStyle w:val="4"/>
      </w:pPr>
      <w:bookmarkStart w:id="49" w:name="d21按平均成绩从高到低显示所有学生的所有课程的成绩以及平均成绩"/>
      <w:r>
        <w:rPr>
          <w:rFonts w:hint="eastAsia"/>
        </w:rPr>
        <w:t>5.2.</w:t>
      </w:r>
      <w:r>
        <w:t>10</w:t>
      </w:r>
      <w:r>
        <w:rPr>
          <w:rFonts w:hint="eastAsia"/>
        </w:rPr>
        <w:t xml:space="preserve"> 按平均成绩从高到低显示所有学生的所有课程的成绩以及平均成绩</w:t>
      </w:r>
    </w:p>
    <w:p w14:paraId="350AFC6D">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hive&gt;</w:t>
      </w:r>
    </w:p>
    <w:p w14:paraId="468F51C3">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color w:val="000000"/>
          <w:sz w:val="21"/>
          <w:szCs w:val="21"/>
          <w:shd w:val="clear" w:color="auto" w:fill="E0E0E0"/>
        </w:rPr>
        <w:t>select</w:t>
      </w:r>
    </w:p>
    <w:p w14:paraId="03408FDE">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color w:val="000000"/>
          <w:sz w:val="21"/>
          <w:szCs w:val="21"/>
          <w:shd w:val="clear" w:color="auto" w:fill="E0E0E0"/>
        </w:rPr>
        <w:t xml:space="preserve">    si.stu_name,</w:t>
      </w:r>
    </w:p>
    <w:p w14:paraId="5EDBEBF2">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color w:val="000000"/>
          <w:sz w:val="21"/>
          <w:szCs w:val="21"/>
          <w:shd w:val="clear" w:color="auto" w:fill="E0E0E0"/>
        </w:rPr>
        <w:t xml:space="preserve">    ci.course_name,</w:t>
      </w:r>
    </w:p>
    <w:p w14:paraId="35F79AE1">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color w:val="000000"/>
          <w:sz w:val="21"/>
          <w:szCs w:val="21"/>
          <w:shd w:val="clear" w:color="auto" w:fill="E0E0E0"/>
        </w:rPr>
        <w:t xml:space="preserve">    sc.score,</w:t>
      </w:r>
    </w:p>
    <w:p w14:paraId="76FD6CCC">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color w:val="000000"/>
          <w:sz w:val="21"/>
          <w:szCs w:val="21"/>
          <w:shd w:val="clear" w:color="auto" w:fill="E0E0E0"/>
        </w:rPr>
        <w:t xml:space="preserve">    t1.avg_score</w:t>
      </w:r>
    </w:p>
    <w:p w14:paraId="7343BDC0">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color w:val="000000"/>
          <w:sz w:val="21"/>
          <w:szCs w:val="21"/>
          <w:shd w:val="clear" w:color="auto" w:fill="E0E0E0"/>
        </w:rPr>
        <w:t>from score_info sc</w:t>
      </w:r>
    </w:p>
    <w:p w14:paraId="08D36178">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color w:val="000000"/>
          <w:sz w:val="21"/>
          <w:szCs w:val="21"/>
          <w:shd w:val="clear" w:color="auto" w:fill="E0E0E0"/>
        </w:rPr>
        <w:t>join student_info si</w:t>
      </w:r>
    </w:p>
    <w:p w14:paraId="304EEFAB">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color w:val="000000"/>
          <w:sz w:val="21"/>
          <w:szCs w:val="21"/>
          <w:shd w:val="clear" w:color="auto" w:fill="E0E0E0"/>
        </w:rPr>
        <w:t>on sc.stu_id=si.stu_id</w:t>
      </w:r>
    </w:p>
    <w:p w14:paraId="5F4D3A00">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color w:val="000000"/>
          <w:sz w:val="21"/>
          <w:szCs w:val="21"/>
          <w:shd w:val="clear" w:color="auto" w:fill="E0E0E0"/>
        </w:rPr>
        <w:t>join course_info ci</w:t>
      </w:r>
    </w:p>
    <w:p w14:paraId="30B70BC2">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color w:val="000000"/>
          <w:sz w:val="21"/>
          <w:szCs w:val="21"/>
          <w:shd w:val="clear" w:color="auto" w:fill="E0E0E0"/>
        </w:rPr>
        <w:t>on sc.course_id=ci.course_id</w:t>
      </w:r>
    </w:p>
    <w:p w14:paraId="794AF1AE">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color w:val="000000"/>
          <w:sz w:val="21"/>
          <w:szCs w:val="21"/>
          <w:shd w:val="clear" w:color="auto" w:fill="E0E0E0"/>
        </w:rPr>
        <w:t>join</w:t>
      </w:r>
    </w:p>
    <w:p w14:paraId="4B26A91B">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color w:val="000000"/>
          <w:sz w:val="21"/>
          <w:szCs w:val="21"/>
          <w:shd w:val="clear" w:color="auto" w:fill="E0E0E0"/>
        </w:rPr>
        <w:t>(</w:t>
      </w:r>
    </w:p>
    <w:p w14:paraId="25324541">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color w:val="000000"/>
          <w:sz w:val="21"/>
          <w:szCs w:val="21"/>
          <w:shd w:val="clear" w:color="auto" w:fill="E0E0E0"/>
        </w:rPr>
        <w:t xml:space="preserve">    select</w:t>
      </w:r>
    </w:p>
    <w:p w14:paraId="14979D4A">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color w:val="000000"/>
          <w:sz w:val="21"/>
          <w:szCs w:val="21"/>
          <w:shd w:val="clear" w:color="auto" w:fill="E0E0E0"/>
        </w:rPr>
        <w:t xml:space="preserve">        stu_id,</w:t>
      </w:r>
    </w:p>
    <w:p w14:paraId="1779EF16">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color w:val="000000"/>
          <w:sz w:val="21"/>
          <w:szCs w:val="21"/>
          <w:shd w:val="clear" w:color="auto" w:fill="E0E0E0"/>
        </w:rPr>
        <w:t xml:space="preserve">        avg(score) avg_score</w:t>
      </w:r>
    </w:p>
    <w:p w14:paraId="3BD5D23E">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color w:val="000000"/>
          <w:sz w:val="21"/>
          <w:szCs w:val="21"/>
          <w:shd w:val="clear" w:color="auto" w:fill="E0E0E0"/>
        </w:rPr>
        <w:t xml:space="preserve">    from score_info</w:t>
      </w:r>
    </w:p>
    <w:p w14:paraId="14EF77A8">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color w:val="000000"/>
          <w:sz w:val="21"/>
          <w:szCs w:val="21"/>
          <w:shd w:val="clear" w:color="auto" w:fill="E0E0E0"/>
        </w:rPr>
        <w:t xml:space="preserve">    group by stu_id</w:t>
      </w:r>
    </w:p>
    <w:p w14:paraId="41CE276C">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color w:val="000000"/>
          <w:sz w:val="21"/>
          <w:szCs w:val="21"/>
          <w:shd w:val="clear" w:color="auto" w:fill="E0E0E0"/>
        </w:rPr>
        <w:t>)t1</w:t>
      </w:r>
    </w:p>
    <w:p w14:paraId="1CCB2757">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color w:val="000000"/>
          <w:sz w:val="21"/>
          <w:szCs w:val="21"/>
          <w:shd w:val="clear" w:color="auto" w:fill="E0E0E0"/>
        </w:rPr>
        <w:t>on sc.stu_id=t1.stu_id</w:t>
      </w:r>
    </w:p>
    <w:p w14:paraId="37A8F145">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ascii="Courier New" w:hAnsi="Courier New" w:cs="Courier New"/>
          <w:color w:val="000000"/>
          <w:sz w:val="21"/>
          <w:szCs w:val="21"/>
          <w:shd w:val="clear" w:color="auto" w:fill="E0E0E0"/>
        </w:rPr>
        <w:t>order by t1.avg_score desc;</w:t>
      </w:r>
    </w:p>
    <w:p w14:paraId="0E504067">
      <w:pPr>
        <w:spacing w:line="360" w:lineRule="auto"/>
        <w:ind w:firstLine="420"/>
      </w:pPr>
      <w:r>
        <w:rPr>
          <w:rFonts w:hint="eastAsia"/>
        </w:rPr>
        <w:t>结果</w:t>
      </w:r>
    </w:p>
    <w:p w14:paraId="37C376D4">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t2.stu_name  t2.course_name  t2.</w:t>
      </w:r>
      <w:r>
        <w:rPr>
          <w:rFonts w:ascii="Courier New" w:hAnsi="Courier New" w:cs="Courier New"/>
          <w:color w:val="000000"/>
          <w:sz w:val="21"/>
          <w:szCs w:val="21"/>
          <w:shd w:val="clear" w:color="auto" w:fill="E0E0E0"/>
        </w:rPr>
        <w:t>score</w:t>
      </w:r>
      <w:r>
        <w:rPr>
          <w:rFonts w:hint="eastAsia" w:ascii="Courier New" w:hAnsi="Courier New" w:cs="Courier New"/>
          <w:color w:val="000000"/>
          <w:sz w:val="21"/>
          <w:szCs w:val="21"/>
          <w:shd w:val="clear" w:color="auto" w:fill="E0E0E0"/>
        </w:rPr>
        <w:t xml:space="preserve">       t1.</w:t>
      </w:r>
      <w:r>
        <w:rPr>
          <w:rFonts w:ascii="Courier New" w:hAnsi="Courier New" w:cs="Courier New"/>
          <w:color w:val="000000"/>
          <w:sz w:val="21"/>
          <w:szCs w:val="21"/>
          <w:shd w:val="clear" w:color="auto" w:fill="E0E0E0"/>
        </w:rPr>
        <w:t>avg_score</w:t>
      </w:r>
    </w:p>
    <w:p w14:paraId="60B27177">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胡歌    体育    100     86.25</w:t>
      </w:r>
    </w:p>
    <w:p w14:paraId="38B7C2E4">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胡歌    数学    84      86.25</w:t>
      </w:r>
    </w:p>
    <w:p w14:paraId="7CBC6470">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胡歌    英语    87      86.25</w:t>
      </w:r>
    </w:p>
    <w:p w14:paraId="6266250E">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胡歌    语文    74      86.25</w:t>
      </w:r>
    </w:p>
    <w:p w14:paraId="03A87A68">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刘德华  体育    59      81.5</w:t>
      </w:r>
    </w:p>
    <w:p w14:paraId="716CA5F8">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刘德华  语文    85      81.5</w:t>
      </w:r>
    </w:p>
    <w:p w14:paraId="70281227">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刘德华  英语    89      81.5</w:t>
      </w:r>
    </w:p>
    <w:p w14:paraId="4C4D5422">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刘德华  数学    93      81.5</w:t>
      </w:r>
    </w:p>
    <w:p w14:paraId="4DA180D4">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周冬雨  英语    71      81.25</w:t>
      </w:r>
    </w:p>
    <w:p w14:paraId="47D8351C">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周冬雨  数学    89      81.25</w:t>
      </w:r>
    </w:p>
    <w:p w14:paraId="4C7A42D2">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周冬雨  体育    94      81.25</w:t>
      </w:r>
    </w:p>
    <w:p w14:paraId="09624F5B">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周冬雨  语文    71      81.25</w:t>
      </w:r>
    </w:p>
    <w:p w14:paraId="1B8AFA1A">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唐国强  数学    44      75.4</w:t>
      </w:r>
    </w:p>
    <w:p w14:paraId="3DA97915">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唐国强  音乐    85      75.4</w:t>
      </w:r>
    </w:p>
    <w:p w14:paraId="2996F8F7">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唐国强  语文    64      75.4</w:t>
      </w:r>
    </w:p>
    <w:p w14:paraId="1FD9E982">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唐国强  体育    85      75.4</w:t>
      </w:r>
    </w:p>
    <w:p w14:paraId="05DFE889">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唐国强  英语    99      75.4</w:t>
      </w:r>
    </w:p>
    <w:p w14:paraId="79E88E1B">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郭德纲  音乐    79      74.2</w:t>
      </w:r>
    </w:p>
    <w:p w14:paraId="69A0A6CE">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郭德纲  体育    79      74.2</w:t>
      </w:r>
    </w:p>
    <w:p w14:paraId="532C168F">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郭德纲  英语    60      74.2</w:t>
      </w:r>
    </w:p>
    <w:p w14:paraId="5D6A511A">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郭德纲  语文    75      74.2</w:t>
      </w:r>
    </w:p>
    <w:p w14:paraId="52B63487">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郭德纲  数学    78      74.2</w:t>
      </w:r>
    </w:p>
    <w:p w14:paraId="3309EFF7">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陈道明  语文    71      73.33333333333333</w:t>
      </w:r>
    </w:p>
    <w:p w14:paraId="1F47B72A">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陈道明  数学    90      73.33333333333333</w:t>
      </w:r>
    </w:p>
    <w:p w14:paraId="1D4A9755">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陈道明  英语    59      73.33333333333333</w:t>
      </w:r>
    </w:p>
    <w:p w14:paraId="519C5FE2">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w:t>
      </w:r>
    </w:p>
    <w:p w14:paraId="7717504B">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李冰冰  音乐    87      58.0</w:t>
      </w:r>
    </w:p>
    <w:p w14:paraId="54703C5D">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李冰冰  语文    38      58.0</w:t>
      </w:r>
    </w:p>
    <w:p w14:paraId="70C8A402">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李冰冰  英语    49      58.0</w:t>
      </w:r>
    </w:p>
    <w:p w14:paraId="5C48D3F7">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李冰冰  数学    58      58.0</w:t>
      </w:r>
    </w:p>
    <w:p w14:paraId="70F892A7">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赵丽颖  数学    39      48.0</w:t>
      </w:r>
    </w:p>
    <w:p w14:paraId="0B1F0E67">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赵丽颖  语文    81      48.0</w:t>
      </w:r>
    </w:p>
    <w:p w14:paraId="4178311A">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赵丽颖  体育    40      48.0</w:t>
      </w:r>
    </w:p>
    <w:p w14:paraId="3B008850">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赵丽颖  英语    32      48.0</w:t>
      </w:r>
    </w:p>
    <w:p w14:paraId="1E7A450C">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范冰冰  英语    55      45.25</w:t>
      </w:r>
    </w:p>
    <w:p w14:paraId="53B7AAFC">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范冰冰  体育    34      45.25</w:t>
      </w:r>
    </w:p>
    <w:p w14:paraId="48276647">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范冰冰  数学    34      45.25</w:t>
      </w:r>
    </w:p>
    <w:p w14:paraId="2A8B9EBE">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范冰冰  语文    58      45.25</w:t>
      </w:r>
    </w:p>
    <w:p w14:paraId="4955968C">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吴京    语文    56      43.0</w:t>
      </w:r>
    </w:p>
    <w:p w14:paraId="737D432F">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吴京    数学    34      43.0</w:t>
      </w:r>
    </w:p>
    <w:p w14:paraId="27876979">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吴京    英语    39      43.0</w:t>
      </w:r>
    </w:p>
    <w:p w14:paraId="34CF7E25">
      <w:pPr>
        <w:pStyle w:val="53"/>
        <w:widowControl/>
        <w:shd w:val="clear" w:color="auto" w:fill="E0E0E0"/>
        <w:topLinePunct/>
        <w:adjustRightInd w:val="0"/>
        <w:spacing w:line="240" w:lineRule="atLeast"/>
        <w:rPr>
          <w:rFonts w:ascii="Courier New" w:hAnsi="Courier New" w:cs="Courier New"/>
          <w:color w:val="000000"/>
          <w:sz w:val="21"/>
          <w:szCs w:val="21"/>
          <w:shd w:val="clear" w:color="auto" w:fill="E0E0E0"/>
        </w:rPr>
      </w:pPr>
      <w:r>
        <w:rPr>
          <w:rFonts w:hint="eastAsia" w:ascii="Courier New" w:hAnsi="Courier New" w:cs="Courier New"/>
          <w:color w:val="000000"/>
          <w:sz w:val="21"/>
          <w:szCs w:val="21"/>
          <w:shd w:val="clear" w:color="auto" w:fill="E0E0E0"/>
        </w:rPr>
        <w:t>Time taken: 20.137 seconds, Fetched: 74 row(s)</w:t>
      </w:r>
      <w:bookmarkEnd w:id="31"/>
      <w:bookmarkEnd w:id="39"/>
      <w:bookmarkEnd w:id="49"/>
    </w:p>
    <w:sectPr>
      <w:headerReference r:id="rId5" w:type="default"/>
      <w:footerReference r:id="rId6" w:type="default"/>
      <w:pgSz w:w="11906" w:h="16838"/>
      <w:pgMar w:top="930" w:right="726" w:bottom="930" w:left="726" w:header="851" w:footer="992" w:gutter="0"/>
      <w:cols w:space="720"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user not found" w:date="2022-11-08T00:42:00Z" w:initials="unf">
    <w:p w14:paraId="04F38F17">
      <w:pPr>
        <w:pStyle w:val="8"/>
      </w:pPr>
      <w:r>
        <w:t>1</w:t>
      </w:r>
    </w:p>
  </w:comment>
  <w:comment w:id="1" w:author="user not found" w:date="2022-11-08T00:42:00Z" w:initials="unf">
    <w:p w14:paraId="545106B9">
      <w:pPr>
        <w:pStyle w:val="8"/>
      </w:pPr>
      <w:r>
        <w:t>2</w:t>
      </w:r>
    </w:p>
  </w:comment>
  <w:comment w:id="2" w:author="user not found" w:date="2022-11-08T00:43:00Z" w:initials="unf">
    <w:p w14:paraId="08A975D1">
      <w:pPr>
        <w:pStyle w:val="8"/>
      </w:pPr>
      <w:r>
        <w:t>3</w:t>
      </w:r>
    </w:p>
  </w:comment>
  <w:comment w:id="3" w:author="user not found" w:date="2022-11-08T00:43:00Z" w:initials="unf">
    <w:p w14:paraId="178CB4C3">
      <w:pPr>
        <w:pStyle w:val="8"/>
      </w:pPr>
      <w:r>
        <w:t>4</w:t>
      </w:r>
    </w:p>
  </w:comment>
  <w:comment w:id="4" w:author="user not found" w:date="2022-11-08T00:45:00Z" w:initials="unf">
    <w:p w14:paraId="69EAA1B0">
      <w:pPr>
        <w:pStyle w:val="8"/>
      </w:pPr>
      <w:r>
        <w:t>5</w:t>
      </w:r>
    </w:p>
  </w:comment>
  <w:comment w:id="5" w:author="user not found" w:date="2022-11-08T00:46:00Z" w:initials="unf">
    <w:p w14:paraId="09BDC03A">
      <w:pPr>
        <w:pStyle w:val="8"/>
      </w:pPr>
      <w:r>
        <w:t>6</w:t>
      </w:r>
    </w:p>
  </w:comment>
  <w:comment w:id="6" w:author="user not found" w:date="2022-11-08T00:47:00Z" w:initials="unf">
    <w:p w14:paraId="1B015310">
      <w:pPr>
        <w:pStyle w:val="8"/>
      </w:pPr>
      <w:r>
        <w:t>7</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04F38F17" w15:done="0"/>
  <w15:commentEx w15:paraId="545106B9" w15:done="0"/>
  <w15:commentEx w15:paraId="08A975D1" w15:done="0"/>
  <w15:commentEx w15:paraId="178CB4C3" w15:done="0"/>
  <w15:commentEx w15:paraId="69EAA1B0" w15:done="0"/>
  <w15:commentEx w15:paraId="09BDC03A" w15:done="0"/>
  <w15:commentEx w15:paraId="1B015310"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Light">
    <w:panose1 w:val="02010600030101010101"/>
    <w:charset w:val="86"/>
    <w:family w:val="auto"/>
    <w:pitch w:val="default"/>
    <w:sig w:usb0="A00002BF" w:usb1="38CF7CFA" w:usb2="00000016" w:usb3="00000000" w:csb0="0004000F" w:csb1="00000000"/>
  </w:font>
  <w:font w:name="Tahoma">
    <w:panose1 w:val="020B0604030504040204"/>
    <w:charset w:val="00"/>
    <w:family w:val="swiss"/>
    <w:pitch w:val="default"/>
    <w:sig w:usb0="E1002EFF" w:usb1="C000605B" w:usb2="00000029" w:usb3="00000000" w:csb0="200101FF" w:csb1="20280000"/>
  </w:font>
  <w:font w:name="微软雅黑">
    <w:panose1 w:val="020B0503020204020204"/>
    <w:charset w:val="86"/>
    <w:family w:val="swiss"/>
    <w:pitch w:val="default"/>
    <w:sig w:usb0="80000287" w:usb1="2ACF3C50" w:usb2="00000016" w:usb3="00000000" w:csb0="0004001F" w:csb1="00000000"/>
  </w:font>
  <w:font w:name="等线">
    <w:panose1 w:val="02010600030101010101"/>
    <w:charset w:val="86"/>
    <w:family w:val="auto"/>
    <w:pitch w:val="default"/>
    <w:sig w:usb0="A00002BF" w:usb1="38CF7CFA" w:usb2="00000016" w:usb3="00000000" w:csb0="0004000F" w:csb1="00000000"/>
  </w:font>
  <w:font w:name="华文细黑">
    <w:altName w:val="微软雅黑"/>
    <w:panose1 w:val="02010600040101010101"/>
    <w:charset w:val="86"/>
    <w:family w:val="auto"/>
    <w:pitch w:val="default"/>
    <w:sig w:usb0="00000000" w:usb1="00000000" w:usb2="00000010" w:usb3="00000000" w:csb0="0004009F" w:csb1="00000000"/>
  </w:font>
  <w:font w:name="Verdana">
    <w:panose1 w:val="020B0604030504040204"/>
    <w:charset w:val="00"/>
    <w:family w:val="swiss"/>
    <w:pitch w:val="default"/>
    <w:sig w:usb0="A00006FF" w:usb1="4000205B" w:usb2="0000001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7AC8547">
    <w:pPr>
      <w:pStyle w:val="12"/>
      <w:spacing w:line="360" w:lineRule="auto"/>
    </w:pPr>
    <w:r>
      <w:rPr>
        <w:rFonts w:hint="eastAsia" w:ascii="Verdana" w:hAnsi="Verdana"/>
        <w:color w:val="00B050"/>
        <w:sz w:val="21"/>
        <w:szCs w:val="21"/>
      </w:rPr>
      <w:t>更多</w:t>
    </w:r>
    <w:r>
      <w:rPr>
        <w:rFonts w:ascii="Verdana" w:hAnsi="Verdana"/>
        <w:color w:val="00B050"/>
        <w:sz w:val="21"/>
        <w:szCs w:val="21"/>
      </w:rPr>
      <w:t>Java</w:t>
    </w:r>
    <w:r>
      <w:rPr>
        <w:rFonts w:hint="eastAsia" w:ascii="Verdana" w:hAnsi="Verdana"/>
        <w:color w:val="00B050"/>
        <w:sz w:val="21"/>
        <w:szCs w:val="21"/>
      </w:rPr>
      <w:t xml:space="preserve"> </w:t>
    </w:r>
    <w:r>
      <w:rPr>
        <w:rFonts w:ascii="Verdana" w:hAnsi="Verdana"/>
        <w:color w:val="00B050"/>
        <w:sz w:val="21"/>
        <w:szCs w:val="21"/>
      </w:rPr>
      <w:t>–</w:t>
    </w:r>
    <w:r>
      <w:rPr>
        <w:rFonts w:hint="eastAsia" w:ascii="Verdana" w:hAnsi="Verdana"/>
        <w:color w:val="00B050"/>
        <w:sz w:val="21"/>
        <w:szCs w:val="21"/>
      </w:rPr>
      <w:t xml:space="preserve">大数据 </w:t>
    </w:r>
    <w:r>
      <w:rPr>
        <w:rFonts w:ascii="Verdana" w:hAnsi="Verdana"/>
        <w:color w:val="00B050"/>
        <w:sz w:val="21"/>
        <w:szCs w:val="21"/>
      </w:rPr>
      <w:t>–</w:t>
    </w:r>
    <w:r>
      <w:rPr>
        <w:rFonts w:hint="eastAsia" w:ascii="Verdana" w:hAnsi="Verdana"/>
        <w:color w:val="00B050"/>
        <w:sz w:val="21"/>
        <w:szCs w:val="21"/>
      </w:rPr>
      <w:t xml:space="preserve">前端 </w:t>
    </w:r>
    <w:r>
      <w:rPr>
        <w:rFonts w:ascii="Verdana" w:hAnsi="Verdana"/>
        <w:color w:val="00B050"/>
        <w:sz w:val="21"/>
        <w:szCs w:val="21"/>
      </w:rPr>
      <w:t>–</w:t>
    </w:r>
    <w:r>
      <w:rPr>
        <w:rFonts w:hint="eastAsia" w:ascii="Verdana" w:hAnsi="Verdana"/>
        <w:color w:val="00B050"/>
        <w:sz w:val="21"/>
        <w:szCs w:val="21"/>
      </w:rPr>
      <w:t>python人工智能资料下载，可百度访问：尚硅谷官网</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D353AF6">
    <w:pPr>
      <w:rPr>
        <w:rFonts w:ascii="华文细黑" w:hAnsi="华文细黑" w:eastAsia="华文细黑"/>
        <w:b/>
        <w:color w:val="006600"/>
        <w:sz w:val="24"/>
        <w:szCs w:val="24"/>
      </w:rPr>
    </w:pPr>
    <w:r>
      <w:drawing>
        <wp:inline distT="0" distB="0" distL="0" distR="0">
          <wp:extent cx="808355" cy="250190"/>
          <wp:effectExtent l="0" t="0" r="0" b="0"/>
          <wp:docPr id="2" name="图片 2" descr="C:\Users\Administrator\Desktop\尚硅谷logo2018新版各种样式\png\横向透明背景无网址_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Administrator\Desktop\尚硅谷logo2018新版各种样式\png\横向透明背景无网址_03.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815375" cy="252699"/>
                  </a:xfrm>
                  <a:prstGeom prst="rect">
                    <a:avLst/>
                  </a:prstGeom>
                  <a:noFill/>
                  <a:ln>
                    <a:noFill/>
                  </a:ln>
                </pic:spPr>
              </pic:pic>
            </a:graphicData>
          </a:graphic>
        </wp:inline>
      </w:drawing>
    </w:r>
    <w:r>
      <w:rPr>
        <w:rFonts w:hint="eastAsia"/>
      </w:rPr>
      <w:t xml:space="preserve"> </w:t>
    </w:r>
    <w:r>
      <w:t xml:space="preserve">                     </w:t>
    </w:r>
    <w:r>
      <w:rPr>
        <w:rFonts w:hint="eastAsia"/>
      </w:rPr>
      <w:t xml:space="preserve">  </w:t>
    </w:r>
    <w:r>
      <w:t xml:space="preserve">                          </w:t>
    </w:r>
    <w:r>
      <w:rPr>
        <w:rFonts w:hint="eastAsia" w:ascii="华文细黑" w:hAnsi="华文细黑" w:eastAsia="华文细黑"/>
        <w:b/>
        <w:color w:val="006600"/>
        <w:sz w:val="24"/>
        <w:szCs w:val="24"/>
      </w:rPr>
      <w:t>尚硅谷大数据之Hive SQL题库-初级</w:t>
    </w:r>
  </w:p>
  <w:p w14:paraId="2E23D4D2">
    <w:pPr>
      <w:spacing w:line="180" w:lineRule="exact"/>
      <w:rPr>
        <w:rFonts w:ascii="Verdana" w:hAnsi="Verdana"/>
        <w:b/>
        <w:sz w:val="28"/>
        <w:szCs w:val="21"/>
      </w:rPr>
    </w:pPr>
    <w:r>
      <w:rPr>
        <w:rFonts w:hint="eastAsia" w:ascii="华文细黑" w:hAnsi="华文细黑" w:eastAsia="华文细黑"/>
        <w:b/>
        <w:sz w:val="28"/>
        <w:szCs w:val="21"/>
      </w:rPr>
      <w:t>—————————————————————————————————————</w:t>
    </w:r>
  </w:p>
</w:hdr>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大 海哥">
    <w15:presenceInfo w15:providerId="Windows Live" w15:userId="cb22f0aa17560c40"/>
  </w15:person>
  <w15:person w15:author="user not found">
    <w15:presenceInfo w15:providerId="Windows Live" w15:userId="4b4e32174270483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bordersDoNotSurroundHeader w:val="1"/>
  <w:bordersDoNotSurroundFooter w:val="1"/>
  <w:hideSpellingErrors/>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attachedTemplate r:id="rId1"/>
  <w:documentProtection w:enforcement="0"/>
  <w:defaultTabStop w:val="420"/>
  <w:drawingGridHorizontalSpacing w:val="105"/>
  <w:drawingGridVerticalSpacing w:val="156"/>
  <w:displayHorizontalDrawingGridEvery w:val="2"/>
  <w:displayVerticalDrawingGridEvery w:val="2"/>
  <w:noPunctuationKerning w:val="1"/>
  <w:characterSpacingControl w:val="compressPunctuation"/>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DllZmNiMDdlYjM2YTc2NzIzMmVhZmM4MjUzOTg1YjAifQ=="/>
  </w:docVars>
  <w:rsids>
    <w:rsidRoot w:val="00172A27"/>
    <w:rsid w:val="00001792"/>
    <w:rsid w:val="00001D96"/>
    <w:rsid w:val="00001EF6"/>
    <w:rsid w:val="00001F13"/>
    <w:rsid w:val="00002556"/>
    <w:rsid w:val="000026BA"/>
    <w:rsid w:val="00002929"/>
    <w:rsid w:val="000039C4"/>
    <w:rsid w:val="00003B08"/>
    <w:rsid w:val="0000466A"/>
    <w:rsid w:val="00004704"/>
    <w:rsid w:val="00004A17"/>
    <w:rsid w:val="00005498"/>
    <w:rsid w:val="00006AB0"/>
    <w:rsid w:val="00007B7A"/>
    <w:rsid w:val="00007E4A"/>
    <w:rsid w:val="00010302"/>
    <w:rsid w:val="00010445"/>
    <w:rsid w:val="000108AA"/>
    <w:rsid w:val="000108B4"/>
    <w:rsid w:val="00010A8B"/>
    <w:rsid w:val="00011991"/>
    <w:rsid w:val="00011A30"/>
    <w:rsid w:val="00011B80"/>
    <w:rsid w:val="00011C11"/>
    <w:rsid w:val="00012065"/>
    <w:rsid w:val="0001239C"/>
    <w:rsid w:val="000135AB"/>
    <w:rsid w:val="00013C11"/>
    <w:rsid w:val="00014055"/>
    <w:rsid w:val="00014292"/>
    <w:rsid w:val="00014BA5"/>
    <w:rsid w:val="0001504B"/>
    <w:rsid w:val="00015319"/>
    <w:rsid w:val="000153C8"/>
    <w:rsid w:val="00015B8C"/>
    <w:rsid w:val="000167B7"/>
    <w:rsid w:val="00016822"/>
    <w:rsid w:val="00016E6F"/>
    <w:rsid w:val="00016FC7"/>
    <w:rsid w:val="00017D60"/>
    <w:rsid w:val="00017E77"/>
    <w:rsid w:val="000213DB"/>
    <w:rsid w:val="00021610"/>
    <w:rsid w:val="00021F52"/>
    <w:rsid w:val="00021FEA"/>
    <w:rsid w:val="00022775"/>
    <w:rsid w:val="000229C7"/>
    <w:rsid w:val="00022F22"/>
    <w:rsid w:val="00022F4E"/>
    <w:rsid w:val="00023CEF"/>
    <w:rsid w:val="00023D9D"/>
    <w:rsid w:val="00024172"/>
    <w:rsid w:val="000256FC"/>
    <w:rsid w:val="00025AAA"/>
    <w:rsid w:val="0002632A"/>
    <w:rsid w:val="00026739"/>
    <w:rsid w:val="0002684A"/>
    <w:rsid w:val="000268FB"/>
    <w:rsid w:val="00026A70"/>
    <w:rsid w:val="00027628"/>
    <w:rsid w:val="00027743"/>
    <w:rsid w:val="00027C26"/>
    <w:rsid w:val="00030272"/>
    <w:rsid w:val="00030645"/>
    <w:rsid w:val="00030D03"/>
    <w:rsid w:val="00030F78"/>
    <w:rsid w:val="00031231"/>
    <w:rsid w:val="00031664"/>
    <w:rsid w:val="00031AC0"/>
    <w:rsid w:val="00031C8B"/>
    <w:rsid w:val="00032475"/>
    <w:rsid w:val="00033BA3"/>
    <w:rsid w:val="00034079"/>
    <w:rsid w:val="000342E1"/>
    <w:rsid w:val="0003498A"/>
    <w:rsid w:val="00034EB9"/>
    <w:rsid w:val="0003523D"/>
    <w:rsid w:val="00035D84"/>
    <w:rsid w:val="000367EE"/>
    <w:rsid w:val="00040060"/>
    <w:rsid w:val="00040843"/>
    <w:rsid w:val="000410E3"/>
    <w:rsid w:val="00041B75"/>
    <w:rsid w:val="00041CF4"/>
    <w:rsid w:val="0004217B"/>
    <w:rsid w:val="00042846"/>
    <w:rsid w:val="000429C0"/>
    <w:rsid w:val="00042C01"/>
    <w:rsid w:val="00042D64"/>
    <w:rsid w:val="00043E0A"/>
    <w:rsid w:val="0004459D"/>
    <w:rsid w:val="00044762"/>
    <w:rsid w:val="0004574B"/>
    <w:rsid w:val="000458C1"/>
    <w:rsid w:val="00046780"/>
    <w:rsid w:val="00050214"/>
    <w:rsid w:val="000505CB"/>
    <w:rsid w:val="00050665"/>
    <w:rsid w:val="0005107A"/>
    <w:rsid w:val="00051691"/>
    <w:rsid w:val="000517EF"/>
    <w:rsid w:val="00051A04"/>
    <w:rsid w:val="000523D1"/>
    <w:rsid w:val="00052778"/>
    <w:rsid w:val="00054002"/>
    <w:rsid w:val="0005602B"/>
    <w:rsid w:val="0005609A"/>
    <w:rsid w:val="0005649E"/>
    <w:rsid w:val="00056920"/>
    <w:rsid w:val="00056ADB"/>
    <w:rsid w:val="00056E7D"/>
    <w:rsid w:val="00057F18"/>
    <w:rsid w:val="0006057D"/>
    <w:rsid w:val="00060A1B"/>
    <w:rsid w:val="00060D5F"/>
    <w:rsid w:val="00061382"/>
    <w:rsid w:val="000614B8"/>
    <w:rsid w:val="00061526"/>
    <w:rsid w:val="00061576"/>
    <w:rsid w:val="00061AED"/>
    <w:rsid w:val="00061B41"/>
    <w:rsid w:val="0006237F"/>
    <w:rsid w:val="000629C7"/>
    <w:rsid w:val="0006304B"/>
    <w:rsid w:val="00063F65"/>
    <w:rsid w:val="00064F2D"/>
    <w:rsid w:val="00065EC4"/>
    <w:rsid w:val="00066360"/>
    <w:rsid w:val="00066ECC"/>
    <w:rsid w:val="00066ED1"/>
    <w:rsid w:val="00066F62"/>
    <w:rsid w:val="000673C3"/>
    <w:rsid w:val="0006762C"/>
    <w:rsid w:val="00067B96"/>
    <w:rsid w:val="00067C26"/>
    <w:rsid w:val="00067CB2"/>
    <w:rsid w:val="00070337"/>
    <w:rsid w:val="00071B3A"/>
    <w:rsid w:val="000721DC"/>
    <w:rsid w:val="00073525"/>
    <w:rsid w:val="0007375A"/>
    <w:rsid w:val="00073FEB"/>
    <w:rsid w:val="000742BC"/>
    <w:rsid w:val="0007453B"/>
    <w:rsid w:val="0007509E"/>
    <w:rsid w:val="00076657"/>
    <w:rsid w:val="000769AF"/>
    <w:rsid w:val="00076A47"/>
    <w:rsid w:val="00081838"/>
    <w:rsid w:val="00081B01"/>
    <w:rsid w:val="000826C2"/>
    <w:rsid w:val="000828F9"/>
    <w:rsid w:val="000836FD"/>
    <w:rsid w:val="00084793"/>
    <w:rsid w:val="00084D53"/>
    <w:rsid w:val="000851B0"/>
    <w:rsid w:val="00085679"/>
    <w:rsid w:val="00085E1E"/>
    <w:rsid w:val="00086CC9"/>
    <w:rsid w:val="000873BB"/>
    <w:rsid w:val="00087B27"/>
    <w:rsid w:val="00087C0B"/>
    <w:rsid w:val="00087C46"/>
    <w:rsid w:val="00087DF9"/>
    <w:rsid w:val="000902A8"/>
    <w:rsid w:val="00090B02"/>
    <w:rsid w:val="0009123B"/>
    <w:rsid w:val="00091DE7"/>
    <w:rsid w:val="00092019"/>
    <w:rsid w:val="00092085"/>
    <w:rsid w:val="0009224B"/>
    <w:rsid w:val="000922F9"/>
    <w:rsid w:val="00092695"/>
    <w:rsid w:val="000926E6"/>
    <w:rsid w:val="00092B6B"/>
    <w:rsid w:val="00092EFB"/>
    <w:rsid w:val="00092F7C"/>
    <w:rsid w:val="00093177"/>
    <w:rsid w:val="00094315"/>
    <w:rsid w:val="00094391"/>
    <w:rsid w:val="00094EB7"/>
    <w:rsid w:val="00095067"/>
    <w:rsid w:val="00095AE2"/>
    <w:rsid w:val="00096093"/>
    <w:rsid w:val="00096F06"/>
    <w:rsid w:val="00097826"/>
    <w:rsid w:val="000A0197"/>
    <w:rsid w:val="000A03B1"/>
    <w:rsid w:val="000A0D1C"/>
    <w:rsid w:val="000A2F0D"/>
    <w:rsid w:val="000A32F5"/>
    <w:rsid w:val="000A40E7"/>
    <w:rsid w:val="000A413F"/>
    <w:rsid w:val="000A48F5"/>
    <w:rsid w:val="000A4971"/>
    <w:rsid w:val="000A4BED"/>
    <w:rsid w:val="000A582C"/>
    <w:rsid w:val="000A5B24"/>
    <w:rsid w:val="000A5BD4"/>
    <w:rsid w:val="000A5C84"/>
    <w:rsid w:val="000A66C6"/>
    <w:rsid w:val="000A66D4"/>
    <w:rsid w:val="000A6E75"/>
    <w:rsid w:val="000A7374"/>
    <w:rsid w:val="000A7BCD"/>
    <w:rsid w:val="000B19F5"/>
    <w:rsid w:val="000B1A0F"/>
    <w:rsid w:val="000B1CDD"/>
    <w:rsid w:val="000B21E2"/>
    <w:rsid w:val="000B2B7E"/>
    <w:rsid w:val="000B2E57"/>
    <w:rsid w:val="000B3175"/>
    <w:rsid w:val="000B378D"/>
    <w:rsid w:val="000B3E6B"/>
    <w:rsid w:val="000B3F4B"/>
    <w:rsid w:val="000B3FF4"/>
    <w:rsid w:val="000B44E6"/>
    <w:rsid w:val="000B4E3F"/>
    <w:rsid w:val="000B564B"/>
    <w:rsid w:val="000B5D0B"/>
    <w:rsid w:val="000B5D4C"/>
    <w:rsid w:val="000B6902"/>
    <w:rsid w:val="000B6D25"/>
    <w:rsid w:val="000B6D9D"/>
    <w:rsid w:val="000B6FD6"/>
    <w:rsid w:val="000B7137"/>
    <w:rsid w:val="000C0397"/>
    <w:rsid w:val="000C0679"/>
    <w:rsid w:val="000C08FA"/>
    <w:rsid w:val="000C0AC0"/>
    <w:rsid w:val="000C0C9F"/>
    <w:rsid w:val="000C12AF"/>
    <w:rsid w:val="000C1318"/>
    <w:rsid w:val="000C20B2"/>
    <w:rsid w:val="000C253C"/>
    <w:rsid w:val="000C2990"/>
    <w:rsid w:val="000C2B5C"/>
    <w:rsid w:val="000C38E3"/>
    <w:rsid w:val="000C597D"/>
    <w:rsid w:val="000C5BED"/>
    <w:rsid w:val="000C5EAE"/>
    <w:rsid w:val="000C68B1"/>
    <w:rsid w:val="000C7419"/>
    <w:rsid w:val="000C7BF8"/>
    <w:rsid w:val="000C7E1C"/>
    <w:rsid w:val="000D015E"/>
    <w:rsid w:val="000D09A7"/>
    <w:rsid w:val="000D0BE9"/>
    <w:rsid w:val="000D1312"/>
    <w:rsid w:val="000D17B6"/>
    <w:rsid w:val="000D2817"/>
    <w:rsid w:val="000D3376"/>
    <w:rsid w:val="000D38B4"/>
    <w:rsid w:val="000D3953"/>
    <w:rsid w:val="000D468E"/>
    <w:rsid w:val="000D4B84"/>
    <w:rsid w:val="000D626F"/>
    <w:rsid w:val="000E02F3"/>
    <w:rsid w:val="000E06FF"/>
    <w:rsid w:val="000E0A75"/>
    <w:rsid w:val="000E0BF8"/>
    <w:rsid w:val="000E0CD9"/>
    <w:rsid w:val="000E14D3"/>
    <w:rsid w:val="000E1E49"/>
    <w:rsid w:val="000E1F8F"/>
    <w:rsid w:val="000E3605"/>
    <w:rsid w:val="000E47CB"/>
    <w:rsid w:val="000E4C36"/>
    <w:rsid w:val="000E562A"/>
    <w:rsid w:val="000E66CC"/>
    <w:rsid w:val="000E7390"/>
    <w:rsid w:val="000F07AF"/>
    <w:rsid w:val="000F119C"/>
    <w:rsid w:val="000F158C"/>
    <w:rsid w:val="000F1734"/>
    <w:rsid w:val="000F2113"/>
    <w:rsid w:val="000F2B9C"/>
    <w:rsid w:val="000F2C9A"/>
    <w:rsid w:val="000F2F50"/>
    <w:rsid w:val="000F3256"/>
    <w:rsid w:val="000F4143"/>
    <w:rsid w:val="000F48DD"/>
    <w:rsid w:val="000F4BD4"/>
    <w:rsid w:val="000F588A"/>
    <w:rsid w:val="000F6355"/>
    <w:rsid w:val="000F662F"/>
    <w:rsid w:val="000F6AAD"/>
    <w:rsid w:val="000F6E55"/>
    <w:rsid w:val="000F71BA"/>
    <w:rsid w:val="000F7FE8"/>
    <w:rsid w:val="0010022E"/>
    <w:rsid w:val="0010023C"/>
    <w:rsid w:val="0010079A"/>
    <w:rsid w:val="0010115B"/>
    <w:rsid w:val="0010123E"/>
    <w:rsid w:val="001013FF"/>
    <w:rsid w:val="0010142A"/>
    <w:rsid w:val="00101A8A"/>
    <w:rsid w:val="00101DAA"/>
    <w:rsid w:val="001022DB"/>
    <w:rsid w:val="00102DB4"/>
    <w:rsid w:val="001041AB"/>
    <w:rsid w:val="001045CE"/>
    <w:rsid w:val="001046DA"/>
    <w:rsid w:val="00104E63"/>
    <w:rsid w:val="001054FA"/>
    <w:rsid w:val="00105DB0"/>
    <w:rsid w:val="0010607F"/>
    <w:rsid w:val="0010640A"/>
    <w:rsid w:val="0010690B"/>
    <w:rsid w:val="001070FB"/>
    <w:rsid w:val="00107426"/>
    <w:rsid w:val="001075CB"/>
    <w:rsid w:val="00107662"/>
    <w:rsid w:val="00107D28"/>
    <w:rsid w:val="00107FC4"/>
    <w:rsid w:val="001104AE"/>
    <w:rsid w:val="00110502"/>
    <w:rsid w:val="00110B40"/>
    <w:rsid w:val="0011276A"/>
    <w:rsid w:val="0011278B"/>
    <w:rsid w:val="00112994"/>
    <w:rsid w:val="001129AF"/>
    <w:rsid w:val="00112B75"/>
    <w:rsid w:val="00112D4B"/>
    <w:rsid w:val="0011305C"/>
    <w:rsid w:val="00113205"/>
    <w:rsid w:val="00113A31"/>
    <w:rsid w:val="00113AAA"/>
    <w:rsid w:val="00114466"/>
    <w:rsid w:val="00114CD6"/>
    <w:rsid w:val="001155FB"/>
    <w:rsid w:val="00115C20"/>
    <w:rsid w:val="00115FEF"/>
    <w:rsid w:val="00116ADF"/>
    <w:rsid w:val="00116D6D"/>
    <w:rsid w:val="00117351"/>
    <w:rsid w:val="001200A1"/>
    <w:rsid w:val="001206B4"/>
    <w:rsid w:val="001218CB"/>
    <w:rsid w:val="0012190B"/>
    <w:rsid w:val="00121ADD"/>
    <w:rsid w:val="00121B01"/>
    <w:rsid w:val="001225C5"/>
    <w:rsid w:val="0012280A"/>
    <w:rsid w:val="00122AC3"/>
    <w:rsid w:val="001232E7"/>
    <w:rsid w:val="0012396D"/>
    <w:rsid w:val="00124712"/>
    <w:rsid w:val="00124ABC"/>
    <w:rsid w:val="00125C33"/>
    <w:rsid w:val="001266E6"/>
    <w:rsid w:val="00126DFD"/>
    <w:rsid w:val="00127176"/>
    <w:rsid w:val="001271AF"/>
    <w:rsid w:val="0012733E"/>
    <w:rsid w:val="00127EC5"/>
    <w:rsid w:val="0013161B"/>
    <w:rsid w:val="00131BB8"/>
    <w:rsid w:val="00132195"/>
    <w:rsid w:val="00132CD6"/>
    <w:rsid w:val="00132E98"/>
    <w:rsid w:val="00133904"/>
    <w:rsid w:val="00133CF3"/>
    <w:rsid w:val="00133D21"/>
    <w:rsid w:val="00134201"/>
    <w:rsid w:val="00134D6C"/>
    <w:rsid w:val="0013536C"/>
    <w:rsid w:val="00135407"/>
    <w:rsid w:val="001355A1"/>
    <w:rsid w:val="00135B02"/>
    <w:rsid w:val="00135B43"/>
    <w:rsid w:val="00135DA1"/>
    <w:rsid w:val="0013606C"/>
    <w:rsid w:val="0013610A"/>
    <w:rsid w:val="001363A7"/>
    <w:rsid w:val="001365E7"/>
    <w:rsid w:val="0013741A"/>
    <w:rsid w:val="001375A1"/>
    <w:rsid w:val="0014051C"/>
    <w:rsid w:val="00140F5B"/>
    <w:rsid w:val="00141299"/>
    <w:rsid w:val="001412D4"/>
    <w:rsid w:val="00141C90"/>
    <w:rsid w:val="00142529"/>
    <w:rsid w:val="0014352D"/>
    <w:rsid w:val="00143941"/>
    <w:rsid w:val="001450AC"/>
    <w:rsid w:val="00145314"/>
    <w:rsid w:val="00145655"/>
    <w:rsid w:val="00146877"/>
    <w:rsid w:val="00146A58"/>
    <w:rsid w:val="001477EA"/>
    <w:rsid w:val="001479E5"/>
    <w:rsid w:val="00147AB1"/>
    <w:rsid w:val="00147F64"/>
    <w:rsid w:val="00147FC0"/>
    <w:rsid w:val="00150305"/>
    <w:rsid w:val="001507CB"/>
    <w:rsid w:val="00150AF2"/>
    <w:rsid w:val="00150E85"/>
    <w:rsid w:val="00151E75"/>
    <w:rsid w:val="001525FB"/>
    <w:rsid w:val="00152702"/>
    <w:rsid w:val="00153AD6"/>
    <w:rsid w:val="00153EB5"/>
    <w:rsid w:val="00154792"/>
    <w:rsid w:val="00154AA7"/>
    <w:rsid w:val="00154DA9"/>
    <w:rsid w:val="00154E39"/>
    <w:rsid w:val="00154E3E"/>
    <w:rsid w:val="00154F92"/>
    <w:rsid w:val="0015641F"/>
    <w:rsid w:val="001564E0"/>
    <w:rsid w:val="001578D1"/>
    <w:rsid w:val="0016000A"/>
    <w:rsid w:val="0016012A"/>
    <w:rsid w:val="00160272"/>
    <w:rsid w:val="0016077C"/>
    <w:rsid w:val="00160D21"/>
    <w:rsid w:val="00161A8B"/>
    <w:rsid w:val="00161F65"/>
    <w:rsid w:val="0016215E"/>
    <w:rsid w:val="00163238"/>
    <w:rsid w:val="0016377E"/>
    <w:rsid w:val="0016486D"/>
    <w:rsid w:val="00164D5E"/>
    <w:rsid w:val="00165135"/>
    <w:rsid w:val="00165AD7"/>
    <w:rsid w:val="00165DAD"/>
    <w:rsid w:val="00165F6D"/>
    <w:rsid w:val="00166641"/>
    <w:rsid w:val="001668DC"/>
    <w:rsid w:val="00166A7F"/>
    <w:rsid w:val="00166D7C"/>
    <w:rsid w:val="00167406"/>
    <w:rsid w:val="00167C29"/>
    <w:rsid w:val="0017021E"/>
    <w:rsid w:val="001719C9"/>
    <w:rsid w:val="00171B65"/>
    <w:rsid w:val="00171D06"/>
    <w:rsid w:val="00172275"/>
    <w:rsid w:val="001724FB"/>
    <w:rsid w:val="0017265C"/>
    <w:rsid w:val="0017280D"/>
    <w:rsid w:val="001729C6"/>
    <w:rsid w:val="00172A27"/>
    <w:rsid w:val="00173F7D"/>
    <w:rsid w:val="0017400B"/>
    <w:rsid w:val="001745D5"/>
    <w:rsid w:val="001752AB"/>
    <w:rsid w:val="00175416"/>
    <w:rsid w:val="0017585D"/>
    <w:rsid w:val="001765AC"/>
    <w:rsid w:val="00176E18"/>
    <w:rsid w:val="00176EE8"/>
    <w:rsid w:val="00176F37"/>
    <w:rsid w:val="00177076"/>
    <w:rsid w:val="001771ED"/>
    <w:rsid w:val="00177528"/>
    <w:rsid w:val="00177A7E"/>
    <w:rsid w:val="001800E9"/>
    <w:rsid w:val="00180391"/>
    <w:rsid w:val="001803E4"/>
    <w:rsid w:val="00180BB8"/>
    <w:rsid w:val="001823F3"/>
    <w:rsid w:val="00182A20"/>
    <w:rsid w:val="001835BD"/>
    <w:rsid w:val="001838C8"/>
    <w:rsid w:val="00183993"/>
    <w:rsid w:val="0018466E"/>
    <w:rsid w:val="00184CDD"/>
    <w:rsid w:val="0018522E"/>
    <w:rsid w:val="0018556F"/>
    <w:rsid w:val="00185625"/>
    <w:rsid w:val="00185E0D"/>
    <w:rsid w:val="00186185"/>
    <w:rsid w:val="00186291"/>
    <w:rsid w:val="0018663C"/>
    <w:rsid w:val="00187A09"/>
    <w:rsid w:val="00187EFB"/>
    <w:rsid w:val="00187FBB"/>
    <w:rsid w:val="00190360"/>
    <w:rsid w:val="00191AC5"/>
    <w:rsid w:val="00191B47"/>
    <w:rsid w:val="0019230E"/>
    <w:rsid w:val="0019242C"/>
    <w:rsid w:val="001924CA"/>
    <w:rsid w:val="00192C69"/>
    <w:rsid w:val="00192C8A"/>
    <w:rsid w:val="00192CBF"/>
    <w:rsid w:val="00192E48"/>
    <w:rsid w:val="00192F42"/>
    <w:rsid w:val="00192F7F"/>
    <w:rsid w:val="00193204"/>
    <w:rsid w:val="00193293"/>
    <w:rsid w:val="0019362E"/>
    <w:rsid w:val="00194B3D"/>
    <w:rsid w:val="0019508C"/>
    <w:rsid w:val="00195424"/>
    <w:rsid w:val="001954C5"/>
    <w:rsid w:val="00195B95"/>
    <w:rsid w:val="00196376"/>
    <w:rsid w:val="00197081"/>
    <w:rsid w:val="001978DA"/>
    <w:rsid w:val="00197C86"/>
    <w:rsid w:val="001A13E9"/>
    <w:rsid w:val="001A1BAC"/>
    <w:rsid w:val="001A1BED"/>
    <w:rsid w:val="001A1CBB"/>
    <w:rsid w:val="001A3823"/>
    <w:rsid w:val="001A39D3"/>
    <w:rsid w:val="001A3A1D"/>
    <w:rsid w:val="001A3AC4"/>
    <w:rsid w:val="001A41EC"/>
    <w:rsid w:val="001A4B03"/>
    <w:rsid w:val="001A500E"/>
    <w:rsid w:val="001A590D"/>
    <w:rsid w:val="001A6740"/>
    <w:rsid w:val="001A6E1F"/>
    <w:rsid w:val="001A7843"/>
    <w:rsid w:val="001A7AB9"/>
    <w:rsid w:val="001A7F0F"/>
    <w:rsid w:val="001B0A3F"/>
    <w:rsid w:val="001B12B2"/>
    <w:rsid w:val="001B1C37"/>
    <w:rsid w:val="001B1F93"/>
    <w:rsid w:val="001B29E3"/>
    <w:rsid w:val="001B2D91"/>
    <w:rsid w:val="001B31A4"/>
    <w:rsid w:val="001B3891"/>
    <w:rsid w:val="001B4504"/>
    <w:rsid w:val="001B4775"/>
    <w:rsid w:val="001B49AF"/>
    <w:rsid w:val="001B4AE5"/>
    <w:rsid w:val="001B57F9"/>
    <w:rsid w:val="001B5B98"/>
    <w:rsid w:val="001B668C"/>
    <w:rsid w:val="001B6A13"/>
    <w:rsid w:val="001B6ABE"/>
    <w:rsid w:val="001B744F"/>
    <w:rsid w:val="001B78AA"/>
    <w:rsid w:val="001B79DB"/>
    <w:rsid w:val="001B7A78"/>
    <w:rsid w:val="001B7E39"/>
    <w:rsid w:val="001C133D"/>
    <w:rsid w:val="001C18FE"/>
    <w:rsid w:val="001C1BF8"/>
    <w:rsid w:val="001C1DD9"/>
    <w:rsid w:val="001C1FFB"/>
    <w:rsid w:val="001C25C9"/>
    <w:rsid w:val="001C278C"/>
    <w:rsid w:val="001C2BDD"/>
    <w:rsid w:val="001C33B3"/>
    <w:rsid w:val="001C3991"/>
    <w:rsid w:val="001C4302"/>
    <w:rsid w:val="001C4792"/>
    <w:rsid w:val="001C5B4D"/>
    <w:rsid w:val="001C6D30"/>
    <w:rsid w:val="001C7278"/>
    <w:rsid w:val="001C7850"/>
    <w:rsid w:val="001D071B"/>
    <w:rsid w:val="001D22E7"/>
    <w:rsid w:val="001D2461"/>
    <w:rsid w:val="001D3506"/>
    <w:rsid w:val="001D38C0"/>
    <w:rsid w:val="001D4516"/>
    <w:rsid w:val="001D4572"/>
    <w:rsid w:val="001D4C1F"/>
    <w:rsid w:val="001D51BA"/>
    <w:rsid w:val="001D5211"/>
    <w:rsid w:val="001D5EEF"/>
    <w:rsid w:val="001D60BD"/>
    <w:rsid w:val="001D6EAE"/>
    <w:rsid w:val="001D7051"/>
    <w:rsid w:val="001D7129"/>
    <w:rsid w:val="001D77BD"/>
    <w:rsid w:val="001D7CA5"/>
    <w:rsid w:val="001E0888"/>
    <w:rsid w:val="001E0D49"/>
    <w:rsid w:val="001E14A4"/>
    <w:rsid w:val="001E17BE"/>
    <w:rsid w:val="001E20BB"/>
    <w:rsid w:val="001E2A26"/>
    <w:rsid w:val="001E2CBE"/>
    <w:rsid w:val="001E3242"/>
    <w:rsid w:val="001E509C"/>
    <w:rsid w:val="001E564C"/>
    <w:rsid w:val="001E5E34"/>
    <w:rsid w:val="001E6040"/>
    <w:rsid w:val="001E619F"/>
    <w:rsid w:val="001E64EE"/>
    <w:rsid w:val="001E6566"/>
    <w:rsid w:val="001E67D8"/>
    <w:rsid w:val="001E74EF"/>
    <w:rsid w:val="001E7BD0"/>
    <w:rsid w:val="001F0E11"/>
    <w:rsid w:val="001F1DC1"/>
    <w:rsid w:val="001F1EBE"/>
    <w:rsid w:val="001F207A"/>
    <w:rsid w:val="001F2274"/>
    <w:rsid w:val="001F2F59"/>
    <w:rsid w:val="001F331F"/>
    <w:rsid w:val="001F3457"/>
    <w:rsid w:val="001F3E40"/>
    <w:rsid w:val="001F41C5"/>
    <w:rsid w:val="001F48DC"/>
    <w:rsid w:val="001F4DA8"/>
    <w:rsid w:val="001F5670"/>
    <w:rsid w:val="001F587F"/>
    <w:rsid w:val="001F5933"/>
    <w:rsid w:val="001F5A9D"/>
    <w:rsid w:val="001F6271"/>
    <w:rsid w:val="001F63A2"/>
    <w:rsid w:val="001F6527"/>
    <w:rsid w:val="001F7226"/>
    <w:rsid w:val="001F7492"/>
    <w:rsid w:val="001F7B81"/>
    <w:rsid w:val="00200100"/>
    <w:rsid w:val="002026AB"/>
    <w:rsid w:val="00202D7E"/>
    <w:rsid w:val="002030C7"/>
    <w:rsid w:val="0020324D"/>
    <w:rsid w:val="002035D1"/>
    <w:rsid w:val="00203B04"/>
    <w:rsid w:val="00204587"/>
    <w:rsid w:val="0020465E"/>
    <w:rsid w:val="00204913"/>
    <w:rsid w:val="002055D8"/>
    <w:rsid w:val="0020561A"/>
    <w:rsid w:val="00205B03"/>
    <w:rsid w:val="0021234F"/>
    <w:rsid w:val="002124FC"/>
    <w:rsid w:val="00212F6B"/>
    <w:rsid w:val="002133B3"/>
    <w:rsid w:val="002149EC"/>
    <w:rsid w:val="00214BBD"/>
    <w:rsid w:val="0021503A"/>
    <w:rsid w:val="00215DA4"/>
    <w:rsid w:val="0021772E"/>
    <w:rsid w:val="00217FC5"/>
    <w:rsid w:val="00220264"/>
    <w:rsid w:val="00220467"/>
    <w:rsid w:val="00220DB3"/>
    <w:rsid w:val="002222FC"/>
    <w:rsid w:val="00222D0B"/>
    <w:rsid w:val="00225642"/>
    <w:rsid w:val="002258E3"/>
    <w:rsid w:val="00225E78"/>
    <w:rsid w:val="00226B98"/>
    <w:rsid w:val="0022755F"/>
    <w:rsid w:val="00230364"/>
    <w:rsid w:val="002304AD"/>
    <w:rsid w:val="00230E2F"/>
    <w:rsid w:val="00231BDA"/>
    <w:rsid w:val="0023234C"/>
    <w:rsid w:val="00232521"/>
    <w:rsid w:val="00232CBA"/>
    <w:rsid w:val="00233631"/>
    <w:rsid w:val="0023365B"/>
    <w:rsid w:val="00233D87"/>
    <w:rsid w:val="00234F20"/>
    <w:rsid w:val="00234F95"/>
    <w:rsid w:val="00235CFD"/>
    <w:rsid w:val="00235D12"/>
    <w:rsid w:val="002364C5"/>
    <w:rsid w:val="0024046B"/>
    <w:rsid w:val="002406AB"/>
    <w:rsid w:val="00241927"/>
    <w:rsid w:val="00242678"/>
    <w:rsid w:val="00242976"/>
    <w:rsid w:val="00242D70"/>
    <w:rsid w:val="002434C0"/>
    <w:rsid w:val="002441A6"/>
    <w:rsid w:val="0024447E"/>
    <w:rsid w:val="00245BD5"/>
    <w:rsid w:val="002461A3"/>
    <w:rsid w:val="00246908"/>
    <w:rsid w:val="00246A3F"/>
    <w:rsid w:val="002476A8"/>
    <w:rsid w:val="00247844"/>
    <w:rsid w:val="00247C5F"/>
    <w:rsid w:val="0025022F"/>
    <w:rsid w:val="0025076F"/>
    <w:rsid w:val="002515B7"/>
    <w:rsid w:val="00251629"/>
    <w:rsid w:val="00251756"/>
    <w:rsid w:val="00251AD7"/>
    <w:rsid w:val="002521D8"/>
    <w:rsid w:val="00253959"/>
    <w:rsid w:val="00253B3A"/>
    <w:rsid w:val="00254316"/>
    <w:rsid w:val="00254CCE"/>
    <w:rsid w:val="00254DA8"/>
    <w:rsid w:val="00254E20"/>
    <w:rsid w:val="002564FE"/>
    <w:rsid w:val="00256613"/>
    <w:rsid w:val="00257DCE"/>
    <w:rsid w:val="00260911"/>
    <w:rsid w:val="00260A25"/>
    <w:rsid w:val="00260D75"/>
    <w:rsid w:val="0026158E"/>
    <w:rsid w:val="00261AF3"/>
    <w:rsid w:val="00261ED1"/>
    <w:rsid w:val="00262181"/>
    <w:rsid w:val="002625B3"/>
    <w:rsid w:val="00263200"/>
    <w:rsid w:val="00263812"/>
    <w:rsid w:val="002640E3"/>
    <w:rsid w:val="00264437"/>
    <w:rsid w:val="002649BB"/>
    <w:rsid w:val="002652EB"/>
    <w:rsid w:val="0026579C"/>
    <w:rsid w:val="00265843"/>
    <w:rsid w:val="00265948"/>
    <w:rsid w:val="002659B1"/>
    <w:rsid w:val="00265B21"/>
    <w:rsid w:val="00266D63"/>
    <w:rsid w:val="0026709D"/>
    <w:rsid w:val="00267E82"/>
    <w:rsid w:val="00272BD9"/>
    <w:rsid w:val="00272CC8"/>
    <w:rsid w:val="0027330C"/>
    <w:rsid w:val="00273888"/>
    <w:rsid w:val="00273ADD"/>
    <w:rsid w:val="00274800"/>
    <w:rsid w:val="00274E0F"/>
    <w:rsid w:val="002757C2"/>
    <w:rsid w:val="00275916"/>
    <w:rsid w:val="002763BB"/>
    <w:rsid w:val="00280674"/>
    <w:rsid w:val="0028074B"/>
    <w:rsid w:val="002808C1"/>
    <w:rsid w:val="00281084"/>
    <w:rsid w:val="002814F0"/>
    <w:rsid w:val="00281AE4"/>
    <w:rsid w:val="00282672"/>
    <w:rsid w:val="00282CA6"/>
    <w:rsid w:val="002838F7"/>
    <w:rsid w:val="00283C37"/>
    <w:rsid w:val="002842D1"/>
    <w:rsid w:val="00284B53"/>
    <w:rsid w:val="00286416"/>
    <w:rsid w:val="00287260"/>
    <w:rsid w:val="00287823"/>
    <w:rsid w:val="00287BB7"/>
    <w:rsid w:val="00287C28"/>
    <w:rsid w:val="00290206"/>
    <w:rsid w:val="00290A71"/>
    <w:rsid w:val="00292009"/>
    <w:rsid w:val="00292FAE"/>
    <w:rsid w:val="00294063"/>
    <w:rsid w:val="00295CA1"/>
    <w:rsid w:val="00295E30"/>
    <w:rsid w:val="00295FD3"/>
    <w:rsid w:val="00296A08"/>
    <w:rsid w:val="00296E86"/>
    <w:rsid w:val="002979F1"/>
    <w:rsid w:val="002A17F4"/>
    <w:rsid w:val="002A19B8"/>
    <w:rsid w:val="002A21C9"/>
    <w:rsid w:val="002A2D45"/>
    <w:rsid w:val="002A39DF"/>
    <w:rsid w:val="002A4049"/>
    <w:rsid w:val="002A41FC"/>
    <w:rsid w:val="002A550F"/>
    <w:rsid w:val="002A580E"/>
    <w:rsid w:val="002A5B9C"/>
    <w:rsid w:val="002A63CC"/>
    <w:rsid w:val="002A6F7B"/>
    <w:rsid w:val="002A6FE6"/>
    <w:rsid w:val="002A76BC"/>
    <w:rsid w:val="002A78D5"/>
    <w:rsid w:val="002B0DE8"/>
    <w:rsid w:val="002B1C7E"/>
    <w:rsid w:val="002B2048"/>
    <w:rsid w:val="002B26EC"/>
    <w:rsid w:val="002B2DA7"/>
    <w:rsid w:val="002B30BD"/>
    <w:rsid w:val="002B3340"/>
    <w:rsid w:val="002B39C0"/>
    <w:rsid w:val="002B3F25"/>
    <w:rsid w:val="002B4100"/>
    <w:rsid w:val="002B434C"/>
    <w:rsid w:val="002B4362"/>
    <w:rsid w:val="002B44F7"/>
    <w:rsid w:val="002B4730"/>
    <w:rsid w:val="002B4A4F"/>
    <w:rsid w:val="002B4B63"/>
    <w:rsid w:val="002B607D"/>
    <w:rsid w:val="002B68C0"/>
    <w:rsid w:val="002B76D4"/>
    <w:rsid w:val="002B7789"/>
    <w:rsid w:val="002B7C58"/>
    <w:rsid w:val="002B7E06"/>
    <w:rsid w:val="002C00F4"/>
    <w:rsid w:val="002C023F"/>
    <w:rsid w:val="002C139B"/>
    <w:rsid w:val="002C1AC7"/>
    <w:rsid w:val="002C1D23"/>
    <w:rsid w:val="002C2A13"/>
    <w:rsid w:val="002C2F94"/>
    <w:rsid w:val="002C4193"/>
    <w:rsid w:val="002C4A23"/>
    <w:rsid w:val="002C5333"/>
    <w:rsid w:val="002C5565"/>
    <w:rsid w:val="002C5ACD"/>
    <w:rsid w:val="002C5AF4"/>
    <w:rsid w:val="002C5DEE"/>
    <w:rsid w:val="002C5E78"/>
    <w:rsid w:val="002C6A53"/>
    <w:rsid w:val="002C7CF2"/>
    <w:rsid w:val="002D16AD"/>
    <w:rsid w:val="002D16E3"/>
    <w:rsid w:val="002D18B6"/>
    <w:rsid w:val="002D1BAF"/>
    <w:rsid w:val="002D2007"/>
    <w:rsid w:val="002D2037"/>
    <w:rsid w:val="002D2077"/>
    <w:rsid w:val="002D2289"/>
    <w:rsid w:val="002D2B98"/>
    <w:rsid w:val="002D2FB6"/>
    <w:rsid w:val="002D372F"/>
    <w:rsid w:val="002D3FE6"/>
    <w:rsid w:val="002D40AD"/>
    <w:rsid w:val="002D4743"/>
    <w:rsid w:val="002D6627"/>
    <w:rsid w:val="002D7C82"/>
    <w:rsid w:val="002E0C10"/>
    <w:rsid w:val="002E1071"/>
    <w:rsid w:val="002E1346"/>
    <w:rsid w:val="002E171C"/>
    <w:rsid w:val="002E18A1"/>
    <w:rsid w:val="002E19F9"/>
    <w:rsid w:val="002E2B65"/>
    <w:rsid w:val="002E2BC3"/>
    <w:rsid w:val="002E2C10"/>
    <w:rsid w:val="002E2E9E"/>
    <w:rsid w:val="002E413F"/>
    <w:rsid w:val="002E423B"/>
    <w:rsid w:val="002E56CB"/>
    <w:rsid w:val="002E6375"/>
    <w:rsid w:val="002E64A1"/>
    <w:rsid w:val="002E678C"/>
    <w:rsid w:val="002E67D2"/>
    <w:rsid w:val="002F0094"/>
    <w:rsid w:val="002F049F"/>
    <w:rsid w:val="002F31E4"/>
    <w:rsid w:val="002F38BB"/>
    <w:rsid w:val="002F3E35"/>
    <w:rsid w:val="002F48C1"/>
    <w:rsid w:val="002F4AA9"/>
    <w:rsid w:val="002F4FC1"/>
    <w:rsid w:val="002F5646"/>
    <w:rsid w:val="002F604C"/>
    <w:rsid w:val="002F609B"/>
    <w:rsid w:val="002F6A0D"/>
    <w:rsid w:val="002F6F62"/>
    <w:rsid w:val="002F7091"/>
    <w:rsid w:val="002F71C1"/>
    <w:rsid w:val="002F7345"/>
    <w:rsid w:val="002F78D6"/>
    <w:rsid w:val="002F7971"/>
    <w:rsid w:val="002F79F5"/>
    <w:rsid w:val="00300C08"/>
    <w:rsid w:val="00301085"/>
    <w:rsid w:val="00301D73"/>
    <w:rsid w:val="00301F36"/>
    <w:rsid w:val="00302680"/>
    <w:rsid w:val="003028C8"/>
    <w:rsid w:val="00302BD3"/>
    <w:rsid w:val="0030319E"/>
    <w:rsid w:val="00303250"/>
    <w:rsid w:val="0030347B"/>
    <w:rsid w:val="003035D6"/>
    <w:rsid w:val="003037E0"/>
    <w:rsid w:val="00303A12"/>
    <w:rsid w:val="00303C75"/>
    <w:rsid w:val="00303E6F"/>
    <w:rsid w:val="0030443F"/>
    <w:rsid w:val="00304B0C"/>
    <w:rsid w:val="0030504E"/>
    <w:rsid w:val="003050E5"/>
    <w:rsid w:val="00305922"/>
    <w:rsid w:val="00305A35"/>
    <w:rsid w:val="00305CF8"/>
    <w:rsid w:val="00306765"/>
    <w:rsid w:val="003112E5"/>
    <w:rsid w:val="0031180C"/>
    <w:rsid w:val="003118F7"/>
    <w:rsid w:val="00311B75"/>
    <w:rsid w:val="0031219E"/>
    <w:rsid w:val="003126EF"/>
    <w:rsid w:val="003129D0"/>
    <w:rsid w:val="00312BEE"/>
    <w:rsid w:val="00313391"/>
    <w:rsid w:val="003133C1"/>
    <w:rsid w:val="003135E5"/>
    <w:rsid w:val="00313634"/>
    <w:rsid w:val="003142B8"/>
    <w:rsid w:val="003148AE"/>
    <w:rsid w:val="00314C18"/>
    <w:rsid w:val="00315A2A"/>
    <w:rsid w:val="00316A1E"/>
    <w:rsid w:val="00317347"/>
    <w:rsid w:val="0032007D"/>
    <w:rsid w:val="00320178"/>
    <w:rsid w:val="00320419"/>
    <w:rsid w:val="00321008"/>
    <w:rsid w:val="003215D9"/>
    <w:rsid w:val="00321646"/>
    <w:rsid w:val="00321CB1"/>
    <w:rsid w:val="00322827"/>
    <w:rsid w:val="00322C4F"/>
    <w:rsid w:val="003234DB"/>
    <w:rsid w:val="003235FB"/>
    <w:rsid w:val="00324021"/>
    <w:rsid w:val="00324A1A"/>
    <w:rsid w:val="00324CB5"/>
    <w:rsid w:val="003267C5"/>
    <w:rsid w:val="003268E5"/>
    <w:rsid w:val="00326BA8"/>
    <w:rsid w:val="00326CC8"/>
    <w:rsid w:val="00327CB6"/>
    <w:rsid w:val="00327F2E"/>
    <w:rsid w:val="00330810"/>
    <w:rsid w:val="00331369"/>
    <w:rsid w:val="00331745"/>
    <w:rsid w:val="00331EFE"/>
    <w:rsid w:val="00331FF9"/>
    <w:rsid w:val="003321E0"/>
    <w:rsid w:val="003323CB"/>
    <w:rsid w:val="0033280D"/>
    <w:rsid w:val="00333AFD"/>
    <w:rsid w:val="00335630"/>
    <w:rsid w:val="0033632E"/>
    <w:rsid w:val="00336B7A"/>
    <w:rsid w:val="003376F5"/>
    <w:rsid w:val="0033782B"/>
    <w:rsid w:val="00337D1C"/>
    <w:rsid w:val="00340CD9"/>
    <w:rsid w:val="00341117"/>
    <w:rsid w:val="00341338"/>
    <w:rsid w:val="0034143D"/>
    <w:rsid w:val="00342EC6"/>
    <w:rsid w:val="0034304E"/>
    <w:rsid w:val="00343C3B"/>
    <w:rsid w:val="00343CA1"/>
    <w:rsid w:val="00344671"/>
    <w:rsid w:val="00344F15"/>
    <w:rsid w:val="00345568"/>
    <w:rsid w:val="00345CC8"/>
    <w:rsid w:val="00345CF1"/>
    <w:rsid w:val="003461CE"/>
    <w:rsid w:val="00346371"/>
    <w:rsid w:val="00346587"/>
    <w:rsid w:val="003465C8"/>
    <w:rsid w:val="0034734C"/>
    <w:rsid w:val="0035080D"/>
    <w:rsid w:val="0035251B"/>
    <w:rsid w:val="00352888"/>
    <w:rsid w:val="00352C07"/>
    <w:rsid w:val="003535F1"/>
    <w:rsid w:val="003540EC"/>
    <w:rsid w:val="00354926"/>
    <w:rsid w:val="00356A94"/>
    <w:rsid w:val="003574DF"/>
    <w:rsid w:val="00357812"/>
    <w:rsid w:val="00357E0F"/>
    <w:rsid w:val="00357FA2"/>
    <w:rsid w:val="003605BB"/>
    <w:rsid w:val="0036074A"/>
    <w:rsid w:val="00360AA9"/>
    <w:rsid w:val="00360F2B"/>
    <w:rsid w:val="0036110A"/>
    <w:rsid w:val="0036193B"/>
    <w:rsid w:val="00361BB0"/>
    <w:rsid w:val="00362055"/>
    <w:rsid w:val="003628CE"/>
    <w:rsid w:val="00362F00"/>
    <w:rsid w:val="0036318C"/>
    <w:rsid w:val="00363647"/>
    <w:rsid w:val="00363E3A"/>
    <w:rsid w:val="0036462D"/>
    <w:rsid w:val="00364EDF"/>
    <w:rsid w:val="00365406"/>
    <w:rsid w:val="003654DC"/>
    <w:rsid w:val="003655E2"/>
    <w:rsid w:val="003664A7"/>
    <w:rsid w:val="00366886"/>
    <w:rsid w:val="00366993"/>
    <w:rsid w:val="00366AF1"/>
    <w:rsid w:val="00367A57"/>
    <w:rsid w:val="00367AAB"/>
    <w:rsid w:val="00367E41"/>
    <w:rsid w:val="00370452"/>
    <w:rsid w:val="003705BB"/>
    <w:rsid w:val="00370AB9"/>
    <w:rsid w:val="00370E91"/>
    <w:rsid w:val="00370EB4"/>
    <w:rsid w:val="00371257"/>
    <w:rsid w:val="00373C00"/>
    <w:rsid w:val="00374154"/>
    <w:rsid w:val="00375155"/>
    <w:rsid w:val="0037587D"/>
    <w:rsid w:val="00375B84"/>
    <w:rsid w:val="003764A3"/>
    <w:rsid w:val="00376EC5"/>
    <w:rsid w:val="00376FF5"/>
    <w:rsid w:val="00377646"/>
    <w:rsid w:val="003777C9"/>
    <w:rsid w:val="00377CA5"/>
    <w:rsid w:val="00377E00"/>
    <w:rsid w:val="00380A64"/>
    <w:rsid w:val="00380B15"/>
    <w:rsid w:val="00380BA6"/>
    <w:rsid w:val="00381053"/>
    <w:rsid w:val="00381EA6"/>
    <w:rsid w:val="00382181"/>
    <w:rsid w:val="0038272B"/>
    <w:rsid w:val="00382EE7"/>
    <w:rsid w:val="00382FB7"/>
    <w:rsid w:val="00383492"/>
    <w:rsid w:val="00383D00"/>
    <w:rsid w:val="0038438A"/>
    <w:rsid w:val="00385F53"/>
    <w:rsid w:val="00386441"/>
    <w:rsid w:val="0038695D"/>
    <w:rsid w:val="00386D05"/>
    <w:rsid w:val="003875F0"/>
    <w:rsid w:val="0039068C"/>
    <w:rsid w:val="003908B3"/>
    <w:rsid w:val="00390E62"/>
    <w:rsid w:val="0039162B"/>
    <w:rsid w:val="003937F6"/>
    <w:rsid w:val="003946CB"/>
    <w:rsid w:val="00394DF7"/>
    <w:rsid w:val="0039502A"/>
    <w:rsid w:val="00395D01"/>
    <w:rsid w:val="00395D13"/>
    <w:rsid w:val="0039665F"/>
    <w:rsid w:val="00397133"/>
    <w:rsid w:val="003977DF"/>
    <w:rsid w:val="0039790C"/>
    <w:rsid w:val="003A0780"/>
    <w:rsid w:val="003A0B93"/>
    <w:rsid w:val="003A15F9"/>
    <w:rsid w:val="003A166F"/>
    <w:rsid w:val="003A1DC7"/>
    <w:rsid w:val="003A20A8"/>
    <w:rsid w:val="003A265A"/>
    <w:rsid w:val="003A44E2"/>
    <w:rsid w:val="003A482D"/>
    <w:rsid w:val="003A53E2"/>
    <w:rsid w:val="003A5F65"/>
    <w:rsid w:val="003A6329"/>
    <w:rsid w:val="003A7886"/>
    <w:rsid w:val="003A7AA7"/>
    <w:rsid w:val="003B0405"/>
    <w:rsid w:val="003B0830"/>
    <w:rsid w:val="003B0944"/>
    <w:rsid w:val="003B122D"/>
    <w:rsid w:val="003B13B9"/>
    <w:rsid w:val="003B190B"/>
    <w:rsid w:val="003B204D"/>
    <w:rsid w:val="003B3CC2"/>
    <w:rsid w:val="003B512A"/>
    <w:rsid w:val="003B5323"/>
    <w:rsid w:val="003B56A2"/>
    <w:rsid w:val="003B57F1"/>
    <w:rsid w:val="003B5940"/>
    <w:rsid w:val="003B6004"/>
    <w:rsid w:val="003B76D9"/>
    <w:rsid w:val="003B795C"/>
    <w:rsid w:val="003B79A3"/>
    <w:rsid w:val="003C04EC"/>
    <w:rsid w:val="003C1666"/>
    <w:rsid w:val="003C2B8E"/>
    <w:rsid w:val="003C31E2"/>
    <w:rsid w:val="003C3F99"/>
    <w:rsid w:val="003C40D3"/>
    <w:rsid w:val="003C419F"/>
    <w:rsid w:val="003C41B8"/>
    <w:rsid w:val="003C4296"/>
    <w:rsid w:val="003C4328"/>
    <w:rsid w:val="003C47B7"/>
    <w:rsid w:val="003C5476"/>
    <w:rsid w:val="003C5A47"/>
    <w:rsid w:val="003C6338"/>
    <w:rsid w:val="003C64DA"/>
    <w:rsid w:val="003C6C84"/>
    <w:rsid w:val="003C6DAE"/>
    <w:rsid w:val="003C7B19"/>
    <w:rsid w:val="003C7EB6"/>
    <w:rsid w:val="003C7F8A"/>
    <w:rsid w:val="003D0AC2"/>
    <w:rsid w:val="003D0CA0"/>
    <w:rsid w:val="003D0CA6"/>
    <w:rsid w:val="003D0D67"/>
    <w:rsid w:val="003D0FAC"/>
    <w:rsid w:val="003D196E"/>
    <w:rsid w:val="003D1BBA"/>
    <w:rsid w:val="003D1C36"/>
    <w:rsid w:val="003D2C2A"/>
    <w:rsid w:val="003D2D4D"/>
    <w:rsid w:val="003D35CD"/>
    <w:rsid w:val="003D4022"/>
    <w:rsid w:val="003D4AFC"/>
    <w:rsid w:val="003D4E26"/>
    <w:rsid w:val="003D5E2F"/>
    <w:rsid w:val="003D61AF"/>
    <w:rsid w:val="003D66BB"/>
    <w:rsid w:val="003D688B"/>
    <w:rsid w:val="003D6D35"/>
    <w:rsid w:val="003D6D41"/>
    <w:rsid w:val="003D701B"/>
    <w:rsid w:val="003D76BF"/>
    <w:rsid w:val="003E085D"/>
    <w:rsid w:val="003E0EF8"/>
    <w:rsid w:val="003E1C8C"/>
    <w:rsid w:val="003E20BE"/>
    <w:rsid w:val="003E51CB"/>
    <w:rsid w:val="003E53C1"/>
    <w:rsid w:val="003E57F0"/>
    <w:rsid w:val="003E5CE3"/>
    <w:rsid w:val="003E6538"/>
    <w:rsid w:val="003E6EDB"/>
    <w:rsid w:val="003F00CC"/>
    <w:rsid w:val="003F0AA2"/>
    <w:rsid w:val="003F110F"/>
    <w:rsid w:val="003F1130"/>
    <w:rsid w:val="003F11B2"/>
    <w:rsid w:val="003F1A79"/>
    <w:rsid w:val="003F1AEC"/>
    <w:rsid w:val="003F1CDC"/>
    <w:rsid w:val="003F2400"/>
    <w:rsid w:val="003F2746"/>
    <w:rsid w:val="003F2797"/>
    <w:rsid w:val="003F2D4E"/>
    <w:rsid w:val="003F32C2"/>
    <w:rsid w:val="003F37BC"/>
    <w:rsid w:val="003F3EF0"/>
    <w:rsid w:val="003F4224"/>
    <w:rsid w:val="003F4D03"/>
    <w:rsid w:val="003F4E1B"/>
    <w:rsid w:val="003F5B1A"/>
    <w:rsid w:val="003F5DB7"/>
    <w:rsid w:val="003F7DF0"/>
    <w:rsid w:val="00400046"/>
    <w:rsid w:val="004000FC"/>
    <w:rsid w:val="004016FA"/>
    <w:rsid w:val="00401ACA"/>
    <w:rsid w:val="00402D06"/>
    <w:rsid w:val="00402E3F"/>
    <w:rsid w:val="00403643"/>
    <w:rsid w:val="004039CF"/>
    <w:rsid w:val="004043E1"/>
    <w:rsid w:val="0040450F"/>
    <w:rsid w:val="0040571C"/>
    <w:rsid w:val="00405A6E"/>
    <w:rsid w:val="00405C0C"/>
    <w:rsid w:val="00410575"/>
    <w:rsid w:val="00410D45"/>
    <w:rsid w:val="004111C3"/>
    <w:rsid w:val="004114AB"/>
    <w:rsid w:val="004118BC"/>
    <w:rsid w:val="004119ED"/>
    <w:rsid w:val="00412345"/>
    <w:rsid w:val="0041253E"/>
    <w:rsid w:val="00412F08"/>
    <w:rsid w:val="004131A1"/>
    <w:rsid w:val="00413222"/>
    <w:rsid w:val="004135F0"/>
    <w:rsid w:val="00414062"/>
    <w:rsid w:val="00414685"/>
    <w:rsid w:val="00414716"/>
    <w:rsid w:val="00414D4D"/>
    <w:rsid w:val="00415AD9"/>
    <w:rsid w:val="00415E99"/>
    <w:rsid w:val="00416646"/>
    <w:rsid w:val="0041743A"/>
    <w:rsid w:val="0042028A"/>
    <w:rsid w:val="00420E05"/>
    <w:rsid w:val="004224EB"/>
    <w:rsid w:val="00422A36"/>
    <w:rsid w:val="00422C9F"/>
    <w:rsid w:val="00423241"/>
    <w:rsid w:val="004245F8"/>
    <w:rsid w:val="0042497C"/>
    <w:rsid w:val="004252DC"/>
    <w:rsid w:val="00425531"/>
    <w:rsid w:val="004256C1"/>
    <w:rsid w:val="004258AD"/>
    <w:rsid w:val="00426B96"/>
    <w:rsid w:val="004279BA"/>
    <w:rsid w:val="00427EDC"/>
    <w:rsid w:val="00431670"/>
    <w:rsid w:val="00431E24"/>
    <w:rsid w:val="004320B1"/>
    <w:rsid w:val="0043396C"/>
    <w:rsid w:val="0043430F"/>
    <w:rsid w:val="0043441D"/>
    <w:rsid w:val="00434BF6"/>
    <w:rsid w:val="0043520A"/>
    <w:rsid w:val="00435458"/>
    <w:rsid w:val="00435AE0"/>
    <w:rsid w:val="00436273"/>
    <w:rsid w:val="00436A39"/>
    <w:rsid w:val="00436B1B"/>
    <w:rsid w:val="00436F1D"/>
    <w:rsid w:val="00440BDC"/>
    <w:rsid w:val="00441082"/>
    <w:rsid w:val="00441C2A"/>
    <w:rsid w:val="00441CD2"/>
    <w:rsid w:val="00441F68"/>
    <w:rsid w:val="004422CF"/>
    <w:rsid w:val="0044279F"/>
    <w:rsid w:val="00442AE9"/>
    <w:rsid w:val="0044302B"/>
    <w:rsid w:val="004433C7"/>
    <w:rsid w:val="004434BA"/>
    <w:rsid w:val="00443AD3"/>
    <w:rsid w:val="00444540"/>
    <w:rsid w:val="0044518D"/>
    <w:rsid w:val="004453E7"/>
    <w:rsid w:val="00445675"/>
    <w:rsid w:val="00445716"/>
    <w:rsid w:val="0044608C"/>
    <w:rsid w:val="00446541"/>
    <w:rsid w:val="00446CAB"/>
    <w:rsid w:val="004470F4"/>
    <w:rsid w:val="00447108"/>
    <w:rsid w:val="004476A3"/>
    <w:rsid w:val="004509F2"/>
    <w:rsid w:val="00450B3A"/>
    <w:rsid w:val="00450BE5"/>
    <w:rsid w:val="00450E6C"/>
    <w:rsid w:val="0045138A"/>
    <w:rsid w:val="004520D8"/>
    <w:rsid w:val="00452457"/>
    <w:rsid w:val="0045316E"/>
    <w:rsid w:val="004537F0"/>
    <w:rsid w:val="00453996"/>
    <w:rsid w:val="00453AD6"/>
    <w:rsid w:val="00453C67"/>
    <w:rsid w:val="00453EAD"/>
    <w:rsid w:val="004542A2"/>
    <w:rsid w:val="00454C84"/>
    <w:rsid w:val="004553D8"/>
    <w:rsid w:val="00456153"/>
    <w:rsid w:val="00456A8A"/>
    <w:rsid w:val="00457346"/>
    <w:rsid w:val="00457B6A"/>
    <w:rsid w:val="0046030C"/>
    <w:rsid w:val="00461095"/>
    <w:rsid w:val="00461D82"/>
    <w:rsid w:val="00462192"/>
    <w:rsid w:val="0046331A"/>
    <w:rsid w:val="004636EA"/>
    <w:rsid w:val="00463A21"/>
    <w:rsid w:val="00463C1F"/>
    <w:rsid w:val="00463CC4"/>
    <w:rsid w:val="00463FF8"/>
    <w:rsid w:val="00464CC9"/>
    <w:rsid w:val="00464D6D"/>
    <w:rsid w:val="00464F86"/>
    <w:rsid w:val="00465026"/>
    <w:rsid w:val="00465112"/>
    <w:rsid w:val="00465556"/>
    <w:rsid w:val="00466DB3"/>
    <w:rsid w:val="00467D02"/>
    <w:rsid w:val="00467EC1"/>
    <w:rsid w:val="004705ED"/>
    <w:rsid w:val="00470985"/>
    <w:rsid w:val="00471593"/>
    <w:rsid w:val="00471E3C"/>
    <w:rsid w:val="004720A3"/>
    <w:rsid w:val="004720FA"/>
    <w:rsid w:val="004725EB"/>
    <w:rsid w:val="004726F0"/>
    <w:rsid w:val="00472EE1"/>
    <w:rsid w:val="0047310B"/>
    <w:rsid w:val="00473B22"/>
    <w:rsid w:val="00473EE4"/>
    <w:rsid w:val="0047403A"/>
    <w:rsid w:val="00474BB4"/>
    <w:rsid w:val="004750BC"/>
    <w:rsid w:val="00475985"/>
    <w:rsid w:val="00475C32"/>
    <w:rsid w:val="0047606C"/>
    <w:rsid w:val="004770FA"/>
    <w:rsid w:val="00480351"/>
    <w:rsid w:val="00481088"/>
    <w:rsid w:val="00481344"/>
    <w:rsid w:val="00481DDC"/>
    <w:rsid w:val="00482102"/>
    <w:rsid w:val="00482351"/>
    <w:rsid w:val="00483ADB"/>
    <w:rsid w:val="0048422D"/>
    <w:rsid w:val="0048556A"/>
    <w:rsid w:val="00485603"/>
    <w:rsid w:val="00485ED4"/>
    <w:rsid w:val="00486B6D"/>
    <w:rsid w:val="004877C4"/>
    <w:rsid w:val="00487A4E"/>
    <w:rsid w:val="00487E53"/>
    <w:rsid w:val="00487F01"/>
    <w:rsid w:val="00490831"/>
    <w:rsid w:val="004910C8"/>
    <w:rsid w:val="0049125F"/>
    <w:rsid w:val="00491291"/>
    <w:rsid w:val="00491C24"/>
    <w:rsid w:val="00494D58"/>
    <w:rsid w:val="004960ED"/>
    <w:rsid w:val="004967F6"/>
    <w:rsid w:val="004968C1"/>
    <w:rsid w:val="00496A14"/>
    <w:rsid w:val="00497469"/>
    <w:rsid w:val="004A00A8"/>
    <w:rsid w:val="004A0146"/>
    <w:rsid w:val="004A15E5"/>
    <w:rsid w:val="004A187C"/>
    <w:rsid w:val="004A1CFA"/>
    <w:rsid w:val="004A2214"/>
    <w:rsid w:val="004A234F"/>
    <w:rsid w:val="004A2881"/>
    <w:rsid w:val="004A289F"/>
    <w:rsid w:val="004A33F6"/>
    <w:rsid w:val="004A3987"/>
    <w:rsid w:val="004A4C39"/>
    <w:rsid w:val="004A538C"/>
    <w:rsid w:val="004A5A70"/>
    <w:rsid w:val="004A5B09"/>
    <w:rsid w:val="004A62F6"/>
    <w:rsid w:val="004A65FA"/>
    <w:rsid w:val="004A6749"/>
    <w:rsid w:val="004A6CAA"/>
    <w:rsid w:val="004A75EF"/>
    <w:rsid w:val="004A7673"/>
    <w:rsid w:val="004A7D3D"/>
    <w:rsid w:val="004B0165"/>
    <w:rsid w:val="004B027E"/>
    <w:rsid w:val="004B05A1"/>
    <w:rsid w:val="004B09D3"/>
    <w:rsid w:val="004B0AC4"/>
    <w:rsid w:val="004B0AEF"/>
    <w:rsid w:val="004B1469"/>
    <w:rsid w:val="004B18A5"/>
    <w:rsid w:val="004B23FD"/>
    <w:rsid w:val="004B264D"/>
    <w:rsid w:val="004B2689"/>
    <w:rsid w:val="004B26CA"/>
    <w:rsid w:val="004B2792"/>
    <w:rsid w:val="004B28CC"/>
    <w:rsid w:val="004B2C4B"/>
    <w:rsid w:val="004B3EDA"/>
    <w:rsid w:val="004B597F"/>
    <w:rsid w:val="004B5EB1"/>
    <w:rsid w:val="004B644F"/>
    <w:rsid w:val="004B6D57"/>
    <w:rsid w:val="004B7139"/>
    <w:rsid w:val="004C0676"/>
    <w:rsid w:val="004C0A74"/>
    <w:rsid w:val="004C1142"/>
    <w:rsid w:val="004C194B"/>
    <w:rsid w:val="004C2683"/>
    <w:rsid w:val="004C2AC1"/>
    <w:rsid w:val="004C2F99"/>
    <w:rsid w:val="004C306B"/>
    <w:rsid w:val="004C30C5"/>
    <w:rsid w:val="004C4DDA"/>
    <w:rsid w:val="004C5C9C"/>
    <w:rsid w:val="004C7058"/>
    <w:rsid w:val="004C76BE"/>
    <w:rsid w:val="004C7901"/>
    <w:rsid w:val="004C7D69"/>
    <w:rsid w:val="004C7F3A"/>
    <w:rsid w:val="004D00FF"/>
    <w:rsid w:val="004D13C5"/>
    <w:rsid w:val="004D15DB"/>
    <w:rsid w:val="004D22D8"/>
    <w:rsid w:val="004D2CCF"/>
    <w:rsid w:val="004D3901"/>
    <w:rsid w:val="004D3CCA"/>
    <w:rsid w:val="004D3DB9"/>
    <w:rsid w:val="004D4348"/>
    <w:rsid w:val="004D5985"/>
    <w:rsid w:val="004D6495"/>
    <w:rsid w:val="004D6FB4"/>
    <w:rsid w:val="004D70CE"/>
    <w:rsid w:val="004D7E59"/>
    <w:rsid w:val="004E035A"/>
    <w:rsid w:val="004E1113"/>
    <w:rsid w:val="004E15C0"/>
    <w:rsid w:val="004E2012"/>
    <w:rsid w:val="004E22AC"/>
    <w:rsid w:val="004E2EB1"/>
    <w:rsid w:val="004E34ED"/>
    <w:rsid w:val="004E5DAC"/>
    <w:rsid w:val="004E64D5"/>
    <w:rsid w:val="004E66F6"/>
    <w:rsid w:val="004E67A3"/>
    <w:rsid w:val="004E77D8"/>
    <w:rsid w:val="004E7D86"/>
    <w:rsid w:val="004E7DCC"/>
    <w:rsid w:val="004E7E90"/>
    <w:rsid w:val="004F04DD"/>
    <w:rsid w:val="004F1298"/>
    <w:rsid w:val="004F15DB"/>
    <w:rsid w:val="004F1D61"/>
    <w:rsid w:val="004F2093"/>
    <w:rsid w:val="004F2869"/>
    <w:rsid w:val="004F3EC2"/>
    <w:rsid w:val="004F53AE"/>
    <w:rsid w:val="004F613C"/>
    <w:rsid w:val="004F6A31"/>
    <w:rsid w:val="004F6DCB"/>
    <w:rsid w:val="004F6E80"/>
    <w:rsid w:val="004F7005"/>
    <w:rsid w:val="004F75F2"/>
    <w:rsid w:val="00500584"/>
    <w:rsid w:val="0050089F"/>
    <w:rsid w:val="00500DA1"/>
    <w:rsid w:val="00500E8B"/>
    <w:rsid w:val="00500EF7"/>
    <w:rsid w:val="00501085"/>
    <w:rsid w:val="005010F4"/>
    <w:rsid w:val="00501337"/>
    <w:rsid w:val="005018D9"/>
    <w:rsid w:val="00501CE8"/>
    <w:rsid w:val="00501DD1"/>
    <w:rsid w:val="00501F01"/>
    <w:rsid w:val="00502013"/>
    <w:rsid w:val="00502491"/>
    <w:rsid w:val="00502ED3"/>
    <w:rsid w:val="005036EF"/>
    <w:rsid w:val="005044EF"/>
    <w:rsid w:val="00504FAA"/>
    <w:rsid w:val="0050519D"/>
    <w:rsid w:val="00506227"/>
    <w:rsid w:val="00506269"/>
    <w:rsid w:val="005067B1"/>
    <w:rsid w:val="00506EBA"/>
    <w:rsid w:val="00506F31"/>
    <w:rsid w:val="0050735D"/>
    <w:rsid w:val="00507AEA"/>
    <w:rsid w:val="00507BF5"/>
    <w:rsid w:val="0051048F"/>
    <w:rsid w:val="0051096B"/>
    <w:rsid w:val="00510C3D"/>
    <w:rsid w:val="00511363"/>
    <w:rsid w:val="005113DC"/>
    <w:rsid w:val="00511425"/>
    <w:rsid w:val="005118EB"/>
    <w:rsid w:val="00511EB2"/>
    <w:rsid w:val="005123F4"/>
    <w:rsid w:val="00512A69"/>
    <w:rsid w:val="00513228"/>
    <w:rsid w:val="0051380E"/>
    <w:rsid w:val="00513DB7"/>
    <w:rsid w:val="0051428E"/>
    <w:rsid w:val="005143DC"/>
    <w:rsid w:val="00515A11"/>
    <w:rsid w:val="00515E66"/>
    <w:rsid w:val="00515E79"/>
    <w:rsid w:val="005164FB"/>
    <w:rsid w:val="00517065"/>
    <w:rsid w:val="00520678"/>
    <w:rsid w:val="00520FF8"/>
    <w:rsid w:val="00521CF3"/>
    <w:rsid w:val="005227FE"/>
    <w:rsid w:val="005229F0"/>
    <w:rsid w:val="00522D08"/>
    <w:rsid w:val="00522FC2"/>
    <w:rsid w:val="00523120"/>
    <w:rsid w:val="005234E7"/>
    <w:rsid w:val="00524CF1"/>
    <w:rsid w:val="00524ECB"/>
    <w:rsid w:val="0052527E"/>
    <w:rsid w:val="00525C2F"/>
    <w:rsid w:val="00525CC2"/>
    <w:rsid w:val="005261C0"/>
    <w:rsid w:val="00526BE8"/>
    <w:rsid w:val="0052728F"/>
    <w:rsid w:val="0052784D"/>
    <w:rsid w:val="00527903"/>
    <w:rsid w:val="00527A04"/>
    <w:rsid w:val="00527B61"/>
    <w:rsid w:val="005302A0"/>
    <w:rsid w:val="00530752"/>
    <w:rsid w:val="0053116B"/>
    <w:rsid w:val="0053162F"/>
    <w:rsid w:val="00531703"/>
    <w:rsid w:val="00531E8B"/>
    <w:rsid w:val="00533604"/>
    <w:rsid w:val="0053468C"/>
    <w:rsid w:val="00535635"/>
    <w:rsid w:val="00535C50"/>
    <w:rsid w:val="0053667A"/>
    <w:rsid w:val="00537224"/>
    <w:rsid w:val="005379CB"/>
    <w:rsid w:val="005379E9"/>
    <w:rsid w:val="00540432"/>
    <w:rsid w:val="0054081D"/>
    <w:rsid w:val="00540961"/>
    <w:rsid w:val="005412E0"/>
    <w:rsid w:val="005413FB"/>
    <w:rsid w:val="00541645"/>
    <w:rsid w:val="005429F3"/>
    <w:rsid w:val="0054306B"/>
    <w:rsid w:val="00543D2A"/>
    <w:rsid w:val="005441A8"/>
    <w:rsid w:val="0054440B"/>
    <w:rsid w:val="00544A9C"/>
    <w:rsid w:val="00544B51"/>
    <w:rsid w:val="00545442"/>
    <w:rsid w:val="0054793F"/>
    <w:rsid w:val="00547DD3"/>
    <w:rsid w:val="00550103"/>
    <w:rsid w:val="0055013D"/>
    <w:rsid w:val="0055060E"/>
    <w:rsid w:val="005513CA"/>
    <w:rsid w:val="00551AE4"/>
    <w:rsid w:val="00551C0F"/>
    <w:rsid w:val="005523CE"/>
    <w:rsid w:val="0055277A"/>
    <w:rsid w:val="00553D1A"/>
    <w:rsid w:val="00553DA0"/>
    <w:rsid w:val="00554AD0"/>
    <w:rsid w:val="00555782"/>
    <w:rsid w:val="00555E01"/>
    <w:rsid w:val="00556455"/>
    <w:rsid w:val="00556C35"/>
    <w:rsid w:val="00557287"/>
    <w:rsid w:val="00557CDA"/>
    <w:rsid w:val="00560490"/>
    <w:rsid w:val="005604BA"/>
    <w:rsid w:val="0056066A"/>
    <w:rsid w:val="00560B92"/>
    <w:rsid w:val="0056173A"/>
    <w:rsid w:val="005619E3"/>
    <w:rsid w:val="00561BA0"/>
    <w:rsid w:val="00561C09"/>
    <w:rsid w:val="0056265B"/>
    <w:rsid w:val="00562BE1"/>
    <w:rsid w:val="00562CE0"/>
    <w:rsid w:val="00563438"/>
    <w:rsid w:val="005639DF"/>
    <w:rsid w:val="005651F4"/>
    <w:rsid w:val="00565A80"/>
    <w:rsid w:val="0056613D"/>
    <w:rsid w:val="00566471"/>
    <w:rsid w:val="00566483"/>
    <w:rsid w:val="0057087E"/>
    <w:rsid w:val="00570978"/>
    <w:rsid w:val="00571030"/>
    <w:rsid w:val="00571E40"/>
    <w:rsid w:val="0057244A"/>
    <w:rsid w:val="005727DD"/>
    <w:rsid w:val="00572847"/>
    <w:rsid w:val="00572BE3"/>
    <w:rsid w:val="005734B5"/>
    <w:rsid w:val="00573728"/>
    <w:rsid w:val="00574ED3"/>
    <w:rsid w:val="00575233"/>
    <w:rsid w:val="00575F6A"/>
    <w:rsid w:val="005761FF"/>
    <w:rsid w:val="00577791"/>
    <w:rsid w:val="00577935"/>
    <w:rsid w:val="00577AA3"/>
    <w:rsid w:val="00577ED0"/>
    <w:rsid w:val="00577FEF"/>
    <w:rsid w:val="0058058F"/>
    <w:rsid w:val="00580F5A"/>
    <w:rsid w:val="0058118D"/>
    <w:rsid w:val="0058169B"/>
    <w:rsid w:val="00581EA1"/>
    <w:rsid w:val="005820C0"/>
    <w:rsid w:val="00582360"/>
    <w:rsid w:val="00582E18"/>
    <w:rsid w:val="0058375B"/>
    <w:rsid w:val="00583BB7"/>
    <w:rsid w:val="00583CBC"/>
    <w:rsid w:val="0058447A"/>
    <w:rsid w:val="005844B3"/>
    <w:rsid w:val="00584AF6"/>
    <w:rsid w:val="00585B4B"/>
    <w:rsid w:val="00585DB7"/>
    <w:rsid w:val="00585E9E"/>
    <w:rsid w:val="00586333"/>
    <w:rsid w:val="00586B5A"/>
    <w:rsid w:val="00587203"/>
    <w:rsid w:val="00587846"/>
    <w:rsid w:val="00590415"/>
    <w:rsid w:val="005909FD"/>
    <w:rsid w:val="00591ACD"/>
    <w:rsid w:val="00591AD0"/>
    <w:rsid w:val="005932AA"/>
    <w:rsid w:val="00593590"/>
    <w:rsid w:val="00595063"/>
    <w:rsid w:val="00596B21"/>
    <w:rsid w:val="005973EA"/>
    <w:rsid w:val="00597A83"/>
    <w:rsid w:val="00597DE4"/>
    <w:rsid w:val="005A0BE8"/>
    <w:rsid w:val="005A10BD"/>
    <w:rsid w:val="005A11E0"/>
    <w:rsid w:val="005A1996"/>
    <w:rsid w:val="005A2295"/>
    <w:rsid w:val="005A243B"/>
    <w:rsid w:val="005A2CFC"/>
    <w:rsid w:val="005A372C"/>
    <w:rsid w:val="005A3F29"/>
    <w:rsid w:val="005A4A26"/>
    <w:rsid w:val="005A5080"/>
    <w:rsid w:val="005A5B4C"/>
    <w:rsid w:val="005A6B05"/>
    <w:rsid w:val="005A6D55"/>
    <w:rsid w:val="005A78D6"/>
    <w:rsid w:val="005A78D9"/>
    <w:rsid w:val="005A7ABA"/>
    <w:rsid w:val="005B0BC2"/>
    <w:rsid w:val="005B14C5"/>
    <w:rsid w:val="005B15AA"/>
    <w:rsid w:val="005B17AD"/>
    <w:rsid w:val="005B1A5E"/>
    <w:rsid w:val="005B1C84"/>
    <w:rsid w:val="005B272F"/>
    <w:rsid w:val="005B376D"/>
    <w:rsid w:val="005B3D57"/>
    <w:rsid w:val="005B43A9"/>
    <w:rsid w:val="005B4487"/>
    <w:rsid w:val="005B4D5F"/>
    <w:rsid w:val="005B5B01"/>
    <w:rsid w:val="005B5BE4"/>
    <w:rsid w:val="005B5D5D"/>
    <w:rsid w:val="005B633F"/>
    <w:rsid w:val="005C07E6"/>
    <w:rsid w:val="005C118E"/>
    <w:rsid w:val="005C165D"/>
    <w:rsid w:val="005C1E18"/>
    <w:rsid w:val="005C2C5C"/>
    <w:rsid w:val="005C36AE"/>
    <w:rsid w:val="005C37CC"/>
    <w:rsid w:val="005C3EAE"/>
    <w:rsid w:val="005C4E77"/>
    <w:rsid w:val="005C59F3"/>
    <w:rsid w:val="005C68F1"/>
    <w:rsid w:val="005C6975"/>
    <w:rsid w:val="005C6D03"/>
    <w:rsid w:val="005C72D8"/>
    <w:rsid w:val="005C74E4"/>
    <w:rsid w:val="005C7683"/>
    <w:rsid w:val="005D06D0"/>
    <w:rsid w:val="005D08FA"/>
    <w:rsid w:val="005D0903"/>
    <w:rsid w:val="005D0ABC"/>
    <w:rsid w:val="005D1271"/>
    <w:rsid w:val="005D1518"/>
    <w:rsid w:val="005D3336"/>
    <w:rsid w:val="005D482D"/>
    <w:rsid w:val="005D4851"/>
    <w:rsid w:val="005D4AA7"/>
    <w:rsid w:val="005D56E5"/>
    <w:rsid w:val="005D5AE2"/>
    <w:rsid w:val="005D66AD"/>
    <w:rsid w:val="005D6C3B"/>
    <w:rsid w:val="005D6DD2"/>
    <w:rsid w:val="005D6DF5"/>
    <w:rsid w:val="005D70B6"/>
    <w:rsid w:val="005D7FA9"/>
    <w:rsid w:val="005E0356"/>
    <w:rsid w:val="005E0493"/>
    <w:rsid w:val="005E089F"/>
    <w:rsid w:val="005E0FEA"/>
    <w:rsid w:val="005E18AF"/>
    <w:rsid w:val="005E29C3"/>
    <w:rsid w:val="005E2BE1"/>
    <w:rsid w:val="005E376B"/>
    <w:rsid w:val="005E50C1"/>
    <w:rsid w:val="005E5322"/>
    <w:rsid w:val="005E556D"/>
    <w:rsid w:val="005E5F64"/>
    <w:rsid w:val="005E6908"/>
    <w:rsid w:val="005E6D1E"/>
    <w:rsid w:val="005E7A0E"/>
    <w:rsid w:val="005F0322"/>
    <w:rsid w:val="005F04FE"/>
    <w:rsid w:val="005F0AE3"/>
    <w:rsid w:val="005F0BC1"/>
    <w:rsid w:val="005F0CF4"/>
    <w:rsid w:val="005F1CA5"/>
    <w:rsid w:val="005F2208"/>
    <w:rsid w:val="005F2A09"/>
    <w:rsid w:val="005F3819"/>
    <w:rsid w:val="005F4391"/>
    <w:rsid w:val="005F48E0"/>
    <w:rsid w:val="005F4D6F"/>
    <w:rsid w:val="005F4E79"/>
    <w:rsid w:val="005F5A53"/>
    <w:rsid w:val="005F6096"/>
    <w:rsid w:val="005F656C"/>
    <w:rsid w:val="005F6BF3"/>
    <w:rsid w:val="005F7335"/>
    <w:rsid w:val="005F78BF"/>
    <w:rsid w:val="005F7FC8"/>
    <w:rsid w:val="006005A1"/>
    <w:rsid w:val="006009B5"/>
    <w:rsid w:val="00600ADC"/>
    <w:rsid w:val="00602B05"/>
    <w:rsid w:val="0060321C"/>
    <w:rsid w:val="00603268"/>
    <w:rsid w:val="0060408E"/>
    <w:rsid w:val="0060470A"/>
    <w:rsid w:val="00604BB5"/>
    <w:rsid w:val="00604EFA"/>
    <w:rsid w:val="006055C7"/>
    <w:rsid w:val="00605B4A"/>
    <w:rsid w:val="00605F0E"/>
    <w:rsid w:val="0060619F"/>
    <w:rsid w:val="00606397"/>
    <w:rsid w:val="0060690C"/>
    <w:rsid w:val="00606975"/>
    <w:rsid w:val="006077A0"/>
    <w:rsid w:val="00607D43"/>
    <w:rsid w:val="006102EA"/>
    <w:rsid w:val="00610523"/>
    <w:rsid w:val="006107ED"/>
    <w:rsid w:val="0061285C"/>
    <w:rsid w:val="00612BC6"/>
    <w:rsid w:val="006147F9"/>
    <w:rsid w:val="00614CCF"/>
    <w:rsid w:val="00616865"/>
    <w:rsid w:val="00617C80"/>
    <w:rsid w:val="00620DAB"/>
    <w:rsid w:val="006210D5"/>
    <w:rsid w:val="00621AB2"/>
    <w:rsid w:val="00622779"/>
    <w:rsid w:val="00622939"/>
    <w:rsid w:val="00623124"/>
    <w:rsid w:val="00623505"/>
    <w:rsid w:val="006235DC"/>
    <w:rsid w:val="00623ABD"/>
    <w:rsid w:val="00623CE3"/>
    <w:rsid w:val="0062475C"/>
    <w:rsid w:val="00624FC3"/>
    <w:rsid w:val="0062527B"/>
    <w:rsid w:val="006266AC"/>
    <w:rsid w:val="00626A05"/>
    <w:rsid w:val="00627AC0"/>
    <w:rsid w:val="00627CBB"/>
    <w:rsid w:val="006305E9"/>
    <w:rsid w:val="00631A32"/>
    <w:rsid w:val="006327D6"/>
    <w:rsid w:val="0063392D"/>
    <w:rsid w:val="00633CE6"/>
    <w:rsid w:val="00634DE2"/>
    <w:rsid w:val="00635645"/>
    <w:rsid w:val="00635D2C"/>
    <w:rsid w:val="00635F08"/>
    <w:rsid w:val="006362A8"/>
    <w:rsid w:val="0063638C"/>
    <w:rsid w:val="00636A1E"/>
    <w:rsid w:val="00636A3A"/>
    <w:rsid w:val="00636D70"/>
    <w:rsid w:val="006373E2"/>
    <w:rsid w:val="00637A7F"/>
    <w:rsid w:val="0064006B"/>
    <w:rsid w:val="00641ED6"/>
    <w:rsid w:val="006426AF"/>
    <w:rsid w:val="0064299E"/>
    <w:rsid w:val="00642E38"/>
    <w:rsid w:val="00643098"/>
    <w:rsid w:val="006441F0"/>
    <w:rsid w:val="006447F7"/>
    <w:rsid w:val="00645207"/>
    <w:rsid w:val="006452CC"/>
    <w:rsid w:val="0064580A"/>
    <w:rsid w:val="00645866"/>
    <w:rsid w:val="00645974"/>
    <w:rsid w:val="006466CA"/>
    <w:rsid w:val="00646E67"/>
    <w:rsid w:val="006472EE"/>
    <w:rsid w:val="00647362"/>
    <w:rsid w:val="00647475"/>
    <w:rsid w:val="00647B85"/>
    <w:rsid w:val="00647BBC"/>
    <w:rsid w:val="006500AC"/>
    <w:rsid w:val="00650902"/>
    <w:rsid w:val="006509F6"/>
    <w:rsid w:val="00650A84"/>
    <w:rsid w:val="00650E8F"/>
    <w:rsid w:val="00651329"/>
    <w:rsid w:val="00653C0B"/>
    <w:rsid w:val="00653E47"/>
    <w:rsid w:val="006545FF"/>
    <w:rsid w:val="00654ED0"/>
    <w:rsid w:val="00654F24"/>
    <w:rsid w:val="006550B4"/>
    <w:rsid w:val="00656958"/>
    <w:rsid w:val="00657CCA"/>
    <w:rsid w:val="00660910"/>
    <w:rsid w:val="00660A5A"/>
    <w:rsid w:val="0066120E"/>
    <w:rsid w:val="0066177D"/>
    <w:rsid w:val="00661E8A"/>
    <w:rsid w:val="00662173"/>
    <w:rsid w:val="00662805"/>
    <w:rsid w:val="00663A27"/>
    <w:rsid w:val="00663A40"/>
    <w:rsid w:val="00663C26"/>
    <w:rsid w:val="00664024"/>
    <w:rsid w:val="00664DB7"/>
    <w:rsid w:val="006651CF"/>
    <w:rsid w:val="006653D5"/>
    <w:rsid w:val="00667B30"/>
    <w:rsid w:val="0067046D"/>
    <w:rsid w:val="006717D0"/>
    <w:rsid w:val="00671C03"/>
    <w:rsid w:val="006722BC"/>
    <w:rsid w:val="0067257E"/>
    <w:rsid w:val="006726A9"/>
    <w:rsid w:val="00672B9F"/>
    <w:rsid w:val="00672CEA"/>
    <w:rsid w:val="00672F1C"/>
    <w:rsid w:val="00673251"/>
    <w:rsid w:val="006736A1"/>
    <w:rsid w:val="0067387B"/>
    <w:rsid w:val="00673E7D"/>
    <w:rsid w:val="00674B09"/>
    <w:rsid w:val="00674F3E"/>
    <w:rsid w:val="00675A00"/>
    <w:rsid w:val="0067697F"/>
    <w:rsid w:val="0067705B"/>
    <w:rsid w:val="00677283"/>
    <w:rsid w:val="00677971"/>
    <w:rsid w:val="00681E79"/>
    <w:rsid w:val="00681F05"/>
    <w:rsid w:val="006820B8"/>
    <w:rsid w:val="00682423"/>
    <w:rsid w:val="00682441"/>
    <w:rsid w:val="00683A8B"/>
    <w:rsid w:val="0068565F"/>
    <w:rsid w:val="006865AA"/>
    <w:rsid w:val="00686B0E"/>
    <w:rsid w:val="00686F5C"/>
    <w:rsid w:val="00687554"/>
    <w:rsid w:val="0069098E"/>
    <w:rsid w:val="00690CA6"/>
    <w:rsid w:val="00691597"/>
    <w:rsid w:val="0069165A"/>
    <w:rsid w:val="00691837"/>
    <w:rsid w:val="00691B6E"/>
    <w:rsid w:val="00691BA5"/>
    <w:rsid w:val="00692B1F"/>
    <w:rsid w:val="00693686"/>
    <w:rsid w:val="006938F0"/>
    <w:rsid w:val="00695EF1"/>
    <w:rsid w:val="0069758D"/>
    <w:rsid w:val="0069798D"/>
    <w:rsid w:val="00697C8A"/>
    <w:rsid w:val="006A0CA7"/>
    <w:rsid w:val="006A0E2D"/>
    <w:rsid w:val="006A11B8"/>
    <w:rsid w:val="006A1E28"/>
    <w:rsid w:val="006A2E0D"/>
    <w:rsid w:val="006A3660"/>
    <w:rsid w:val="006A533C"/>
    <w:rsid w:val="006A5E5F"/>
    <w:rsid w:val="006A5FD6"/>
    <w:rsid w:val="006A60E3"/>
    <w:rsid w:val="006A68FB"/>
    <w:rsid w:val="006A6B01"/>
    <w:rsid w:val="006A6F32"/>
    <w:rsid w:val="006A70FE"/>
    <w:rsid w:val="006A73C4"/>
    <w:rsid w:val="006A78BE"/>
    <w:rsid w:val="006A7923"/>
    <w:rsid w:val="006A7EBE"/>
    <w:rsid w:val="006B0675"/>
    <w:rsid w:val="006B1176"/>
    <w:rsid w:val="006B157E"/>
    <w:rsid w:val="006B1BD9"/>
    <w:rsid w:val="006B1D3E"/>
    <w:rsid w:val="006B248A"/>
    <w:rsid w:val="006B2871"/>
    <w:rsid w:val="006B29D1"/>
    <w:rsid w:val="006B2E71"/>
    <w:rsid w:val="006B3C77"/>
    <w:rsid w:val="006B44BE"/>
    <w:rsid w:val="006B4942"/>
    <w:rsid w:val="006B4F38"/>
    <w:rsid w:val="006B60F7"/>
    <w:rsid w:val="006B65F5"/>
    <w:rsid w:val="006B7AE5"/>
    <w:rsid w:val="006C012F"/>
    <w:rsid w:val="006C0317"/>
    <w:rsid w:val="006C069C"/>
    <w:rsid w:val="006C1AA7"/>
    <w:rsid w:val="006C25D9"/>
    <w:rsid w:val="006C266F"/>
    <w:rsid w:val="006C2C5B"/>
    <w:rsid w:val="006C3C61"/>
    <w:rsid w:val="006C47D6"/>
    <w:rsid w:val="006C49FE"/>
    <w:rsid w:val="006C5262"/>
    <w:rsid w:val="006C6522"/>
    <w:rsid w:val="006C6C9C"/>
    <w:rsid w:val="006C743E"/>
    <w:rsid w:val="006C7A14"/>
    <w:rsid w:val="006D0292"/>
    <w:rsid w:val="006D0457"/>
    <w:rsid w:val="006D0DDD"/>
    <w:rsid w:val="006D1144"/>
    <w:rsid w:val="006D12D2"/>
    <w:rsid w:val="006D1421"/>
    <w:rsid w:val="006D1B8F"/>
    <w:rsid w:val="006D2025"/>
    <w:rsid w:val="006D2120"/>
    <w:rsid w:val="006D240F"/>
    <w:rsid w:val="006D2BF7"/>
    <w:rsid w:val="006D3708"/>
    <w:rsid w:val="006D4284"/>
    <w:rsid w:val="006D452A"/>
    <w:rsid w:val="006D548E"/>
    <w:rsid w:val="006D6984"/>
    <w:rsid w:val="006E0C8A"/>
    <w:rsid w:val="006E0CCA"/>
    <w:rsid w:val="006E165E"/>
    <w:rsid w:val="006E1AB4"/>
    <w:rsid w:val="006E2315"/>
    <w:rsid w:val="006E264A"/>
    <w:rsid w:val="006E3A8A"/>
    <w:rsid w:val="006E3B7B"/>
    <w:rsid w:val="006E3C94"/>
    <w:rsid w:val="006E4200"/>
    <w:rsid w:val="006E422F"/>
    <w:rsid w:val="006E4C70"/>
    <w:rsid w:val="006E4E4D"/>
    <w:rsid w:val="006E510A"/>
    <w:rsid w:val="006E53C8"/>
    <w:rsid w:val="006E58AF"/>
    <w:rsid w:val="006E6B04"/>
    <w:rsid w:val="006E6D4B"/>
    <w:rsid w:val="006E75A9"/>
    <w:rsid w:val="006F01CD"/>
    <w:rsid w:val="006F170B"/>
    <w:rsid w:val="006F1EA0"/>
    <w:rsid w:val="006F20E5"/>
    <w:rsid w:val="006F26D4"/>
    <w:rsid w:val="006F3B9B"/>
    <w:rsid w:val="006F42F1"/>
    <w:rsid w:val="006F44E2"/>
    <w:rsid w:val="006F4D6B"/>
    <w:rsid w:val="006F5AC0"/>
    <w:rsid w:val="006F645A"/>
    <w:rsid w:val="006F6F23"/>
    <w:rsid w:val="006F7A3A"/>
    <w:rsid w:val="00700278"/>
    <w:rsid w:val="00700B50"/>
    <w:rsid w:val="007014A8"/>
    <w:rsid w:val="007017C0"/>
    <w:rsid w:val="00702341"/>
    <w:rsid w:val="007023FE"/>
    <w:rsid w:val="00702859"/>
    <w:rsid w:val="00702F5F"/>
    <w:rsid w:val="007033F3"/>
    <w:rsid w:val="00703EF5"/>
    <w:rsid w:val="0070478C"/>
    <w:rsid w:val="007048B8"/>
    <w:rsid w:val="0070525C"/>
    <w:rsid w:val="0070540F"/>
    <w:rsid w:val="007054D2"/>
    <w:rsid w:val="00705D58"/>
    <w:rsid w:val="00706145"/>
    <w:rsid w:val="0070614A"/>
    <w:rsid w:val="00706AEE"/>
    <w:rsid w:val="00706EF2"/>
    <w:rsid w:val="00710882"/>
    <w:rsid w:val="00711ACF"/>
    <w:rsid w:val="00712182"/>
    <w:rsid w:val="007129A1"/>
    <w:rsid w:val="00712AE4"/>
    <w:rsid w:val="00713471"/>
    <w:rsid w:val="00714338"/>
    <w:rsid w:val="00714BD1"/>
    <w:rsid w:val="0071551B"/>
    <w:rsid w:val="00715AE3"/>
    <w:rsid w:val="00716CD8"/>
    <w:rsid w:val="007177A1"/>
    <w:rsid w:val="00717844"/>
    <w:rsid w:val="00717AF0"/>
    <w:rsid w:val="00717E3F"/>
    <w:rsid w:val="00720705"/>
    <w:rsid w:val="007209B7"/>
    <w:rsid w:val="00720B72"/>
    <w:rsid w:val="00722971"/>
    <w:rsid w:val="00723633"/>
    <w:rsid w:val="0072419A"/>
    <w:rsid w:val="007246D7"/>
    <w:rsid w:val="007253DA"/>
    <w:rsid w:val="007255C1"/>
    <w:rsid w:val="0072628B"/>
    <w:rsid w:val="007268B0"/>
    <w:rsid w:val="00726B07"/>
    <w:rsid w:val="00726FB9"/>
    <w:rsid w:val="0072784C"/>
    <w:rsid w:val="0073074E"/>
    <w:rsid w:val="00730960"/>
    <w:rsid w:val="00730A72"/>
    <w:rsid w:val="00731227"/>
    <w:rsid w:val="00731AFC"/>
    <w:rsid w:val="00732662"/>
    <w:rsid w:val="00732BBF"/>
    <w:rsid w:val="00732CAF"/>
    <w:rsid w:val="0073363F"/>
    <w:rsid w:val="00733AE1"/>
    <w:rsid w:val="00733F5D"/>
    <w:rsid w:val="00734544"/>
    <w:rsid w:val="00734C3F"/>
    <w:rsid w:val="00735175"/>
    <w:rsid w:val="0073586C"/>
    <w:rsid w:val="007358A6"/>
    <w:rsid w:val="00735AF9"/>
    <w:rsid w:val="00735F8E"/>
    <w:rsid w:val="00736958"/>
    <w:rsid w:val="00737889"/>
    <w:rsid w:val="00737C86"/>
    <w:rsid w:val="00740487"/>
    <w:rsid w:val="00741326"/>
    <w:rsid w:val="00741D06"/>
    <w:rsid w:val="00742034"/>
    <w:rsid w:val="0074251B"/>
    <w:rsid w:val="007429D1"/>
    <w:rsid w:val="00742A2E"/>
    <w:rsid w:val="00742A96"/>
    <w:rsid w:val="00742B81"/>
    <w:rsid w:val="00743296"/>
    <w:rsid w:val="007441A7"/>
    <w:rsid w:val="0074427A"/>
    <w:rsid w:val="0074441F"/>
    <w:rsid w:val="00744A1A"/>
    <w:rsid w:val="00744C86"/>
    <w:rsid w:val="00745FD8"/>
    <w:rsid w:val="00746099"/>
    <w:rsid w:val="0074773A"/>
    <w:rsid w:val="00751639"/>
    <w:rsid w:val="00751884"/>
    <w:rsid w:val="0075217E"/>
    <w:rsid w:val="00752236"/>
    <w:rsid w:val="0075295F"/>
    <w:rsid w:val="00753134"/>
    <w:rsid w:val="0075318C"/>
    <w:rsid w:val="0075385D"/>
    <w:rsid w:val="00753AA3"/>
    <w:rsid w:val="00754B78"/>
    <w:rsid w:val="00754CDE"/>
    <w:rsid w:val="0075501D"/>
    <w:rsid w:val="007556A8"/>
    <w:rsid w:val="00755E9B"/>
    <w:rsid w:val="00756157"/>
    <w:rsid w:val="00756505"/>
    <w:rsid w:val="0075664D"/>
    <w:rsid w:val="007569B0"/>
    <w:rsid w:val="007572AB"/>
    <w:rsid w:val="00757BE9"/>
    <w:rsid w:val="0076004B"/>
    <w:rsid w:val="00760382"/>
    <w:rsid w:val="00760D3A"/>
    <w:rsid w:val="007611D9"/>
    <w:rsid w:val="00761735"/>
    <w:rsid w:val="0076179D"/>
    <w:rsid w:val="007618FD"/>
    <w:rsid w:val="00762157"/>
    <w:rsid w:val="00762484"/>
    <w:rsid w:val="00762C99"/>
    <w:rsid w:val="007637B3"/>
    <w:rsid w:val="00763A01"/>
    <w:rsid w:val="00763BAE"/>
    <w:rsid w:val="00764244"/>
    <w:rsid w:val="00764303"/>
    <w:rsid w:val="00764D4D"/>
    <w:rsid w:val="00765FC8"/>
    <w:rsid w:val="007669A5"/>
    <w:rsid w:val="00770224"/>
    <w:rsid w:val="00770603"/>
    <w:rsid w:val="0077177D"/>
    <w:rsid w:val="00771AAD"/>
    <w:rsid w:val="00771C45"/>
    <w:rsid w:val="00771CA4"/>
    <w:rsid w:val="00772DB1"/>
    <w:rsid w:val="00773C6A"/>
    <w:rsid w:val="00773FBF"/>
    <w:rsid w:val="0077455C"/>
    <w:rsid w:val="00774CD9"/>
    <w:rsid w:val="007753E1"/>
    <w:rsid w:val="0077571C"/>
    <w:rsid w:val="007758D5"/>
    <w:rsid w:val="007759BA"/>
    <w:rsid w:val="00775CAF"/>
    <w:rsid w:val="00776093"/>
    <w:rsid w:val="00776E37"/>
    <w:rsid w:val="00776E46"/>
    <w:rsid w:val="00777060"/>
    <w:rsid w:val="007770AC"/>
    <w:rsid w:val="007777BC"/>
    <w:rsid w:val="00777FF8"/>
    <w:rsid w:val="00780152"/>
    <w:rsid w:val="007803BF"/>
    <w:rsid w:val="00780AB9"/>
    <w:rsid w:val="00780D91"/>
    <w:rsid w:val="0078193C"/>
    <w:rsid w:val="00781984"/>
    <w:rsid w:val="007821E4"/>
    <w:rsid w:val="00782B46"/>
    <w:rsid w:val="00782C20"/>
    <w:rsid w:val="007839E4"/>
    <w:rsid w:val="00783E6E"/>
    <w:rsid w:val="007841BB"/>
    <w:rsid w:val="0078489F"/>
    <w:rsid w:val="007848A9"/>
    <w:rsid w:val="00784C4F"/>
    <w:rsid w:val="00786D04"/>
    <w:rsid w:val="007875EF"/>
    <w:rsid w:val="00790719"/>
    <w:rsid w:val="00790D7A"/>
    <w:rsid w:val="00790F54"/>
    <w:rsid w:val="00791666"/>
    <w:rsid w:val="007916EB"/>
    <w:rsid w:val="00791B36"/>
    <w:rsid w:val="00791CD7"/>
    <w:rsid w:val="007923EB"/>
    <w:rsid w:val="007927E4"/>
    <w:rsid w:val="00792D6B"/>
    <w:rsid w:val="00792FE2"/>
    <w:rsid w:val="007949B4"/>
    <w:rsid w:val="00795366"/>
    <w:rsid w:val="00795C12"/>
    <w:rsid w:val="00796060"/>
    <w:rsid w:val="00796277"/>
    <w:rsid w:val="00796DCE"/>
    <w:rsid w:val="00796F86"/>
    <w:rsid w:val="0079756C"/>
    <w:rsid w:val="00797FAD"/>
    <w:rsid w:val="007A02DA"/>
    <w:rsid w:val="007A0479"/>
    <w:rsid w:val="007A0A62"/>
    <w:rsid w:val="007A0AFE"/>
    <w:rsid w:val="007A0FCB"/>
    <w:rsid w:val="007A16D5"/>
    <w:rsid w:val="007A1D2A"/>
    <w:rsid w:val="007A2DA4"/>
    <w:rsid w:val="007A3226"/>
    <w:rsid w:val="007A4B43"/>
    <w:rsid w:val="007A4EC6"/>
    <w:rsid w:val="007A4F55"/>
    <w:rsid w:val="007A6D92"/>
    <w:rsid w:val="007A6E8E"/>
    <w:rsid w:val="007A731A"/>
    <w:rsid w:val="007A77C3"/>
    <w:rsid w:val="007A77CF"/>
    <w:rsid w:val="007A7CEE"/>
    <w:rsid w:val="007A7D71"/>
    <w:rsid w:val="007A7EA2"/>
    <w:rsid w:val="007A7F8C"/>
    <w:rsid w:val="007B024F"/>
    <w:rsid w:val="007B0E52"/>
    <w:rsid w:val="007B131C"/>
    <w:rsid w:val="007B1C3F"/>
    <w:rsid w:val="007B2453"/>
    <w:rsid w:val="007B315B"/>
    <w:rsid w:val="007B3535"/>
    <w:rsid w:val="007B3539"/>
    <w:rsid w:val="007B36FB"/>
    <w:rsid w:val="007B42AD"/>
    <w:rsid w:val="007B53B5"/>
    <w:rsid w:val="007B5517"/>
    <w:rsid w:val="007B619C"/>
    <w:rsid w:val="007B6274"/>
    <w:rsid w:val="007B6779"/>
    <w:rsid w:val="007B7080"/>
    <w:rsid w:val="007B7E85"/>
    <w:rsid w:val="007C0207"/>
    <w:rsid w:val="007C0332"/>
    <w:rsid w:val="007C1234"/>
    <w:rsid w:val="007C148F"/>
    <w:rsid w:val="007C168C"/>
    <w:rsid w:val="007C244C"/>
    <w:rsid w:val="007C25BF"/>
    <w:rsid w:val="007C2B21"/>
    <w:rsid w:val="007C2FC1"/>
    <w:rsid w:val="007C486C"/>
    <w:rsid w:val="007C4949"/>
    <w:rsid w:val="007C4F93"/>
    <w:rsid w:val="007C52D9"/>
    <w:rsid w:val="007C59FB"/>
    <w:rsid w:val="007C5A65"/>
    <w:rsid w:val="007C6B73"/>
    <w:rsid w:val="007C6C2A"/>
    <w:rsid w:val="007C72BF"/>
    <w:rsid w:val="007D0108"/>
    <w:rsid w:val="007D0283"/>
    <w:rsid w:val="007D068F"/>
    <w:rsid w:val="007D0E76"/>
    <w:rsid w:val="007D0EE1"/>
    <w:rsid w:val="007D119A"/>
    <w:rsid w:val="007D2ABA"/>
    <w:rsid w:val="007D2E63"/>
    <w:rsid w:val="007D38A1"/>
    <w:rsid w:val="007D38B9"/>
    <w:rsid w:val="007D3A57"/>
    <w:rsid w:val="007D3C8D"/>
    <w:rsid w:val="007D4DF3"/>
    <w:rsid w:val="007D5A9D"/>
    <w:rsid w:val="007D6672"/>
    <w:rsid w:val="007D6689"/>
    <w:rsid w:val="007D6B46"/>
    <w:rsid w:val="007D6EB5"/>
    <w:rsid w:val="007D7230"/>
    <w:rsid w:val="007E023E"/>
    <w:rsid w:val="007E02F5"/>
    <w:rsid w:val="007E0BAC"/>
    <w:rsid w:val="007E1D30"/>
    <w:rsid w:val="007E35C8"/>
    <w:rsid w:val="007E3B97"/>
    <w:rsid w:val="007E3C3E"/>
    <w:rsid w:val="007E3C8C"/>
    <w:rsid w:val="007E3F60"/>
    <w:rsid w:val="007E48E3"/>
    <w:rsid w:val="007E4B53"/>
    <w:rsid w:val="007E51F7"/>
    <w:rsid w:val="007E5856"/>
    <w:rsid w:val="007E5DAB"/>
    <w:rsid w:val="007E71A0"/>
    <w:rsid w:val="007E7927"/>
    <w:rsid w:val="007F04D3"/>
    <w:rsid w:val="007F10A6"/>
    <w:rsid w:val="007F1E35"/>
    <w:rsid w:val="007F2838"/>
    <w:rsid w:val="007F2D04"/>
    <w:rsid w:val="007F364E"/>
    <w:rsid w:val="007F5357"/>
    <w:rsid w:val="007F5C11"/>
    <w:rsid w:val="007F5CE1"/>
    <w:rsid w:val="00800356"/>
    <w:rsid w:val="00800C57"/>
    <w:rsid w:val="00800C9E"/>
    <w:rsid w:val="00800F4D"/>
    <w:rsid w:val="008012EA"/>
    <w:rsid w:val="00802835"/>
    <w:rsid w:val="008032E5"/>
    <w:rsid w:val="008035C1"/>
    <w:rsid w:val="0080489B"/>
    <w:rsid w:val="00804C72"/>
    <w:rsid w:val="00804C89"/>
    <w:rsid w:val="008050BD"/>
    <w:rsid w:val="00805178"/>
    <w:rsid w:val="008058CB"/>
    <w:rsid w:val="00805E56"/>
    <w:rsid w:val="008060B9"/>
    <w:rsid w:val="00806977"/>
    <w:rsid w:val="0081076F"/>
    <w:rsid w:val="00811107"/>
    <w:rsid w:val="00811CE6"/>
    <w:rsid w:val="008120D2"/>
    <w:rsid w:val="0081286D"/>
    <w:rsid w:val="00812C6C"/>
    <w:rsid w:val="0081344B"/>
    <w:rsid w:val="00813D9D"/>
    <w:rsid w:val="00814668"/>
    <w:rsid w:val="00814D82"/>
    <w:rsid w:val="008166E2"/>
    <w:rsid w:val="008169A7"/>
    <w:rsid w:val="008176B1"/>
    <w:rsid w:val="00817C2C"/>
    <w:rsid w:val="00820074"/>
    <w:rsid w:val="00820082"/>
    <w:rsid w:val="00820299"/>
    <w:rsid w:val="008206FC"/>
    <w:rsid w:val="00821455"/>
    <w:rsid w:val="008221AA"/>
    <w:rsid w:val="00822472"/>
    <w:rsid w:val="008225BE"/>
    <w:rsid w:val="00823249"/>
    <w:rsid w:val="00823CB9"/>
    <w:rsid w:val="00823D61"/>
    <w:rsid w:val="0082440A"/>
    <w:rsid w:val="00824ADE"/>
    <w:rsid w:val="00825BE0"/>
    <w:rsid w:val="008262B0"/>
    <w:rsid w:val="008266DE"/>
    <w:rsid w:val="0082678E"/>
    <w:rsid w:val="0082714C"/>
    <w:rsid w:val="008274D9"/>
    <w:rsid w:val="00827F20"/>
    <w:rsid w:val="00827F4F"/>
    <w:rsid w:val="00827F7C"/>
    <w:rsid w:val="00830426"/>
    <w:rsid w:val="00830A8A"/>
    <w:rsid w:val="00831327"/>
    <w:rsid w:val="008313EE"/>
    <w:rsid w:val="00831D2E"/>
    <w:rsid w:val="00832665"/>
    <w:rsid w:val="0083294A"/>
    <w:rsid w:val="00833ADF"/>
    <w:rsid w:val="00833CE7"/>
    <w:rsid w:val="00833DA3"/>
    <w:rsid w:val="008345C9"/>
    <w:rsid w:val="00834781"/>
    <w:rsid w:val="00834824"/>
    <w:rsid w:val="00834E98"/>
    <w:rsid w:val="008350DD"/>
    <w:rsid w:val="00835454"/>
    <w:rsid w:val="00835DF2"/>
    <w:rsid w:val="00835EE0"/>
    <w:rsid w:val="008360E8"/>
    <w:rsid w:val="008362E6"/>
    <w:rsid w:val="0083630D"/>
    <w:rsid w:val="0083633E"/>
    <w:rsid w:val="00836B82"/>
    <w:rsid w:val="0083710C"/>
    <w:rsid w:val="00837140"/>
    <w:rsid w:val="00837F08"/>
    <w:rsid w:val="0084024F"/>
    <w:rsid w:val="00840739"/>
    <w:rsid w:val="00840765"/>
    <w:rsid w:val="0084096B"/>
    <w:rsid w:val="00840E81"/>
    <w:rsid w:val="00841031"/>
    <w:rsid w:val="00841143"/>
    <w:rsid w:val="00841199"/>
    <w:rsid w:val="00841206"/>
    <w:rsid w:val="00841253"/>
    <w:rsid w:val="008416BA"/>
    <w:rsid w:val="00841A1C"/>
    <w:rsid w:val="00841C7B"/>
    <w:rsid w:val="00843A5A"/>
    <w:rsid w:val="008448B8"/>
    <w:rsid w:val="00845175"/>
    <w:rsid w:val="0084522A"/>
    <w:rsid w:val="00846865"/>
    <w:rsid w:val="008475A6"/>
    <w:rsid w:val="008503E7"/>
    <w:rsid w:val="008507FA"/>
    <w:rsid w:val="008509E5"/>
    <w:rsid w:val="00850C2A"/>
    <w:rsid w:val="008517C1"/>
    <w:rsid w:val="00851F7A"/>
    <w:rsid w:val="008544A2"/>
    <w:rsid w:val="00855327"/>
    <w:rsid w:val="00855655"/>
    <w:rsid w:val="008557AF"/>
    <w:rsid w:val="008557E9"/>
    <w:rsid w:val="00855DA8"/>
    <w:rsid w:val="008560CB"/>
    <w:rsid w:val="008567D8"/>
    <w:rsid w:val="008567E7"/>
    <w:rsid w:val="00856AC4"/>
    <w:rsid w:val="0085754F"/>
    <w:rsid w:val="00857B7D"/>
    <w:rsid w:val="00857ED6"/>
    <w:rsid w:val="00860815"/>
    <w:rsid w:val="00861D72"/>
    <w:rsid w:val="0086219C"/>
    <w:rsid w:val="00862484"/>
    <w:rsid w:val="008636C1"/>
    <w:rsid w:val="00863C2F"/>
    <w:rsid w:val="00864536"/>
    <w:rsid w:val="00864F0D"/>
    <w:rsid w:val="008652B2"/>
    <w:rsid w:val="008660C8"/>
    <w:rsid w:val="00866846"/>
    <w:rsid w:val="00866A6B"/>
    <w:rsid w:val="00866B31"/>
    <w:rsid w:val="00866C62"/>
    <w:rsid w:val="00866D4C"/>
    <w:rsid w:val="00866E48"/>
    <w:rsid w:val="00867374"/>
    <w:rsid w:val="00870881"/>
    <w:rsid w:val="00873C32"/>
    <w:rsid w:val="00873EB4"/>
    <w:rsid w:val="00875609"/>
    <w:rsid w:val="008757ED"/>
    <w:rsid w:val="008757F4"/>
    <w:rsid w:val="0087626E"/>
    <w:rsid w:val="00876762"/>
    <w:rsid w:val="00876E12"/>
    <w:rsid w:val="00876F01"/>
    <w:rsid w:val="008771AB"/>
    <w:rsid w:val="00877605"/>
    <w:rsid w:val="0087760B"/>
    <w:rsid w:val="00877E7E"/>
    <w:rsid w:val="0088099F"/>
    <w:rsid w:val="0088142B"/>
    <w:rsid w:val="0088250C"/>
    <w:rsid w:val="0088267C"/>
    <w:rsid w:val="00882CB6"/>
    <w:rsid w:val="008832BA"/>
    <w:rsid w:val="00883573"/>
    <w:rsid w:val="008838A9"/>
    <w:rsid w:val="008839DE"/>
    <w:rsid w:val="00884138"/>
    <w:rsid w:val="008845AB"/>
    <w:rsid w:val="008848AC"/>
    <w:rsid w:val="008848DF"/>
    <w:rsid w:val="00885198"/>
    <w:rsid w:val="008853E1"/>
    <w:rsid w:val="00885521"/>
    <w:rsid w:val="00886E43"/>
    <w:rsid w:val="00887566"/>
    <w:rsid w:val="008875D5"/>
    <w:rsid w:val="00887E6C"/>
    <w:rsid w:val="00890618"/>
    <w:rsid w:val="008906F6"/>
    <w:rsid w:val="008907A9"/>
    <w:rsid w:val="0089147F"/>
    <w:rsid w:val="008917B0"/>
    <w:rsid w:val="0089214C"/>
    <w:rsid w:val="008937FD"/>
    <w:rsid w:val="00893975"/>
    <w:rsid w:val="008939B4"/>
    <w:rsid w:val="00893F6A"/>
    <w:rsid w:val="0089407B"/>
    <w:rsid w:val="00894182"/>
    <w:rsid w:val="0089468C"/>
    <w:rsid w:val="00895ABD"/>
    <w:rsid w:val="00895DFA"/>
    <w:rsid w:val="00895E5F"/>
    <w:rsid w:val="008961FA"/>
    <w:rsid w:val="008962AC"/>
    <w:rsid w:val="00896FE7"/>
    <w:rsid w:val="008970C9"/>
    <w:rsid w:val="00897A78"/>
    <w:rsid w:val="00897ADB"/>
    <w:rsid w:val="00897CE8"/>
    <w:rsid w:val="008A0E6A"/>
    <w:rsid w:val="008A14B2"/>
    <w:rsid w:val="008A20BE"/>
    <w:rsid w:val="008A2484"/>
    <w:rsid w:val="008A24C9"/>
    <w:rsid w:val="008A2EFE"/>
    <w:rsid w:val="008A323E"/>
    <w:rsid w:val="008A32C1"/>
    <w:rsid w:val="008A33BA"/>
    <w:rsid w:val="008A3B80"/>
    <w:rsid w:val="008A3C82"/>
    <w:rsid w:val="008A3D38"/>
    <w:rsid w:val="008A4B26"/>
    <w:rsid w:val="008A521E"/>
    <w:rsid w:val="008A69AB"/>
    <w:rsid w:val="008A6B15"/>
    <w:rsid w:val="008B020F"/>
    <w:rsid w:val="008B2CA5"/>
    <w:rsid w:val="008B30D1"/>
    <w:rsid w:val="008B3983"/>
    <w:rsid w:val="008B3E30"/>
    <w:rsid w:val="008B49C5"/>
    <w:rsid w:val="008B4A20"/>
    <w:rsid w:val="008B4FC0"/>
    <w:rsid w:val="008B523F"/>
    <w:rsid w:val="008B545C"/>
    <w:rsid w:val="008B6012"/>
    <w:rsid w:val="008B62F9"/>
    <w:rsid w:val="008B6ACE"/>
    <w:rsid w:val="008B7632"/>
    <w:rsid w:val="008C0E4F"/>
    <w:rsid w:val="008C10C2"/>
    <w:rsid w:val="008C12F9"/>
    <w:rsid w:val="008C2A37"/>
    <w:rsid w:val="008C2EF9"/>
    <w:rsid w:val="008C3A22"/>
    <w:rsid w:val="008C4946"/>
    <w:rsid w:val="008C4B8D"/>
    <w:rsid w:val="008C4DEE"/>
    <w:rsid w:val="008C520B"/>
    <w:rsid w:val="008C60EE"/>
    <w:rsid w:val="008C6E4B"/>
    <w:rsid w:val="008D09AE"/>
    <w:rsid w:val="008D0AF7"/>
    <w:rsid w:val="008D0F2E"/>
    <w:rsid w:val="008D12BB"/>
    <w:rsid w:val="008D1D49"/>
    <w:rsid w:val="008D201A"/>
    <w:rsid w:val="008D39EA"/>
    <w:rsid w:val="008D3F4B"/>
    <w:rsid w:val="008D5881"/>
    <w:rsid w:val="008D5A0A"/>
    <w:rsid w:val="008D5BD0"/>
    <w:rsid w:val="008D609F"/>
    <w:rsid w:val="008D6982"/>
    <w:rsid w:val="008D73A2"/>
    <w:rsid w:val="008D77A5"/>
    <w:rsid w:val="008D7E84"/>
    <w:rsid w:val="008E1CBF"/>
    <w:rsid w:val="008E27FC"/>
    <w:rsid w:val="008E2870"/>
    <w:rsid w:val="008E3A1E"/>
    <w:rsid w:val="008E3C90"/>
    <w:rsid w:val="008E4118"/>
    <w:rsid w:val="008E413C"/>
    <w:rsid w:val="008E6785"/>
    <w:rsid w:val="008E77DC"/>
    <w:rsid w:val="008E7A2E"/>
    <w:rsid w:val="008E7F8D"/>
    <w:rsid w:val="008F007D"/>
    <w:rsid w:val="008F0C16"/>
    <w:rsid w:val="008F142B"/>
    <w:rsid w:val="008F2007"/>
    <w:rsid w:val="008F27D9"/>
    <w:rsid w:val="008F3057"/>
    <w:rsid w:val="008F310D"/>
    <w:rsid w:val="008F3DBE"/>
    <w:rsid w:val="008F4109"/>
    <w:rsid w:val="008F41F3"/>
    <w:rsid w:val="008F521F"/>
    <w:rsid w:val="008F588D"/>
    <w:rsid w:val="008F5F14"/>
    <w:rsid w:val="008F7220"/>
    <w:rsid w:val="008F74E2"/>
    <w:rsid w:val="00900162"/>
    <w:rsid w:val="00900A19"/>
    <w:rsid w:val="00900F37"/>
    <w:rsid w:val="009011DC"/>
    <w:rsid w:val="009015CE"/>
    <w:rsid w:val="0090181C"/>
    <w:rsid w:val="00901A87"/>
    <w:rsid w:val="0090347A"/>
    <w:rsid w:val="00903643"/>
    <w:rsid w:val="00903C72"/>
    <w:rsid w:val="00903FC9"/>
    <w:rsid w:val="00904DC8"/>
    <w:rsid w:val="00904E56"/>
    <w:rsid w:val="009052E8"/>
    <w:rsid w:val="009071A1"/>
    <w:rsid w:val="00907292"/>
    <w:rsid w:val="00910102"/>
    <w:rsid w:val="009110F5"/>
    <w:rsid w:val="00911227"/>
    <w:rsid w:val="00911837"/>
    <w:rsid w:val="009118E7"/>
    <w:rsid w:val="00911F07"/>
    <w:rsid w:val="0091267A"/>
    <w:rsid w:val="0091279A"/>
    <w:rsid w:val="00912A67"/>
    <w:rsid w:val="0091335C"/>
    <w:rsid w:val="0091365D"/>
    <w:rsid w:val="00913762"/>
    <w:rsid w:val="009137D2"/>
    <w:rsid w:val="00914271"/>
    <w:rsid w:val="00914974"/>
    <w:rsid w:val="00915555"/>
    <w:rsid w:val="00915F0E"/>
    <w:rsid w:val="00916375"/>
    <w:rsid w:val="009166F8"/>
    <w:rsid w:val="00916F02"/>
    <w:rsid w:val="00916FE3"/>
    <w:rsid w:val="009174A2"/>
    <w:rsid w:val="009174E0"/>
    <w:rsid w:val="00917E79"/>
    <w:rsid w:val="0092007D"/>
    <w:rsid w:val="0092012B"/>
    <w:rsid w:val="0092069B"/>
    <w:rsid w:val="00920899"/>
    <w:rsid w:val="0092104E"/>
    <w:rsid w:val="009213E2"/>
    <w:rsid w:val="009215CA"/>
    <w:rsid w:val="00921B2B"/>
    <w:rsid w:val="009222FF"/>
    <w:rsid w:val="0092236D"/>
    <w:rsid w:val="00922698"/>
    <w:rsid w:val="00922E3F"/>
    <w:rsid w:val="0092433F"/>
    <w:rsid w:val="00924526"/>
    <w:rsid w:val="00924C46"/>
    <w:rsid w:val="009253A6"/>
    <w:rsid w:val="0092602C"/>
    <w:rsid w:val="00926B9B"/>
    <w:rsid w:val="009278DC"/>
    <w:rsid w:val="00930057"/>
    <w:rsid w:val="00930401"/>
    <w:rsid w:val="00931760"/>
    <w:rsid w:val="00931E37"/>
    <w:rsid w:val="00932435"/>
    <w:rsid w:val="00932EFF"/>
    <w:rsid w:val="00933473"/>
    <w:rsid w:val="009339AA"/>
    <w:rsid w:val="0093430E"/>
    <w:rsid w:val="00935A62"/>
    <w:rsid w:val="00936094"/>
    <w:rsid w:val="00936A8C"/>
    <w:rsid w:val="00936DA1"/>
    <w:rsid w:val="0094085C"/>
    <w:rsid w:val="00940AEC"/>
    <w:rsid w:val="00941ECD"/>
    <w:rsid w:val="009423EB"/>
    <w:rsid w:val="00942473"/>
    <w:rsid w:val="0094265E"/>
    <w:rsid w:val="00943768"/>
    <w:rsid w:val="00943923"/>
    <w:rsid w:val="00943F91"/>
    <w:rsid w:val="00944343"/>
    <w:rsid w:val="009449C9"/>
    <w:rsid w:val="009455B6"/>
    <w:rsid w:val="0094576A"/>
    <w:rsid w:val="00945C81"/>
    <w:rsid w:val="00945D5B"/>
    <w:rsid w:val="00945F2A"/>
    <w:rsid w:val="00946FA0"/>
    <w:rsid w:val="00950009"/>
    <w:rsid w:val="009505B7"/>
    <w:rsid w:val="00950B9A"/>
    <w:rsid w:val="00950DA8"/>
    <w:rsid w:val="009513C0"/>
    <w:rsid w:val="0095366E"/>
    <w:rsid w:val="00953746"/>
    <w:rsid w:val="00953871"/>
    <w:rsid w:val="009540D0"/>
    <w:rsid w:val="00954BD5"/>
    <w:rsid w:val="00955070"/>
    <w:rsid w:val="009552C0"/>
    <w:rsid w:val="0095579A"/>
    <w:rsid w:val="009569E2"/>
    <w:rsid w:val="00957010"/>
    <w:rsid w:val="009575E6"/>
    <w:rsid w:val="00957B5B"/>
    <w:rsid w:val="00957CCF"/>
    <w:rsid w:val="00957E3D"/>
    <w:rsid w:val="009606D3"/>
    <w:rsid w:val="009607BD"/>
    <w:rsid w:val="00960DBA"/>
    <w:rsid w:val="009612D1"/>
    <w:rsid w:val="00961432"/>
    <w:rsid w:val="00961C03"/>
    <w:rsid w:val="00961EAC"/>
    <w:rsid w:val="00962710"/>
    <w:rsid w:val="00962AD8"/>
    <w:rsid w:val="00962E63"/>
    <w:rsid w:val="00962EEC"/>
    <w:rsid w:val="009630AF"/>
    <w:rsid w:val="00963412"/>
    <w:rsid w:val="0096360B"/>
    <w:rsid w:val="0096368D"/>
    <w:rsid w:val="009637B6"/>
    <w:rsid w:val="00963F6C"/>
    <w:rsid w:val="00964236"/>
    <w:rsid w:val="009647D6"/>
    <w:rsid w:val="0096492C"/>
    <w:rsid w:val="00964B7E"/>
    <w:rsid w:val="00964E74"/>
    <w:rsid w:val="00965FB3"/>
    <w:rsid w:val="0096731C"/>
    <w:rsid w:val="0096739A"/>
    <w:rsid w:val="00967F7F"/>
    <w:rsid w:val="0097104E"/>
    <w:rsid w:val="00971189"/>
    <w:rsid w:val="00971A6A"/>
    <w:rsid w:val="00971FAC"/>
    <w:rsid w:val="00972A0A"/>
    <w:rsid w:val="00972D5B"/>
    <w:rsid w:val="00972F26"/>
    <w:rsid w:val="00972FFB"/>
    <w:rsid w:val="00973C73"/>
    <w:rsid w:val="00974DDC"/>
    <w:rsid w:val="00974EB0"/>
    <w:rsid w:val="00975F4A"/>
    <w:rsid w:val="00975FB3"/>
    <w:rsid w:val="00976031"/>
    <w:rsid w:val="00976AE9"/>
    <w:rsid w:val="009778C9"/>
    <w:rsid w:val="009778D6"/>
    <w:rsid w:val="00977A6D"/>
    <w:rsid w:val="009801A7"/>
    <w:rsid w:val="0098071A"/>
    <w:rsid w:val="00980804"/>
    <w:rsid w:val="00980A00"/>
    <w:rsid w:val="00980A2F"/>
    <w:rsid w:val="00980EC6"/>
    <w:rsid w:val="009818B7"/>
    <w:rsid w:val="00981B5F"/>
    <w:rsid w:val="00982849"/>
    <w:rsid w:val="0098301A"/>
    <w:rsid w:val="009843D5"/>
    <w:rsid w:val="0098489A"/>
    <w:rsid w:val="00984AFB"/>
    <w:rsid w:val="00987906"/>
    <w:rsid w:val="00987AB3"/>
    <w:rsid w:val="00987B19"/>
    <w:rsid w:val="00990023"/>
    <w:rsid w:val="0099060F"/>
    <w:rsid w:val="00990D3C"/>
    <w:rsid w:val="00991A4C"/>
    <w:rsid w:val="00992058"/>
    <w:rsid w:val="00992828"/>
    <w:rsid w:val="00992F0B"/>
    <w:rsid w:val="0099345A"/>
    <w:rsid w:val="00993683"/>
    <w:rsid w:val="00993EE2"/>
    <w:rsid w:val="009946C8"/>
    <w:rsid w:val="00994CDD"/>
    <w:rsid w:val="00994D3E"/>
    <w:rsid w:val="009952CE"/>
    <w:rsid w:val="00995377"/>
    <w:rsid w:val="009956C7"/>
    <w:rsid w:val="00995A13"/>
    <w:rsid w:val="00996399"/>
    <w:rsid w:val="00996463"/>
    <w:rsid w:val="009969D4"/>
    <w:rsid w:val="00997F3D"/>
    <w:rsid w:val="009A0826"/>
    <w:rsid w:val="009A0F7E"/>
    <w:rsid w:val="009A1817"/>
    <w:rsid w:val="009A18C4"/>
    <w:rsid w:val="009A1BF1"/>
    <w:rsid w:val="009A25B8"/>
    <w:rsid w:val="009A2F7F"/>
    <w:rsid w:val="009A375C"/>
    <w:rsid w:val="009A3768"/>
    <w:rsid w:val="009A3B7D"/>
    <w:rsid w:val="009A3E1B"/>
    <w:rsid w:val="009A3F45"/>
    <w:rsid w:val="009A4067"/>
    <w:rsid w:val="009A4075"/>
    <w:rsid w:val="009A48AC"/>
    <w:rsid w:val="009A7AB0"/>
    <w:rsid w:val="009B0661"/>
    <w:rsid w:val="009B113B"/>
    <w:rsid w:val="009B18BD"/>
    <w:rsid w:val="009B2FF1"/>
    <w:rsid w:val="009B3461"/>
    <w:rsid w:val="009B4431"/>
    <w:rsid w:val="009B4497"/>
    <w:rsid w:val="009B503C"/>
    <w:rsid w:val="009B535B"/>
    <w:rsid w:val="009B5432"/>
    <w:rsid w:val="009B6F66"/>
    <w:rsid w:val="009C01E4"/>
    <w:rsid w:val="009C1060"/>
    <w:rsid w:val="009C13E7"/>
    <w:rsid w:val="009C1656"/>
    <w:rsid w:val="009C1934"/>
    <w:rsid w:val="009C24AE"/>
    <w:rsid w:val="009C26A2"/>
    <w:rsid w:val="009C2DD4"/>
    <w:rsid w:val="009C35AD"/>
    <w:rsid w:val="009C4AB7"/>
    <w:rsid w:val="009C589A"/>
    <w:rsid w:val="009C5C70"/>
    <w:rsid w:val="009C6176"/>
    <w:rsid w:val="009C68B8"/>
    <w:rsid w:val="009C6FC5"/>
    <w:rsid w:val="009C7A93"/>
    <w:rsid w:val="009C7BA0"/>
    <w:rsid w:val="009D0B4F"/>
    <w:rsid w:val="009D1121"/>
    <w:rsid w:val="009D16C9"/>
    <w:rsid w:val="009D309A"/>
    <w:rsid w:val="009D3276"/>
    <w:rsid w:val="009D36FE"/>
    <w:rsid w:val="009D3FB7"/>
    <w:rsid w:val="009D44D7"/>
    <w:rsid w:val="009D4881"/>
    <w:rsid w:val="009D5432"/>
    <w:rsid w:val="009D55BE"/>
    <w:rsid w:val="009D577C"/>
    <w:rsid w:val="009D6397"/>
    <w:rsid w:val="009D64D3"/>
    <w:rsid w:val="009D6762"/>
    <w:rsid w:val="009D677E"/>
    <w:rsid w:val="009D716D"/>
    <w:rsid w:val="009D7727"/>
    <w:rsid w:val="009D78E9"/>
    <w:rsid w:val="009E0AD4"/>
    <w:rsid w:val="009E13B2"/>
    <w:rsid w:val="009E1492"/>
    <w:rsid w:val="009E1603"/>
    <w:rsid w:val="009E20F3"/>
    <w:rsid w:val="009E23B9"/>
    <w:rsid w:val="009E2BA9"/>
    <w:rsid w:val="009E3B22"/>
    <w:rsid w:val="009E3D4C"/>
    <w:rsid w:val="009E3D7D"/>
    <w:rsid w:val="009E4227"/>
    <w:rsid w:val="009E5481"/>
    <w:rsid w:val="009E7CB4"/>
    <w:rsid w:val="009E7DE0"/>
    <w:rsid w:val="009F087F"/>
    <w:rsid w:val="009F0A95"/>
    <w:rsid w:val="009F1BD1"/>
    <w:rsid w:val="009F2C71"/>
    <w:rsid w:val="009F2ECB"/>
    <w:rsid w:val="009F3473"/>
    <w:rsid w:val="009F34B1"/>
    <w:rsid w:val="009F39F7"/>
    <w:rsid w:val="009F3B8C"/>
    <w:rsid w:val="009F4086"/>
    <w:rsid w:val="009F4109"/>
    <w:rsid w:val="009F42E8"/>
    <w:rsid w:val="009F50AE"/>
    <w:rsid w:val="009F5414"/>
    <w:rsid w:val="009F5B0C"/>
    <w:rsid w:val="009F5E82"/>
    <w:rsid w:val="009F646B"/>
    <w:rsid w:val="009F67F0"/>
    <w:rsid w:val="009F6EC8"/>
    <w:rsid w:val="009F7687"/>
    <w:rsid w:val="009F7D22"/>
    <w:rsid w:val="00A003F1"/>
    <w:rsid w:val="00A0108A"/>
    <w:rsid w:val="00A01802"/>
    <w:rsid w:val="00A01F0B"/>
    <w:rsid w:val="00A02226"/>
    <w:rsid w:val="00A027B9"/>
    <w:rsid w:val="00A02A77"/>
    <w:rsid w:val="00A02B7E"/>
    <w:rsid w:val="00A02DF5"/>
    <w:rsid w:val="00A031EC"/>
    <w:rsid w:val="00A03DFA"/>
    <w:rsid w:val="00A04A6A"/>
    <w:rsid w:val="00A04BC9"/>
    <w:rsid w:val="00A056A0"/>
    <w:rsid w:val="00A05DEF"/>
    <w:rsid w:val="00A061AE"/>
    <w:rsid w:val="00A066D7"/>
    <w:rsid w:val="00A06A62"/>
    <w:rsid w:val="00A06C33"/>
    <w:rsid w:val="00A06CCE"/>
    <w:rsid w:val="00A06FDA"/>
    <w:rsid w:val="00A07046"/>
    <w:rsid w:val="00A07C1C"/>
    <w:rsid w:val="00A07E36"/>
    <w:rsid w:val="00A07F08"/>
    <w:rsid w:val="00A104C1"/>
    <w:rsid w:val="00A10676"/>
    <w:rsid w:val="00A11714"/>
    <w:rsid w:val="00A1301F"/>
    <w:rsid w:val="00A135BF"/>
    <w:rsid w:val="00A13B5A"/>
    <w:rsid w:val="00A15721"/>
    <w:rsid w:val="00A15900"/>
    <w:rsid w:val="00A15F8C"/>
    <w:rsid w:val="00A17182"/>
    <w:rsid w:val="00A17798"/>
    <w:rsid w:val="00A21237"/>
    <w:rsid w:val="00A218E6"/>
    <w:rsid w:val="00A2255D"/>
    <w:rsid w:val="00A22888"/>
    <w:rsid w:val="00A22DFE"/>
    <w:rsid w:val="00A23031"/>
    <w:rsid w:val="00A233FF"/>
    <w:rsid w:val="00A23545"/>
    <w:rsid w:val="00A238A6"/>
    <w:rsid w:val="00A24057"/>
    <w:rsid w:val="00A24A59"/>
    <w:rsid w:val="00A2501A"/>
    <w:rsid w:val="00A25D9F"/>
    <w:rsid w:val="00A26A75"/>
    <w:rsid w:val="00A26C11"/>
    <w:rsid w:val="00A277D2"/>
    <w:rsid w:val="00A27A66"/>
    <w:rsid w:val="00A27B8E"/>
    <w:rsid w:val="00A27EAA"/>
    <w:rsid w:val="00A31096"/>
    <w:rsid w:val="00A310D2"/>
    <w:rsid w:val="00A31370"/>
    <w:rsid w:val="00A32847"/>
    <w:rsid w:val="00A32BAB"/>
    <w:rsid w:val="00A32CB0"/>
    <w:rsid w:val="00A33FC0"/>
    <w:rsid w:val="00A3461E"/>
    <w:rsid w:val="00A34811"/>
    <w:rsid w:val="00A3495B"/>
    <w:rsid w:val="00A34CCD"/>
    <w:rsid w:val="00A35B31"/>
    <w:rsid w:val="00A35C28"/>
    <w:rsid w:val="00A360AC"/>
    <w:rsid w:val="00A366F6"/>
    <w:rsid w:val="00A36873"/>
    <w:rsid w:val="00A36A24"/>
    <w:rsid w:val="00A377E6"/>
    <w:rsid w:val="00A37B27"/>
    <w:rsid w:val="00A37E88"/>
    <w:rsid w:val="00A37ED9"/>
    <w:rsid w:val="00A40684"/>
    <w:rsid w:val="00A418C3"/>
    <w:rsid w:val="00A41CEF"/>
    <w:rsid w:val="00A41D83"/>
    <w:rsid w:val="00A42F93"/>
    <w:rsid w:val="00A434E1"/>
    <w:rsid w:val="00A4372C"/>
    <w:rsid w:val="00A43823"/>
    <w:rsid w:val="00A439AF"/>
    <w:rsid w:val="00A43B47"/>
    <w:rsid w:val="00A4539D"/>
    <w:rsid w:val="00A4565B"/>
    <w:rsid w:val="00A45A92"/>
    <w:rsid w:val="00A45B66"/>
    <w:rsid w:val="00A45D76"/>
    <w:rsid w:val="00A4615F"/>
    <w:rsid w:val="00A4668A"/>
    <w:rsid w:val="00A4705F"/>
    <w:rsid w:val="00A47C65"/>
    <w:rsid w:val="00A5015C"/>
    <w:rsid w:val="00A51803"/>
    <w:rsid w:val="00A520BA"/>
    <w:rsid w:val="00A52751"/>
    <w:rsid w:val="00A53818"/>
    <w:rsid w:val="00A53942"/>
    <w:rsid w:val="00A53EAF"/>
    <w:rsid w:val="00A54CBD"/>
    <w:rsid w:val="00A55B92"/>
    <w:rsid w:val="00A5606F"/>
    <w:rsid w:val="00A56765"/>
    <w:rsid w:val="00A56D46"/>
    <w:rsid w:val="00A56F55"/>
    <w:rsid w:val="00A571CD"/>
    <w:rsid w:val="00A578E3"/>
    <w:rsid w:val="00A57C5A"/>
    <w:rsid w:val="00A57D12"/>
    <w:rsid w:val="00A57FE5"/>
    <w:rsid w:val="00A607C7"/>
    <w:rsid w:val="00A60957"/>
    <w:rsid w:val="00A61687"/>
    <w:rsid w:val="00A61D8B"/>
    <w:rsid w:val="00A625C0"/>
    <w:rsid w:val="00A63CD1"/>
    <w:rsid w:val="00A64C21"/>
    <w:rsid w:val="00A64C51"/>
    <w:rsid w:val="00A65108"/>
    <w:rsid w:val="00A65AC2"/>
    <w:rsid w:val="00A66818"/>
    <w:rsid w:val="00A67B6E"/>
    <w:rsid w:val="00A67E41"/>
    <w:rsid w:val="00A7023A"/>
    <w:rsid w:val="00A7105C"/>
    <w:rsid w:val="00A7122A"/>
    <w:rsid w:val="00A71285"/>
    <w:rsid w:val="00A723C9"/>
    <w:rsid w:val="00A728ED"/>
    <w:rsid w:val="00A732C7"/>
    <w:rsid w:val="00A735F8"/>
    <w:rsid w:val="00A74499"/>
    <w:rsid w:val="00A74696"/>
    <w:rsid w:val="00A74EB9"/>
    <w:rsid w:val="00A76393"/>
    <w:rsid w:val="00A76533"/>
    <w:rsid w:val="00A76C87"/>
    <w:rsid w:val="00A807B9"/>
    <w:rsid w:val="00A80DC2"/>
    <w:rsid w:val="00A80DF2"/>
    <w:rsid w:val="00A81D5F"/>
    <w:rsid w:val="00A81FE9"/>
    <w:rsid w:val="00A824EA"/>
    <w:rsid w:val="00A82638"/>
    <w:rsid w:val="00A828FA"/>
    <w:rsid w:val="00A831B5"/>
    <w:rsid w:val="00A8455F"/>
    <w:rsid w:val="00A8553A"/>
    <w:rsid w:val="00A86876"/>
    <w:rsid w:val="00A86896"/>
    <w:rsid w:val="00A86973"/>
    <w:rsid w:val="00A90CF8"/>
    <w:rsid w:val="00A90E08"/>
    <w:rsid w:val="00A9142C"/>
    <w:rsid w:val="00A91552"/>
    <w:rsid w:val="00A91B96"/>
    <w:rsid w:val="00A91FC6"/>
    <w:rsid w:val="00A920DC"/>
    <w:rsid w:val="00A923CB"/>
    <w:rsid w:val="00A92440"/>
    <w:rsid w:val="00A924C2"/>
    <w:rsid w:val="00A92554"/>
    <w:rsid w:val="00A92912"/>
    <w:rsid w:val="00A931EA"/>
    <w:rsid w:val="00A932D1"/>
    <w:rsid w:val="00A93366"/>
    <w:rsid w:val="00A93416"/>
    <w:rsid w:val="00A938B2"/>
    <w:rsid w:val="00A93915"/>
    <w:rsid w:val="00A93958"/>
    <w:rsid w:val="00A94A8B"/>
    <w:rsid w:val="00A94C47"/>
    <w:rsid w:val="00A950CA"/>
    <w:rsid w:val="00A955A6"/>
    <w:rsid w:val="00A958B2"/>
    <w:rsid w:val="00A95D16"/>
    <w:rsid w:val="00A969E7"/>
    <w:rsid w:val="00A96C51"/>
    <w:rsid w:val="00A9766D"/>
    <w:rsid w:val="00AA02B8"/>
    <w:rsid w:val="00AA0501"/>
    <w:rsid w:val="00AA05A1"/>
    <w:rsid w:val="00AA1108"/>
    <w:rsid w:val="00AA1316"/>
    <w:rsid w:val="00AA2081"/>
    <w:rsid w:val="00AA2AFF"/>
    <w:rsid w:val="00AA2DA7"/>
    <w:rsid w:val="00AA2ED7"/>
    <w:rsid w:val="00AA4B01"/>
    <w:rsid w:val="00AA4F04"/>
    <w:rsid w:val="00AA51AC"/>
    <w:rsid w:val="00AA5815"/>
    <w:rsid w:val="00AA6FB9"/>
    <w:rsid w:val="00AA783B"/>
    <w:rsid w:val="00AA7AF4"/>
    <w:rsid w:val="00AB0529"/>
    <w:rsid w:val="00AB0569"/>
    <w:rsid w:val="00AB0629"/>
    <w:rsid w:val="00AB0D7B"/>
    <w:rsid w:val="00AB134E"/>
    <w:rsid w:val="00AB17A3"/>
    <w:rsid w:val="00AB1FE1"/>
    <w:rsid w:val="00AB2318"/>
    <w:rsid w:val="00AB2653"/>
    <w:rsid w:val="00AB2814"/>
    <w:rsid w:val="00AB32F0"/>
    <w:rsid w:val="00AB372F"/>
    <w:rsid w:val="00AB3867"/>
    <w:rsid w:val="00AB3A41"/>
    <w:rsid w:val="00AB3B2E"/>
    <w:rsid w:val="00AB4438"/>
    <w:rsid w:val="00AB4712"/>
    <w:rsid w:val="00AB4DE7"/>
    <w:rsid w:val="00AB4E4C"/>
    <w:rsid w:val="00AB58EC"/>
    <w:rsid w:val="00AB65FA"/>
    <w:rsid w:val="00AB6FCB"/>
    <w:rsid w:val="00AB72F6"/>
    <w:rsid w:val="00AB7885"/>
    <w:rsid w:val="00AC01BC"/>
    <w:rsid w:val="00AC0ABD"/>
    <w:rsid w:val="00AC26EA"/>
    <w:rsid w:val="00AC2846"/>
    <w:rsid w:val="00AC2958"/>
    <w:rsid w:val="00AC3032"/>
    <w:rsid w:val="00AC3063"/>
    <w:rsid w:val="00AC4035"/>
    <w:rsid w:val="00AC40C6"/>
    <w:rsid w:val="00AC4B3C"/>
    <w:rsid w:val="00AC6116"/>
    <w:rsid w:val="00AC684B"/>
    <w:rsid w:val="00AD00AA"/>
    <w:rsid w:val="00AD07A1"/>
    <w:rsid w:val="00AD1A9F"/>
    <w:rsid w:val="00AD31CA"/>
    <w:rsid w:val="00AD3657"/>
    <w:rsid w:val="00AD38EC"/>
    <w:rsid w:val="00AD4182"/>
    <w:rsid w:val="00AD42B6"/>
    <w:rsid w:val="00AD47C6"/>
    <w:rsid w:val="00AD4EC2"/>
    <w:rsid w:val="00AD7284"/>
    <w:rsid w:val="00AD79CC"/>
    <w:rsid w:val="00AD7B77"/>
    <w:rsid w:val="00AD7E26"/>
    <w:rsid w:val="00AE0154"/>
    <w:rsid w:val="00AE0279"/>
    <w:rsid w:val="00AE0486"/>
    <w:rsid w:val="00AE0733"/>
    <w:rsid w:val="00AE0ED2"/>
    <w:rsid w:val="00AE20E9"/>
    <w:rsid w:val="00AE2C7A"/>
    <w:rsid w:val="00AE4549"/>
    <w:rsid w:val="00AE4558"/>
    <w:rsid w:val="00AE4E3E"/>
    <w:rsid w:val="00AE51A5"/>
    <w:rsid w:val="00AE5293"/>
    <w:rsid w:val="00AE53DF"/>
    <w:rsid w:val="00AE5A2C"/>
    <w:rsid w:val="00AE5C65"/>
    <w:rsid w:val="00AE6A94"/>
    <w:rsid w:val="00AE72A2"/>
    <w:rsid w:val="00AE76B3"/>
    <w:rsid w:val="00AE7FD8"/>
    <w:rsid w:val="00AF00C2"/>
    <w:rsid w:val="00AF0320"/>
    <w:rsid w:val="00AF0665"/>
    <w:rsid w:val="00AF0A08"/>
    <w:rsid w:val="00AF0F41"/>
    <w:rsid w:val="00AF24BE"/>
    <w:rsid w:val="00AF2EDF"/>
    <w:rsid w:val="00AF41E8"/>
    <w:rsid w:val="00AF461F"/>
    <w:rsid w:val="00AF46DE"/>
    <w:rsid w:val="00AF5681"/>
    <w:rsid w:val="00AF5A9E"/>
    <w:rsid w:val="00AF69C2"/>
    <w:rsid w:val="00AF6A55"/>
    <w:rsid w:val="00AF6A8C"/>
    <w:rsid w:val="00AF6AB2"/>
    <w:rsid w:val="00AF7042"/>
    <w:rsid w:val="00AF713E"/>
    <w:rsid w:val="00AF77E5"/>
    <w:rsid w:val="00B004CE"/>
    <w:rsid w:val="00B01876"/>
    <w:rsid w:val="00B020AE"/>
    <w:rsid w:val="00B02353"/>
    <w:rsid w:val="00B032B6"/>
    <w:rsid w:val="00B039F9"/>
    <w:rsid w:val="00B03EE6"/>
    <w:rsid w:val="00B049D3"/>
    <w:rsid w:val="00B05585"/>
    <w:rsid w:val="00B0632F"/>
    <w:rsid w:val="00B0645F"/>
    <w:rsid w:val="00B0694E"/>
    <w:rsid w:val="00B06A11"/>
    <w:rsid w:val="00B06AAE"/>
    <w:rsid w:val="00B076F0"/>
    <w:rsid w:val="00B10637"/>
    <w:rsid w:val="00B1087F"/>
    <w:rsid w:val="00B110FE"/>
    <w:rsid w:val="00B11799"/>
    <w:rsid w:val="00B11DE0"/>
    <w:rsid w:val="00B11EF0"/>
    <w:rsid w:val="00B129F1"/>
    <w:rsid w:val="00B12BBB"/>
    <w:rsid w:val="00B12F61"/>
    <w:rsid w:val="00B13004"/>
    <w:rsid w:val="00B13503"/>
    <w:rsid w:val="00B1363E"/>
    <w:rsid w:val="00B136F7"/>
    <w:rsid w:val="00B141F3"/>
    <w:rsid w:val="00B14479"/>
    <w:rsid w:val="00B1542B"/>
    <w:rsid w:val="00B15F75"/>
    <w:rsid w:val="00B15F7C"/>
    <w:rsid w:val="00B16807"/>
    <w:rsid w:val="00B16DCD"/>
    <w:rsid w:val="00B17B52"/>
    <w:rsid w:val="00B20EDB"/>
    <w:rsid w:val="00B2109B"/>
    <w:rsid w:val="00B21379"/>
    <w:rsid w:val="00B22D14"/>
    <w:rsid w:val="00B22FEB"/>
    <w:rsid w:val="00B233F2"/>
    <w:rsid w:val="00B2481C"/>
    <w:rsid w:val="00B2526B"/>
    <w:rsid w:val="00B25340"/>
    <w:rsid w:val="00B25503"/>
    <w:rsid w:val="00B25B98"/>
    <w:rsid w:val="00B26609"/>
    <w:rsid w:val="00B267EE"/>
    <w:rsid w:val="00B27CE6"/>
    <w:rsid w:val="00B305D7"/>
    <w:rsid w:val="00B3095D"/>
    <w:rsid w:val="00B30ACD"/>
    <w:rsid w:val="00B31B90"/>
    <w:rsid w:val="00B31E0D"/>
    <w:rsid w:val="00B321BC"/>
    <w:rsid w:val="00B33517"/>
    <w:rsid w:val="00B33DEA"/>
    <w:rsid w:val="00B3404C"/>
    <w:rsid w:val="00B343EC"/>
    <w:rsid w:val="00B34CA8"/>
    <w:rsid w:val="00B35189"/>
    <w:rsid w:val="00B35343"/>
    <w:rsid w:val="00B361FF"/>
    <w:rsid w:val="00B36286"/>
    <w:rsid w:val="00B3630F"/>
    <w:rsid w:val="00B367A5"/>
    <w:rsid w:val="00B36A6F"/>
    <w:rsid w:val="00B36FF7"/>
    <w:rsid w:val="00B37E90"/>
    <w:rsid w:val="00B40189"/>
    <w:rsid w:val="00B4037A"/>
    <w:rsid w:val="00B41720"/>
    <w:rsid w:val="00B42754"/>
    <w:rsid w:val="00B427EC"/>
    <w:rsid w:val="00B42814"/>
    <w:rsid w:val="00B42CA8"/>
    <w:rsid w:val="00B434F6"/>
    <w:rsid w:val="00B4393A"/>
    <w:rsid w:val="00B4506A"/>
    <w:rsid w:val="00B4534C"/>
    <w:rsid w:val="00B45442"/>
    <w:rsid w:val="00B45CE4"/>
    <w:rsid w:val="00B45E11"/>
    <w:rsid w:val="00B45F70"/>
    <w:rsid w:val="00B460A4"/>
    <w:rsid w:val="00B461E8"/>
    <w:rsid w:val="00B4693C"/>
    <w:rsid w:val="00B46DC5"/>
    <w:rsid w:val="00B4708F"/>
    <w:rsid w:val="00B4744C"/>
    <w:rsid w:val="00B47464"/>
    <w:rsid w:val="00B4757D"/>
    <w:rsid w:val="00B47DB7"/>
    <w:rsid w:val="00B47F72"/>
    <w:rsid w:val="00B47F9D"/>
    <w:rsid w:val="00B501D9"/>
    <w:rsid w:val="00B50CAF"/>
    <w:rsid w:val="00B5136C"/>
    <w:rsid w:val="00B51415"/>
    <w:rsid w:val="00B51E9D"/>
    <w:rsid w:val="00B52071"/>
    <w:rsid w:val="00B52B5E"/>
    <w:rsid w:val="00B530DE"/>
    <w:rsid w:val="00B530F7"/>
    <w:rsid w:val="00B55336"/>
    <w:rsid w:val="00B55515"/>
    <w:rsid w:val="00B55570"/>
    <w:rsid w:val="00B55668"/>
    <w:rsid w:val="00B55AD1"/>
    <w:rsid w:val="00B55D1B"/>
    <w:rsid w:val="00B55F0E"/>
    <w:rsid w:val="00B56CB1"/>
    <w:rsid w:val="00B56D68"/>
    <w:rsid w:val="00B57566"/>
    <w:rsid w:val="00B578DA"/>
    <w:rsid w:val="00B57C46"/>
    <w:rsid w:val="00B57CFC"/>
    <w:rsid w:val="00B608F2"/>
    <w:rsid w:val="00B60E07"/>
    <w:rsid w:val="00B6178C"/>
    <w:rsid w:val="00B617BC"/>
    <w:rsid w:val="00B61C5B"/>
    <w:rsid w:val="00B61D63"/>
    <w:rsid w:val="00B6304E"/>
    <w:rsid w:val="00B632E0"/>
    <w:rsid w:val="00B63816"/>
    <w:rsid w:val="00B64E64"/>
    <w:rsid w:val="00B6511E"/>
    <w:rsid w:val="00B65592"/>
    <w:rsid w:val="00B65F91"/>
    <w:rsid w:val="00B667BB"/>
    <w:rsid w:val="00B6753C"/>
    <w:rsid w:val="00B70248"/>
    <w:rsid w:val="00B70B0F"/>
    <w:rsid w:val="00B70B50"/>
    <w:rsid w:val="00B71175"/>
    <w:rsid w:val="00B7143E"/>
    <w:rsid w:val="00B72A68"/>
    <w:rsid w:val="00B72C42"/>
    <w:rsid w:val="00B739F9"/>
    <w:rsid w:val="00B73BBF"/>
    <w:rsid w:val="00B74367"/>
    <w:rsid w:val="00B7451E"/>
    <w:rsid w:val="00B7502E"/>
    <w:rsid w:val="00B7593E"/>
    <w:rsid w:val="00B76EE2"/>
    <w:rsid w:val="00B81BD7"/>
    <w:rsid w:val="00B81C96"/>
    <w:rsid w:val="00B82201"/>
    <w:rsid w:val="00B83C07"/>
    <w:rsid w:val="00B83D7F"/>
    <w:rsid w:val="00B845D0"/>
    <w:rsid w:val="00B84611"/>
    <w:rsid w:val="00B85303"/>
    <w:rsid w:val="00B85FF1"/>
    <w:rsid w:val="00B8603F"/>
    <w:rsid w:val="00B875EF"/>
    <w:rsid w:val="00B879F5"/>
    <w:rsid w:val="00B87DEA"/>
    <w:rsid w:val="00B92A01"/>
    <w:rsid w:val="00B9314A"/>
    <w:rsid w:val="00B93290"/>
    <w:rsid w:val="00B94051"/>
    <w:rsid w:val="00B942C2"/>
    <w:rsid w:val="00B94868"/>
    <w:rsid w:val="00B94939"/>
    <w:rsid w:val="00B956DF"/>
    <w:rsid w:val="00B9629C"/>
    <w:rsid w:val="00B96841"/>
    <w:rsid w:val="00B96A2C"/>
    <w:rsid w:val="00B970D6"/>
    <w:rsid w:val="00BA195A"/>
    <w:rsid w:val="00BA290D"/>
    <w:rsid w:val="00BA2CFF"/>
    <w:rsid w:val="00BA3181"/>
    <w:rsid w:val="00BA32D4"/>
    <w:rsid w:val="00BA3691"/>
    <w:rsid w:val="00BA3E27"/>
    <w:rsid w:val="00BA45A9"/>
    <w:rsid w:val="00BA4682"/>
    <w:rsid w:val="00BA5356"/>
    <w:rsid w:val="00BA5CDE"/>
    <w:rsid w:val="00BA7CC5"/>
    <w:rsid w:val="00BB0877"/>
    <w:rsid w:val="00BB0AF2"/>
    <w:rsid w:val="00BB13B1"/>
    <w:rsid w:val="00BB173E"/>
    <w:rsid w:val="00BB1B31"/>
    <w:rsid w:val="00BB20A8"/>
    <w:rsid w:val="00BB2A8D"/>
    <w:rsid w:val="00BB3B50"/>
    <w:rsid w:val="00BB3E3C"/>
    <w:rsid w:val="00BB4AFC"/>
    <w:rsid w:val="00BB4CAD"/>
    <w:rsid w:val="00BB51C4"/>
    <w:rsid w:val="00BB54DB"/>
    <w:rsid w:val="00BB59C3"/>
    <w:rsid w:val="00BB62E5"/>
    <w:rsid w:val="00BB692B"/>
    <w:rsid w:val="00BC007A"/>
    <w:rsid w:val="00BC031C"/>
    <w:rsid w:val="00BC047A"/>
    <w:rsid w:val="00BC13DA"/>
    <w:rsid w:val="00BC1FDA"/>
    <w:rsid w:val="00BC261A"/>
    <w:rsid w:val="00BC29A4"/>
    <w:rsid w:val="00BC2D5C"/>
    <w:rsid w:val="00BC34BE"/>
    <w:rsid w:val="00BC4565"/>
    <w:rsid w:val="00BC4CD9"/>
    <w:rsid w:val="00BC52AC"/>
    <w:rsid w:val="00BC62EA"/>
    <w:rsid w:val="00BC6CCC"/>
    <w:rsid w:val="00BC758A"/>
    <w:rsid w:val="00BC7B31"/>
    <w:rsid w:val="00BC7D94"/>
    <w:rsid w:val="00BD0796"/>
    <w:rsid w:val="00BD1E55"/>
    <w:rsid w:val="00BD20C8"/>
    <w:rsid w:val="00BD3A7B"/>
    <w:rsid w:val="00BD3B4C"/>
    <w:rsid w:val="00BD4290"/>
    <w:rsid w:val="00BD5364"/>
    <w:rsid w:val="00BD63B8"/>
    <w:rsid w:val="00BD6821"/>
    <w:rsid w:val="00BD7F54"/>
    <w:rsid w:val="00BE0161"/>
    <w:rsid w:val="00BE03D9"/>
    <w:rsid w:val="00BE0418"/>
    <w:rsid w:val="00BE0915"/>
    <w:rsid w:val="00BE0D94"/>
    <w:rsid w:val="00BE1FAE"/>
    <w:rsid w:val="00BE20F6"/>
    <w:rsid w:val="00BE22CE"/>
    <w:rsid w:val="00BE267C"/>
    <w:rsid w:val="00BE3212"/>
    <w:rsid w:val="00BE439B"/>
    <w:rsid w:val="00BE4AA8"/>
    <w:rsid w:val="00BE4F91"/>
    <w:rsid w:val="00BE4FC0"/>
    <w:rsid w:val="00BE51CE"/>
    <w:rsid w:val="00BE51E5"/>
    <w:rsid w:val="00BE5746"/>
    <w:rsid w:val="00BE58C9"/>
    <w:rsid w:val="00BE5F66"/>
    <w:rsid w:val="00BE61FD"/>
    <w:rsid w:val="00BE6847"/>
    <w:rsid w:val="00BE7273"/>
    <w:rsid w:val="00BE76DF"/>
    <w:rsid w:val="00BF0996"/>
    <w:rsid w:val="00BF0A9C"/>
    <w:rsid w:val="00BF0B8E"/>
    <w:rsid w:val="00BF0FFC"/>
    <w:rsid w:val="00BF1341"/>
    <w:rsid w:val="00BF2404"/>
    <w:rsid w:val="00BF3AAF"/>
    <w:rsid w:val="00BF402C"/>
    <w:rsid w:val="00BF422D"/>
    <w:rsid w:val="00BF4723"/>
    <w:rsid w:val="00BF4FA6"/>
    <w:rsid w:val="00BF5706"/>
    <w:rsid w:val="00BF580E"/>
    <w:rsid w:val="00BF5DEF"/>
    <w:rsid w:val="00BF665D"/>
    <w:rsid w:val="00BF6792"/>
    <w:rsid w:val="00C006D8"/>
    <w:rsid w:val="00C01556"/>
    <w:rsid w:val="00C023D5"/>
    <w:rsid w:val="00C02D0C"/>
    <w:rsid w:val="00C030C2"/>
    <w:rsid w:val="00C03487"/>
    <w:rsid w:val="00C03A90"/>
    <w:rsid w:val="00C03F6F"/>
    <w:rsid w:val="00C0452E"/>
    <w:rsid w:val="00C0463F"/>
    <w:rsid w:val="00C04AAE"/>
    <w:rsid w:val="00C04ECF"/>
    <w:rsid w:val="00C05BE2"/>
    <w:rsid w:val="00C060B2"/>
    <w:rsid w:val="00C115DE"/>
    <w:rsid w:val="00C1180F"/>
    <w:rsid w:val="00C12024"/>
    <w:rsid w:val="00C12BD1"/>
    <w:rsid w:val="00C13627"/>
    <w:rsid w:val="00C13E74"/>
    <w:rsid w:val="00C1434C"/>
    <w:rsid w:val="00C1599D"/>
    <w:rsid w:val="00C15A71"/>
    <w:rsid w:val="00C16233"/>
    <w:rsid w:val="00C16447"/>
    <w:rsid w:val="00C1663C"/>
    <w:rsid w:val="00C17937"/>
    <w:rsid w:val="00C20073"/>
    <w:rsid w:val="00C203E3"/>
    <w:rsid w:val="00C21A07"/>
    <w:rsid w:val="00C227DC"/>
    <w:rsid w:val="00C229FC"/>
    <w:rsid w:val="00C238E1"/>
    <w:rsid w:val="00C23982"/>
    <w:rsid w:val="00C23D67"/>
    <w:rsid w:val="00C240B6"/>
    <w:rsid w:val="00C24B40"/>
    <w:rsid w:val="00C25629"/>
    <w:rsid w:val="00C264C4"/>
    <w:rsid w:val="00C26D14"/>
    <w:rsid w:val="00C26F6D"/>
    <w:rsid w:val="00C27B61"/>
    <w:rsid w:val="00C3049F"/>
    <w:rsid w:val="00C30B53"/>
    <w:rsid w:val="00C30B76"/>
    <w:rsid w:val="00C3103E"/>
    <w:rsid w:val="00C31AB1"/>
    <w:rsid w:val="00C31E50"/>
    <w:rsid w:val="00C326BD"/>
    <w:rsid w:val="00C32A73"/>
    <w:rsid w:val="00C33770"/>
    <w:rsid w:val="00C33D34"/>
    <w:rsid w:val="00C346F6"/>
    <w:rsid w:val="00C34FA6"/>
    <w:rsid w:val="00C354F6"/>
    <w:rsid w:val="00C35B7D"/>
    <w:rsid w:val="00C3635D"/>
    <w:rsid w:val="00C364E5"/>
    <w:rsid w:val="00C36695"/>
    <w:rsid w:val="00C36F09"/>
    <w:rsid w:val="00C3758C"/>
    <w:rsid w:val="00C401BE"/>
    <w:rsid w:val="00C4122B"/>
    <w:rsid w:val="00C41784"/>
    <w:rsid w:val="00C41C38"/>
    <w:rsid w:val="00C41D32"/>
    <w:rsid w:val="00C42683"/>
    <w:rsid w:val="00C42CDB"/>
    <w:rsid w:val="00C437C4"/>
    <w:rsid w:val="00C44267"/>
    <w:rsid w:val="00C44E1B"/>
    <w:rsid w:val="00C4512D"/>
    <w:rsid w:val="00C452C5"/>
    <w:rsid w:val="00C457F7"/>
    <w:rsid w:val="00C466FA"/>
    <w:rsid w:val="00C4699C"/>
    <w:rsid w:val="00C46C73"/>
    <w:rsid w:val="00C46F54"/>
    <w:rsid w:val="00C47440"/>
    <w:rsid w:val="00C47C40"/>
    <w:rsid w:val="00C50819"/>
    <w:rsid w:val="00C50DFA"/>
    <w:rsid w:val="00C51505"/>
    <w:rsid w:val="00C51CA6"/>
    <w:rsid w:val="00C52546"/>
    <w:rsid w:val="00C52809"/>
    <w:rsid w:val="00C52E27"/>
    <w:rsid w:val="00C537C5"/>
    <w:rsid w:val="00C53F35"/>
    <w:rsid w:val="00C53F95"/>
    <w:rsid w:val="00C5447C"/>
    <w:rsid w:val="00C5459F"/>
    <w:rsid w:val="00C54904"/>
    <w:rsid w:val="00C54B68"/>
    <w:rsid w:val="00C54BD3"/>
    <w:rsid w:val="00C556A0"/>
    <w:rsid w:val="00C55A37"/>
    <w:rsid w:val="00C55B5E"/>
    <w:rsid w:val="00C55EFB"/>
    <w:rsid w:val="00C60490"/>
    <w:rsid w:val="00C6080F"/>
    <w:rsid w:val="00C60907"/>
    <w:rsid w:val="00C60BC1"/>
    <w:rsid w:val="00C60C1D"/>
    <w:rsid w:val="00C61325"/>
    <w:rsid w:val="00C6176F"/>
    <w:rsid w:val="00C61A74"/>
    <w:rsid w:val="00C62968"/>
    <w:rsid w:val="00C630D9"/>
    <w:rsid w:val="00C63889"/>
    <w:rsid w:val="00C63E92"/>
    <w:rsid w:val="00C6473A"/>
    <w:rsid w:val="00C64C0D"/>
    <w:rsid w:val="00C66136"/>
    <w:rsid w:val="00C66411"/>
    <w:rsid w:val="00C66C02"/>
    <w:rsid w:val="00C66C2F"/>
    <w:rsid w:val="00C66C84"/>
    <w:rsid w:val="00C6754E"/>
    <w:rsid w:val="00C6790C"/>
    <w:rsid w:val="00C679F6"/>
    <w:rsid w:val="00C70176"/>
    <w:rsid w:val="00C7038B"/>
    <w:rsid w:val="00C709F9"/>
    <w:rsid w:val="00C70C1A"/>
    <w:rsid w:val="00C70DB1"/>
    <w:rsid w:val="00C71301"/>
    <w:rsid w:val="00C718F8"/>
    <w:rsid w:val="00C72A4D"/>
    <w:rsid w:val="00C73CE6"/>
    <w:rsid w:val="00C74162"/>
    <w:rsid w:val="00C74E7A"/>
    <w:rsid w:val="00C76701"/>
    <w:rsid w:val="00C76B8E"/>
    <w:rsid w:val="00C77163"/>
    <w:rsid w:val="00C77D4A"/>
    <w:rsid w:val="00C77E9D"/>
    <w:rsid w:val="00C805F1"/>
    <w:rsid w:val="00C80ED8"/>
    <w:rsid w:val="00C80F5B"/>
    <w:rsid w:val="00C82480"/>
    <w:rsid w:val="00C82D24"/>
    <w:rsid w:val="00C8328B"/>
    <w:rsid w:val="00C8357B"/>
    <w:rsid w:val="00C83FFB"/>
    <w:rsid w:val="00C84608"/>
    <w:rsid w:val="00C85490"/>
    <w:rsid w:val="00C857BF"/>
    <w:rsid w:val="00C862F5"/>
    <w:rsid w:val="00C8650E"/>
    <w:rsid w:val="00C8651E"/>
    <w:rsid w:val="00C873E7"/>
    <w:rsid w:val="00C87500"/>
    <w:rsid w:val="00C877F1"/>
    <w:rsid w:val="00C9071A"/>
    <w:rsid w:val="00C90D82"/>
    <w:rsid w:val="00C91259"/>
    <w:rsid w:val="00C919DA"/>
    <w:rsid w:val="00C91A0E"/>
    <w:rsid w:val="00C91B50"/>
    <w:rsid w:val="00C91F96"/>
    <w:rsid w:val="00C92ABE"/>
    <w:rsid w:val="00C9369E"/>
    <w:rsid w:val="00C939F9"/>
    <w:rsid w:val="00C93F7F"/>
    <w:rsid w:val="00C9441C"/>
    <w:rsid w:val="00C95480"/>
    <w:rsid w:val="00C95783"/>
    <w:rsid w:val="00C95C44"/>
    <w:rsid w:val="00C95C4E"/>
    <w:rsid w:val="00C9602F"/>
    <w:rsid w:val="00C9617F"/>
    <w:rsid w:val="00C96296"/>
    <w:rsid w:val="00C9713F"/>
    <w:rsid w:val="00CA142A"/>
    <w:rsid w:val="00CA26C7"/>
    <w:rsid w:val="00CA2C2A"/>
    <w:rsid w:val="00CA314E"/>
    <w:rsid w:val="00CA3915"/>
    <w:rsid w:val="00CA421E"/>
    <w:rsid w:val="00CA45A7"/>
    <w:rsid w:val="00CA49C5"/>
    <w:rsid w:val="00CA54B9"/>
    <w:rsid w:val="00CA5D84"/>
    <w:rsid w:val="00CA6C3F"/>
    <w:rsid w:val="00CA6CC6"/>
    <w:rsid w:val="00CA6E33"/>
    <w:rsid w:val="00CA6F0A"/>
    <w:rsid w:val="00CA7409"/>
    <w:rsid w:val="00CA77C1"/>
    <w:rsid w:val="00CA7BCE"/>
    <w:rsid w:val="00CB006C"/>
    <w:rsid w:val="00CB221E"/>
    <w:rsid w:val="00CB2456"/>
    <w:rsid w:val="00CB3328"/>
    <w:rsid w:val="00CB33A2"/>
    <w:rsid w:val="00CB342A"/>
    <w:rsid w:val="00CB37FB"/>
    <w:rsid w:val="00CB385F"/>
    <w:rsid w:val="00CB3B66"/>
    <w:rsid w:val="00CB3C62"/>
    <w:rsid w:val="00CB4527"/>
    <w:rsid w:val="00CB47AF"/>
    <w:rsid w:val="00CB5FCC"/>
    <w:rsid w:val="00CB6029"/>
    <w:rsid w:val="00CB768E"/>
    <w:rsid w:val="00CC018A"/>
    <w:rsid w:val="00CC0778"/>
    <w:rsid w:val="00CC089D"/>
    <w:rsid w:val="00CC23D7"/>
    <w:rsid w:val="00CC2452"/>
    <w:rsid w:val="00CC278E"/>
    <w:rsid w:val="00CC3725"/>
    <w:rsid w:val="00CC3A98"/>
    <w:rsid w:val="00CC417D"/>
    <w:rsid w:val="00CC4508"/>
    <w:rsid w:val="00CC4B35"/>
    <w:rsid w:val="00CC5699"/>
    <w:rsid w:val="00CC626C"/>
    <w:rsid w:val="00CC6E06"/>
    <w:rsid w:val="00CD0C56"/>
    <w:rsid w:val="00CD1A06"/>
    <w:rsid w:val="00CD1F85"/>
    <w:rsid w:val="00CD2620"/>
    <w:rsid w:val="00CD272A"/>
    <w:rsid w:val="00CD2984"/>
    <w:rsid w:val="00CD35E9"/>
    <w:rsid w:val="00CD376B"/>
    <w:rsid w:val="00CD52D3"/>
    <w:rsid w:val="00CD5678"/>
    <w:rsid w:val="00CD5779"/>
    <w:rsid w:val="00CD5BF6"/>
    <w:rsid w:val="00CD6000"/>
    <w:rsid w:val="00CD6C7D"/>
    <w:rsid w:val="00CD77A5"/>
    <w:rsid w:val="00CD7A99"/>
    <w:rsid w:val="00CD7FB8"/>
    <w:rsid w:val="00CE03C7"/>
    <w:rsid w:val="00CE080E"/>
    <w:rsid w:val="00CE1ED7"/>
    <w:rsid w:val="00CE1FE2"/>
    <w:rsid w:val="00CE244D"/>
    <w:rsid w:val="00CE2636"/>
    <w:rsid w:val="00CE2E9D"/>
    <w:rsid w:val="00CE3281"/>
    <w:rsid w:val="00CE3709"/>
    <w:rsid w:val="00CE39C4"/>
    <w:rsid w:val="00CE43A1"/>
    <w:rsid w:val="00CE4749"/>
    <w:rsid w:val="00CE50F4"/>
    <w:rsid w:val="00CE56A7"/>
    <w:rsid w:val="00CE6E16"/>
    <w:rsid w:val="00CE7724"/>
    <w:rsid w:val="00CE7BB0"/>
    <w:rsid w:val="00CF0D5D"/>
    <w:rsid w:val="00CF0ECB"/>
    <w:rsid w:val="00CF186C"/>
    <w:rsid w:val="00CF1FB3"/>
    <w:rsid w:val="00CF290A"/>
    <w:rsid w:val="00CF300B"/>
    <w:rsid w:val="00CF32CF"/>
    <w:rsid w:val="00CF3466"/>
    <w:rsid w:val="00CF4741"/>
    <w:rsid w:val="00CF7765"/>
    <w:rsid w:val="00D00FC9"/>
    <w:rsid w:val="00D01CAA"/>
    <w:rsid w:val="00D02B83"/>
    <w:rsid w:val="00D02E3D"/>
    <w:rsid w:val="00D032EE"/>
    <w:rsid w:val="00D036D7"/>
    <w:rsid w:val="00D03EC5"/>
    <w:rsid w:val="00D04F6F"/>
    <w:rsid w:val="00D0673D"/>
    <w:rsid w:val="00D06A35"/>
    <w:rsid w:val="00D07190"/>
    <w:rsid w:val="00D071EA"/>
    <w:rsid w:val="00D07369"/>
    <w:rsid w:val="00D07931"/>
    <w:rsid w:val="00D07A83"/>
    <w:rsid w:val="00D07E36"/>
    <w:rsid w:val="00D10288"/>
    <w:rsid w:val="00D104AB"/>
    <w:rsid w:val="00D10597"/>
    <w:rsid w:val="00D105F9"/>
    <w:rsid w:val="00D10C38"/>
    <w:rsid w:val="00D10FF3"/>
    <w:rsid w:val="00D110DD"/>
    <w:rsid w:val="00D11A3A"/>
    <w:rsid w:val="00D11CB8"/>
    <w:rsid w:val="00D12C68"/>
    <w:rsid w:val="00D12FD9"/>
    <w:rsid w:val="00D1306E"/>
    <w:rsid w:val="00D1329B"/>
    <w:rsid w:val="00D14113"/>
    <w:rsid w:val="00D14883"/>
    <w:rsid w:val="00D14A10"/>
    <w:rsid w:val="00D14CE9"/>
    <w:rsid w:val="00D16768"/>
    <w:rsid w:val="00D16FA7"/>
    <w:rsid w:val="00D20382"/>
    <w:rsid w:val="00D20577"/>
    <w:rsid w:val="00D20B13"/>
    <w:rsid w:val="00D20D44"/>
    <w:rsid w:val="00D21553"/>
    <w:rsid w:val="00D21E12"/>
    <w:rsid w:val="00D2202A"/>
    <w:rsid w:val="00D22713"/>
    <w:rsid w:val="00D22727"/>
    <w:rsid w:val="00D24124"/>
    <w:rsid w:val="00D24450"/>
    <w:rsid w:val="00D24A8E"/>
    <w:rsid w:val="00D25432"/>
    <w:rsid w:val="00D255A1"/>
    <w:rsid w:val="00D25A5C"/>
    <w:rsid w:val="00D262AC"/>
    <w:rsid w:val="00D26A82"/>
    <w:rsid w:val="00D270F5"/>
    <w:rsid w:val="00D2711B"/>
    <w:rsid w:val="00D27676"/>
    <w:rsid w:val="00D3015B"/>
    <w:rsid w:val="00D30467"/>
    <w:rsid w:val="00D30666"/>
    <w:rsid w:val="00D307DE"/>
    <w:rsid w:val="00D31F81"/>
    <w:rsid w:val="00D3227D"/>
    <w:rsid w:val="00D323DA"/>
    <w:rsid w:val="00D32D8F"/>
    <w:rsid w:val="00D33D45"/>
    <w:rsid w:val="00D33DD0"/>
    <w:rsid w:val="00D347F0"/>
    <w:rsid w:val="00D34BA9"/>
    <w:rsid w:val="00D34C39"/>
    <w:rsid w:val="00D35086"/>
    <w:rsid w:val="00D3577F"/>
    <w:rsid w:val="00D35CC7"/>
    <w:rsid w:val="00D36158"/>
    <w:rsid w:val="00D36848"/>
    <w:rsid w:val="00D3699C"/>
    <w:rsid w:val="00D37195"/>
    <w:rsid w:val="00D37BC0"/>
    <w:rsid w:val="00D407A3"/>
    <w:rsid w:val="00D407DE"/>
    <w:rsid w:val="00D40A25"/>
    <w:rsid w:val="00D40EB6"/>
    <w:rsid w:val="00D4171D"/>
    <w:rsid w:val="00D4214C"/>
    <w:rsid w:val="00D426AB"/>
    <w:rsid w:val="00D433B0"/>
    <w:rsid w:val="00D442A4"/>
    <w:rsid w:val="00D4438D"/>
    <w:rsid w:val="00D44F6A"/>
    <w:rsid w:val="00D45E61"/>
    <w:rsid w:val="00D4604B"/>
    <w:rsid w:val="00D46204"/>
    <w:rsid w:val="00D465FC"/>
    <w:rsid w:val="00D46C93"/>
    <w:rsid w:val="00D46CA5"/>
    <w:rsid w:val="00D47050"/>
    <w:rsid w:val="00D47668"/>
    <w:rsid w:val="00D47E78"/>
    <w:rsid w:val="00D47F04"/>
    <w:rsid w:val="00D515CF"/>
    <w:rsid w:val="00D51731"/>
    <w:rsid w:val="00D51A87"/>
    <w:rsid w:val="00D523D0"/>
    <w:rsid w:val="00D52535"/>
    <w:rsid w:val="00D531CA"/>
    <w:rsid w:val="00D5355F"/>
    <w:rsid w:val="00D53611"/>
    <w:rsid w:val="00D53994"/>
    <w:rsid w:val="00D53F1C"/>
    <w:rsid w:val="00D544AF"/>
    <w:rsid w:val="00D5466C"/>
    <w:rsid w:val="00D5586E"/>
    <w:rsid w:val="00D564E8"/>
    <w:rsid w:val="00D57172"/>
    <w:rsid w:val="00D573F8"/>
    <w:rsid w:val="00D5744E"/>
    <w:rsid w:val="00D61B39"/>
    <w:rsid w:val="00D61E1A"/>
    <w:rsid w:val="00D623FF"/>
    <w:rsid w:val="00D624B9"/>
    <w:rsid w:val="00D62B27"/>
    <w:rsid w:val="00D637D1"/>
    <w:rsid w:val="00D63CD9"/>
    <w:rsid w:val="00D64090"/>
    <w:rsid w:val="00D64BE7"/>
    <w:rsid w:val="00D654A0"/>
    <w:rsid w:val="00D6567B"/>
    <w:rsid w:val="00D6604D"/>
    <w:rsid w:val="00D66D06"/>
    <w:rsid w:val="00D700D7"/>
    <w:rsid w:val="00D707A8"/>
    <w:rsid w:val="00D7127E"/>
    <w:rsid w:val="00D71EE3"/>
    <w:rsid w:val="00D726B7"/>
    <w:rsid w:val="00D726D5"/>
    <w:rsid w:val="00D739A5"/>
    <w:rsid w:val="00D74726"/>
    <w:rsid w:val="00D74828"/>
    <w:rsid w:val="00D75478"/>
    <w:rsid w:val="00D75560"/>
    <w:rsid w:val="00D763C6"/>
    <w:rsid w:val="00D766F0"/>
    <w:rsid w:val="00D76B5D"/>
    <w:rsid w:val="00D77239"/>
    <w:rsid w:val="00D774EB"/>
    <w:rsid w:val="00D802A4"/>
    <w:rsid w:val="00D80368"/>
    <w:rsid w:val="00D804AD"/>
    <w:rsid w:val="00D80B8E"/>
    <w:rsid w:val="00D80C74"/>
    <w:rsid w:val="00D81684"/>
    <w:rsid w:val="00D81982"/>
    <w:rsid w:val="00D819C8"/>
    <w:rsid w:val="00D81A49"/>
    <w:rsid w:val="00D82E22"/>
    <w:rsid w:val="00D84AFD"/>
    <w:rsid w:val="00D84C80"/>
    <w:rsid w:val="00D84DC7"/>
    <w:rsid w:val="00D86074"/>
    <w:rsid w:val="00D863B8"/>
    <w:rsid w:val="00D86547"/>
    <w:rsid w:val="00D8700D"/>
    <w:rsid w:val="00D8702C"/>
    <w:rsid w:val="00D8758A"/>
    <w:rsid w:val="00D8794C"/>
    <w:rsid w:val="00D87DB4"/>
    <w:rsid w:val="00D905A1"/>
    <w:rsid w:val="00D9065D"/>
    <w:rsid w:val="00D90F38"/>
    <w:rsid w:val="00D911CB"/>
    <w:rsid w:val="00D91238"/>
    <w:rsid w:val="00D917EE"/>
    <w:rsid w:val="00D91A59"/>
    <w:rsid w:val="00D936F7"/>
    <w:rsid w:val="00D94021"/>
    <w:rsid w:val="00D94DB1"/>
    <w:rsid w:val="00D95124"/>
    <w:rsid w:val="00D96051"/>
    <w:rsid w:val="00D96CC4"/>
    <w:rsid w:val="00D96F3F"/>
    <w:rsid w:val="00D97109"/>
    <w:rsid w:val="00D972AB"/>
    <w:rsid w:val="00D979E8"/>
    <w:rsid w:val="00D97AD4"/>
    <w:rsid w:val="00DA0241"/>
    <w:rsid w:val="00DA1366"/>
    <w:rsid w:val="00DA19A0"/>
    <w:rsid w:val="00DA308A"/>
    <w:rsid w:val="00DA37D0"/>
    <w:rsid w:val="00DA3E17"/>
    <w:rsid w:val="00DA413F"/>
    <w:rsid w:val="00DA42DD"/>
    <w:rsid w:val="00DA48F2"/>
    <w:rsid w:val="00DA4B8D"/>
    <w:rsid w:val="00DA56AA"/>
    <w:rsid w:val="00DA5A7F"/>
    <w:rsid w:val="00DA5BFA"/>
    <w:rsid w:val="00DB0429"/>
    <w:rsid w:val="00DB2009"/>
    <w:rsid w:val="00DB2059"/>
    <w:rsid w:val="00DB2163"/>
    <w:rsid w:val="00DB218F"/>
    <w:rsid w:val="00DB24E2"/>
    <w:rsid w:val="00DB3C6C"/>
    <w:rsid w:val="00DB46FB"/>
    <w:rsid w:val="00DB48C5"/>
    <w:rsid w:val="00DB6614"/>
    <w:rsid w:val="00DB6795"/>
    <w:rsid w:val="00DB681B"/>
    <w:rsid w:val="00DB6A4D"/>
    <w:rsid w:val="00DB6CB4"/>
    <w:rsid w:val="00DB7446"/>
    <w:rsid w:val="00DB7D50"/>
    <w:rsid w:val="00DB7EB5"/>
    <w:rsid w:val="00DC1025"/>
    <w:rsid w:val="00DC16A4"/>
    <w:rsid w:val="00DC31E6"/>
    <w:rsid w:val="00DC4AC6"/>
    <w:rsid w:val="00DC5545"/>
    <w:rsid w:val="00DC58A6"/>
    <w:rsid w:val="00DC5934"/>
    <w:rsid w:val="00DC66B3"/>
    <w:rsid w:val="00DC747C"/>
    <w:rsid w:val="00DC77F5"/>
    <w:rsid w:val="00DC7DA2"/>
    <w:rsid w:val="00DC7E83"/>
    <w:rsid w:val="00DD036E"/>
    <w:rsid w:val="00DD0378"/>
    <w:rsid w:val="00DD09F0"/>
    <w:rsid w:val="00DD0A16"/>
    <w:rsid w:val="00DD0E72"/>
    <w:rsid w:val="00DD17C7"/>
    <w:rsid w:val="00DD28B8"/>
    <w:rsid w:val="00DD3A27"/>
    <w:rsid w:val="00DD443B"/>
    <w:rsid w:val="00DD476A"/>
    <w:rsid w:val="00DD47F9"/>
    <w:rsid w:val="00DD49C1"/>
    <w:rsid w:val="00DD5613"/>
    <w:rsid w:val="00DD59FE"/>
    <w:rsid w:val="00DD5CE9"/>
    <w:rsid w:val="00DD5F4E"/>
    <w:rsid w:val="00DD6B27"/>
    <w:rsid w:val="00DD7497"/>
    <w:rsid w:val="00DD7CD7"/>
    <w:rsid w:val="00DE01AA"/>
    <w:rsid w:val="00DE07B3"/>
    <w:rsid w:val="00DE0CE1"/>
    <w:rsid w:val="00DE0FA9"/>
    <w:rsid w:val="00DE0FDD"/>
    <w:rsid w:val="00DE1378"/>
    <w:rsid w:val="00DE1B88"/>
    <w:rsid w:val="00DE2A7E"/>
    <w:rsid w:val="00DE2AFB"/>
    <w:rsid w:val="00DE2E46"/>
    <w:rsid w:val="00DE3222"/>
    <w:rsid w:val="00DE3258"/>
    <w:rsid w:val="00DE3A7D"/>
    <w:rsid w:val="00DE3B27"/>
    <w:rsid w:val="00DE3D5D"/>
    <w:rsid w:val="00DE5CDF"/>
    <w:rsid w:val="00DE5F99"/>
    <w:rsid w:val="00DE7B83"/>
    <w:rsid w:val="00DF009D"/>
    <w:rsid w:val="00DF02CD"/>
    <w:rsid w:val="00DF0FDB"/>
    <w:rsid w:val="00DF1368"/>
    <w:rsid w:val="00DF2373"/>
    <w:rsid w:val="00DF27AE"/>
    <w:rsid w:val="00DF2E89"/>
    <w:rsid w:val="00DF3395"/>
    <w:rsid w:val="00DF3703"/>
    <w:rsid w:val="00DF6604"/>
    <w:rsid w:val="00DF6891"/>
    <w:rsid w:val="00DF7481"/>
    <w:rsid w:val="00DF7938"/>
    <w:rsid w:val="00DF7997"/>
    <w:rsid w:val="00DF7BE9"/>
    <w:rsid w:val="00DF7FCA"/>
    <w:rsid w:val="00E00B59"/>
    <w:rsid w:val="00E00BA8"/>
    <w:rsid w:val="00E00C7C"/>
    <w:rsid w:val="00E019BF"/>
    <w:rsid w:val="00E01E17"/>
    <w:rsid w:val="00E02485"/>
    <w:rsid w:val="00E02A42"/>
    <w:rsid w:val="00E02CA1"/>
    <w:rsid w:val="00E02CD0"/>
    <w:rsid w:val="00E0302E"/>
    <w:rsid w:val="00E031D0"/>
    <w:rsid w:val="00E04222"/>
    <w:rsid w:val="00E042E2"/>
    <w:rsid w:val="00E04676"/>
    <w:rsid w:val="00E066BD"/>
    <w:rsid w:val="00E071E4"/>
    <w:rsid w:val="00E07461"/>
    <w:rsid w:val="00E07A07"/>
    <w:rsid w:val="00E11416"/>
    <w:rsid w:val="00E11A71"/>
    <w:rsid w:val="00E1273A"/>
    <w:rsid w:val="00E13916"/>
    <w:rsid w:val="00E13F8C"/>
    <w:rsid w:val="00E13FCA"/>
    <w:rsid w:val="00E1417E"/>
    <w:rsid w:val="00E14AB5"/>
    <w:rsid w:val="00E15842"/>
    <w:rsid w:val="00E15D62"/>
    <w:rsid w:val="00E15D7F"/>
    <w:rsid w:val="00E16206"/>
    <w:rsid w:val="00E16981"/>
    <w:rsid w:val="00E16CE5"/>
    <w:rsid w:val="00E177A8"/>
    <w:rsid w:val="00E1786D"/>
    <w:rsid w:val="00E179B3"/>
    <w:rsid w:val="00E179D6"/>
    <w:rsid w:val="00E2046A"/>
    <w:rsid w:val="00E21624"/>
    <w:rsid w:val="00E2178E"/>
    <w:rsid w:val="00E224F2"/>
    <w:rsid w:val="00E225D5"/>
    <w:rsid w:val="00E22A4A"/>
    <w:rsid w:val="00E234C1"/>
    <w:rsid w:val="00E23B42"/>
    <w:rsid w:val="00E23F3D"/>
    <w:rsid w:val="00E248F7"/>
    <w:rsid w:val="00E24C44"/>
    <w:rsid w:val="00E2509F"/>
    <w:rsid w:val="00E2526E"/>
    <w:rsid w:val="00E2536D"/>
    <w:rsid w:val="00E260AC"/>
    <w:rsid w:val="00E262C5"/>
    <w:rsid w:val="00E26AA4"/>
    <w:rsid w:val="00E26B25"/>
    <w:rsid w:val="00E26B69"/>
    <w:rsid w:val="00E26F10"/>
    <w:rsid w:val="00E26F43"/>
    <w:rsid w:val="00E27355"/>
    <w:rsid w:val="00E27C93"/>
    <w:rsid w:val="00E3004F"/>
    <w:rsid w:val="00E300AE"/>
    <w:rsid w:val="00E31104"/>
    <w:rsid w:val="00E31627"/>
    <w:rsid w:val="00E31745"/>
    <w:rsid w:val="00E31A60"/>
    <w:rsid w:val="00E31A8C"/>
    <w:rsid w:val="00E32227"/>
    <w:rsid w:val="00E326F8"/>
    <w:rsid w:val="00E32933"/>
    <w:rsid w:val="00E334A1"/>
    <w:rsid w:val="00E33506"/>
    <w:rsid w:val="00E34F9A"/>
    <w:rsid w:val="00E36442"/>
    <w:rsid w:val="00E36631"/>
    <w:rsid w:val="00E366C1"/>
    <w:rsid w:val="00E36BB7"/>
    <w:rsid w:val="00E370D1"/>
    <w:rsid w:val="00E370FB"/>
    <w:rsid w:val="00E4000D"/>
    <w:rsid w:val="00E40881"/>
    <w:rsid w:val="00E4092A"/>
    <w:rsid w:val="00E41115"/>
    <w:rsid w:val="00E42C59"/>
    <w:rsid w:val="00E430A4"/>
    <w:rsid w:val="00E435FB"/>
    <w:rsid w:val="00E43D14"/>
    <w:rsid w:val="00E4489D"/>
    <w:rsid w:val="00E448DB"/>
    <w:rsid w:val="00E44E61"/>
    <w:rsid w:val="00E451F4"/>
    <w:rsid w:val="00E45B21"/>
    <w:rsid w:val="00E45EB5"/>
    <w:rsid w:val="00E47662"/>
    <w:rsid w:val="00E47B1D"/>
    <w:rsid w:val="00E47C74"/>
    <w:rsid w:val="00E5133E"/>
    <w:rsid w:val="00E513D1"/>
    <w:rsid w:val="00E51A36"/>
    <w:rsid w:val="00E51BFE"/>
    <w:rsid w:val="00E524C5"/>
    <w:rsid w:val="00E5264A"/>
    <w:rsid w:val="00E5305A"/>
    <w:rsid w:val="00E53483"/>
    <w:rsid w:val="00E53931"/>
    <w:rsid w:val="00E53C26"/>
    <w:rsid w:val="00E53F49"/>
    <w:rsid w:val="00E5500D"/>
    <w:rsid w:val="00E5505F"/>
    <w:rsid w:val="00E556D3"/>
    <w:rsid w:val="00E56C49"/>
    <w:rsid w:val="00E56E3E"/>
    <w:rsid w:val="00E57650"/>
    <w:rsid w:val="00E579E0"/>
    <w:rsid w:val="00E57A71"/>
    <w:rsid w:val="00E57C8E"/>
    <w:rsid w:val="00E601A8"/>
    <w:rsid w:val="00E60325"/>
    <w:rsid w:val="00E60E4D"/>
    <w:rsid w:val="00E613D2"/>
    <w:rsid w:val="00E615FE"/>
    <w:rsid w:val="00E627FE"/>
    <w:rsid w:val="00E628A1"/>
    <w:rsid w:val="00E62B86"/>
    <w:rsid w:val="00E6397A"/>
    <w:rsid w:val="00E644F9"/>
    <w:rsid w:val="00E64D0D"/>
    <w:rsid w:val="00E65642"/>
    <w:rsid w:val="00E65A90"/>
    <w:rsid w:val="00E65ED2"/>
    <w:rsid w:val="00E66021"/>
    <w:rsid w:val="00E6688E"/>
    <w:rsid w:val="00E70D3B"/>
    <w:rsid w:val="00E71B01"/>
    <w:rsid w:val="00E72645"/>
    <w:rsid w:val="00E7278B"/>
    <w:rsid w:val="00E755A7"/>
    <w:rsid w:val="00E759BB"/>
    <w:rsid w:val="00E765AE"/>
    <w:rsid w:val="00E76C83"/>
    <w:rsid w:val="00E77EFC"/>
    <w:rsid w:val="00E80195"/>
    <w:rsid w:val="00E80C39"/>
    <w:rsid w:val="00E80E82"/>
    <w:rsid w:val="00E81768"/>
    <w:rsid w:val="00E8251F"/>
    <w:rsid w:val="00E8299A"/>
    <w:rsid w:val="00E83149"/>
    <w:rsid w:val="00E83D55"/>
    <w:rsid w:val="00E85AA0"/>
    <w:rsid w:val="00E85CC8"/>
    <w:rsid w:val="00E87A06"/>
    <w:rsid w:val="00E90288"/>
    <w:rsid w:val="00E907D8"/>
    <w:rsid w:val="00E90A56"/>
    <w:rsid w:val="00E90B22"/>
    <w:rsid w:val="00E91D35"/>
    <w:rsid w:val="00E922CE"/>
    <w:rsid w:val="00E92459"/>
    <w:rsid w:val="00E927CF"/>
    <w:rsid w:val="00E93750"/>
    <w:rsid w:val="00E93F6B"/>
    <w:rsid w:val="00E9412F"/>
    <w:rsid w:val="00E94145"/>
    <w:rsid w:val="00E9449D"/>
    <w:rsid w:val="00E94573"/>
    <w:rsid w:val="00E965F7"/>
    <w:rsid w:val="00E96818"/>
    <w:rsid w:val="00E97B7A"/>
    <w:rsid w:val="00E97E7C"/>
    <w:rsid w:val="00EA01ED"/>
    <w:rsid w:val="00EA2795"/>
    <w:rsid w:val="00EA2A41"/>
    <w:rsid w:val="00EA2B11"/>
    <w:rsid w:val="00EA5F3E"/>
    <w:rsid w:val="00EA6718"/>
    <w:rsid w:val="00EA70A6"/>
    <w:rsid w:val="00EA72E1"/>
    <w:rsid w:val="00EA790D"/>
    <w:rsid w:val="00EA7915"/>
    <w:rsid w:val="00EB0935"/>
    <w:rsid w:val="00EB1702"/>
    <w:rsid w:val="00EB1E0F"/>
    <w:rsid w:val="00EB23C4"/>
    <w:rsid w:val="00EB35DF"/>
    <w:rsid w:val="00EB362D"/>
    <w:rsid w:val="00EB3786"/>
    <w:rsid w:val="00EB3BA4"/>
    <w:rsid w:val="00EB40B4"/>
    <w:rsid w:val="00EB45A8"/>
    <w:rsid w:val="00EB4707"/>
    <w:rsid w:val="00EB4AF5"/>
    <w:rsid w:val="00EB4DB2"/>
    <w:rsid w:val="00EB4FF4"/>
    <w:rsid w:val="00EB5227"/>
    <w:rsid w:val="00EB5BA9"/>
    <w:rsid w:val="00EB62F4"/>
    <w:rsid w:val="00EB6880"/>
    <w:rsid w:val="00EB6A67"/>
    <w:rsid w:val="00EB6A85"/>
    <w:rsid w:val="00EB6B57"/>
    <w:rsid w:val="00EB6BEA"/>
    <w:rsid w:val="00EB6D0D"/>
    <w:rsid w:val="00EB7EDB"/>
    <w:rsid w:val="00EC1178"/>
    <w:rsid w:val="00EC126B"/>
    <w:rsid w:val="00EC13A5"/>
    <w:rsid w:val="00EC15C6"/>
    <w:rsid w:val="00EC1C61"/>
    <w:rsid w:val="00EC1C98"/>
    <w:rsid w:val="00EC1D85"/>
    <w:rsid w:val="00EC1DAA"/>
    <w:rsid w:val="00EC1ECE"/>
    <w:rsid w:val="00EC1F92"/>
    <w:rsid w:val="00EC2099"/>
    <w:rsid w:val="00EC24EC"/>
    <w:rsid w:val="00EC40F4"/>
    <w:rsid w:val="00EC4128"/>
    <w:rsid w:val="00EC4DF7"/>
    <w:rsid w:val="00EC68DD"/>
    <w:rsid w:val="00EC6DF0"/>
    <w:rsid w:val="00EC70C2"/>
    <w:rsid w:val="00ED1319"/>
    <w:rsid w:val="00ED1580"/>
    <w:rsid w:val="00ED2B9A"/>
    <w:rsid w:val="00ED340F"/>
    <w:rsid w:val="00ED3F74"/>
    <w:rsid w:val="00ED415B"/>
    <w:rsid w:val="00ED47C3"/>
    <w:rsid w:val="00ED5835"/>
    <w:rsid w:val="00ED594B"/>
    <w:rsid w:val="00ED6784"/>
    <w:rsid w:val="00ED6833"/>
    <w:rsid w:val="00ED717B"/>
    <w:rsid w:val="00ED7EF6"/>
    <w:rsid w:val="00EE04B1"/>
    <w:rsid w:val="00EE04C0"/>
    <w:rsid w:val="00EE071D"/>
    <w:rsid w:val="00EE083C"/>
    <w:rsid w:val="00EE0AB9"/>
    <w:rsid w:val="00EE1177"/>
    <w:rsid w:val="00EE136E"/>
    <w:rsid w:val="00EE168B"/>
    <w:rsid w:val="00EE1826"/>
    <w:rsid w:val="00EE1CA6"/>
    <w:rsid w:val="00EE20CD"/>
    <w:rsid w:val="00EE29E2"/>
    <w:rsid w:val="00EE39B0"/>
    <w:rsid w:val="00EE3AD5"/>
    <w:rsid w:val="00EE3C56"/>
    <w:rsid w:val="00EE48C0"/>
    <w:rsid w:val="00EE55FC"/>
    <w:rsid w:val="00EE56AA"/>
    <w:rsid w:val="00EE58D3"/>
    <w:rsid w:val="00EE5CAF"/>
    <w:rsid w:val="00EE5D6D"/>
    <w:rsid w:val="00EE5E66"/>
    <w:rsid w:val="00EE6538"/>
    <w:rsid w:val="00EE6B2F"/>
    <w:rsid w:val="00EE7745"/>
    <w:rsid w:val="00EE7AB2"/>
    <w:rsid w:val="00EE7DBA"/>
    <w:rsid w:val="00EE7E78"/>
    <w:rsid w:val="00EF01CA"/>
    <w:rsid w:val="00EF0469"/>
    <w:rsid w:val="00EF11B0"/>
    <w:rsid w:val="00EF1485"/>
    <w:rsid w:val="00EF1CAF"/>
    <w:rsid w:val="00EF25BA"/>
    <w:rsid w:val="00EF36B6"/>
    <w:rsid w:val="00EF39D6"/>
    <w:rsid w:val="00EF3CB1"/>
    <w:rsid w:val="00EF473B"/>
    <w:rsid w:val="00EF49C2"/>
    <w:rsid w:val="00EF5A69"/>
    <w:rsid w:val="00EF6348"/>
    <w:rsid w:val="00EF6865"/>
    <w:rsid w:val="00EF69F4"/>
    <w:rsid w:val="00EF7EC2"/>
    <w:rsid w:val="00F006DA"/>
    <w:rsid w:val="00F00AEA"/>
    <w:rsid w:val="00F00B53"/>
    <w:rsid w:val="00F00C86"/>
    <w:rsid w:val="00F011ED"/>
    <w:rsid w:val="00F01575"/>
    <w:rsid w:val="00F02C7F"/>
    <w:rsid w:val="00F0303E"/>
    <w:rsid w:val="00F03D01"/>
    <w:rsid w:val="00F04802"/>
    <w:rsid w:val="00F04B85"/>
    <w:rsid w:val="00F04E3B"/>
    <w:rsid w:val="00F04E47"/>
    <w:rsid w:val="00F06197"/>
    <w:rsid w:val="00F073F7"/>
    <w:rsid w:val="00F07EBD"/>
    <w:rsid w:val="00F07F0D"/>
    <w:rsid w:val="00F10ED0"/>
    <w:rsid w:val="00F119DE"/>
    <w:rsid w:val="00F12BFB"/>
    <w:rsid w:val="00F13187"/>
    <w:rsid w:val="00F13337"/>
    <w:rsid w:val="00F13614"/>
    <w:rsid w:val="00F136D2"/>
    <w:rsid w:val="00F13AEE"/>
    <w:rsid w:val="00F1401E"/>
    <w:rsid w:val="00F14FA3"/>
    <w:rsid w:val="00F15052"/>
    <w:rsid w:val="00F15661"/>
    <w:rsid w:val="00F16552"/>
    <w:rsid w:val="00F17435"/>
    <w:rsid w:val="00F17577"/>
    <w:rsid w:val="00F2042F"/>
    <w:rsid w:val="00F2079C"/>
    <w:rsid w:val="00F20A7F"/>
    <w:rsid w:val="00F21015"/>
    <w:rsid w:val="00F21043"/>
    <w:rsid w:val="00F22065"/>
    <w:rsid w:val="00F22765"/>
    <w:rsid w:val="00F22CCB"/>
    <w:rsid w:val="00F23DA9"/>
    <w:rsid w:val="00F248F4"/>
    <w:rsid w:val="00F24C7F"/>
    <w:rsid w:val="00F252A8"/>
    <w:rsid w:val="00F25F18"/>
    <w:rsid w:val="00F260E7"/>
    <w:rsid w:val="00F26296"/>
    <w:rsid w:val="00F264B8"/>
    <w:rsid w:val="00F26D2F"/>
    <w:rsid w:val="00F3167A"/>
    <w:rsid w:val="00F32902"/>
    <w:rsid w:val="00F3380E"/>
    <w:rsid w:val="00F33938"/>
    <w:rsid w:val="00F343CF"/>
    <w:rsid w:val="00F35303"/>
    <w:rsid w:val="00F3635B"/>
    <w:rsid w:val="00F36526"/>
    <w:rsid w:val="00F368E8"/>
    <w:rsid w:val="00F36B6E"/>
    <w:rsid w:val="00F37144"/>
    <w:rsid w:val="00F372CF"/>
    <w:rsid w:val="00F40730"/>
    <w:rsid w:val="00F408BE"/>
    <w:rsid w:val="00F40B65"/>
    <w:rsid w:val="00F40DA9"/>
    <w:rsid w:val="00F413EF"/>
    <w:rsid w:val="00F417B8"/>
    <w:rsid w:val="00F41982"/>
    <w:rsid w:val="00F41B5B"/>
    <w:rsid w:val="00F41C5D"/>
    <w:rsid w:val="00F42211"/>
    <w:rsid w:val="00F42BF9"/>
    <w:rsid w:val="00F42D55"/>
    <w:rsid w:val="00F432EC"/>
    <w:rsid w:val="00F43615"/>
    <w:rsid w:val="00F44EC5"/>
    <w:rsid w:val="00F44F9B"/>
    <w:rsid w:val="00F4530E"/>
    <w:rsid w:val="00F45369"/>
    <w:rsid w:val="00F45E30"/>
    <w:rsid w:val="00F46714"/>
    <w:rsid w:val="00F46F7D"/>
    <w:rsid w:val="00F478B2"/>
    <w:rsid w:val="00F479BB"/>
    <w:rsid w:val="00F479F9"/>
    <w:rsid w:val="00F47BAF"/>
    <w:rsid w:val="00F47C93"/>
    <w:rsid w:val="00F47D71"/>
    <w:rsid w:val="00F50A31"/>
    <w:rsid w:val="00F51126"/>
    <w:rsid w:val="00F52543"/>
    <w:rsid w:val="00F52B1F"/>
    <w:rsid w:val="00F53ED1"/>
    <w:rsid w:val="00F54712"/>
    <w:rsid w:val="00F56C49"/>
    <w:rsid w:val="00F57449"/>
    <w:rsid w:val="00F608F4"/>
    <w:rsid w:val="00F60973"/>
    <w:rsid w:val="00F609BF"/>
    <w:rsid w:val="00F60F09"/>
    <w:rsid w:val="00F61D6F"/>
    <w:rsid w:val="00F61F52"/>
    <w:rsid w:val="00F62098"/>
    <w:rsid w:val="00F620E6"/>
    <w:rsid w:val="00F6210B"/>
    <w:rsid w:val="00F6286F"/>
    <w:rsid w:val="00F6316C"/>
    <w:rsid w:val="00F6339F"/>
    <w:rsid w:val="00F642EC"/>
    <w:rsid w:val="00F64D6F"/>
    <w:rsid w:val="00F65801"/>
    <w:rsid w:val="00F66388"/>
    <w:rsid w:val="00F668A0"/>
    <w:rsid w:val="00F675D5"/>
    <w:rsid w:val="00F678F0"/>
    <w:rsid w:val="00F67CA2"/>
    <w:rsid w:val="00F67D03"/>
    <w:rsid w:val="00F703F4"/>
    <w:rsid w:val="00F72957"/>
    <w:rsid w:val="00F729D6"/>
    <w:rsid w:val="00F73012"/>
    <w:rsid w:val="00F733E8"/>
    <w:rsid w:val="00F7434E"/>
    <w:rsid w:val="00F75793"/>
    <w:rsid w:val="00F768B8"/>
    <w:rsid w:val="00F76AA3"/>
    <w:rsid w:val="00F771FD"/>
    <w:rsid w:val="00F804C4"/>
    <w:rsid w:val="00F8077F"/>
    <w:rsid w:val="00F8085C"/>
    <w:rsid w:val="00F82244"/>
    <w:rsid w:val="00F843C9"/>
    <w:rsid w:val="00F8489D"/>
    <w:rsid w:val="00F84F52"/>
    <w:rsid w:val="00F867AA"/>
    <w:rsid w:val="00F868E9"/>
    <w:rsid w:val="00F86DF0"/>
    <w:rsid w:val="00F86FF6"/>
    <w:rsid w:val="00F874D6"/>
    <w:rsid w:val="00F902D3"/>
    <w:rsid w:val="00F9072C"/>
    <w:rsid w:val="00F91ACB"/>
    <w:rsid w:val="00F925BA"/>
    <w:rsid w:val="00F93EA1"/>
    <w:rsid w:val="00F94990"/>
    <w:rsid w:val="00F94A8C"/>
    <w:rsid w:val="00F94EB4"/>
    <w:rsid w:val="00F94FF0"/>
    <w:rsid w:val="00F953D3"/>
    <w:rsid w:val="00F95C6A"/>
    <w:rsid w:val="00F95CB1"/>
    <w:rsid w:val="00F964F3"/>
    <w:rsid w:val="00F96675"/>
    <w:rsid w:val="00F96AA2"/>
    <w:rsid w:val="00F97616"/>
    <w:rsid w:val="00F9764B"/>
    <w:rsid w:val="00F97D49"/>
    <w:rsid w:val="00FA0484"/>
    <w:rsid w:val="00FA0488"/>
    <w:rsid w:val="00FA08F6"/>
    <w:rsid w:val="00FA0AED"/>
    <w:rsid w:val="00FA15B2"/>
    <w:rsid w:val="00FA1F95"/>
    <w:rsid w:val="00FA1FC5"/>
    <w:rsid w:val="00FA2ADE"/>
    <w:rsid w:val="00FA2CAD"/>
    <w:rsid w:val="00FA2FDB"/>
    <w:rsid w:val="00FA3284"/>
    <w:rsid w:val="00FA3794"/>
    <w:rsid w:val="00FA38CD"/>
    <w:rsid w:val="00FA3B80"/>
    <w:rsid w:val="00FA4587"/>
    <w:rsid w:val="00FA45D9"/>
    <w:rsid w:val="00FA4932"/>
    <w:rsid w:val="00FA572E"/>
    <w:rsid w:val="00FA578D"/>
    <w:rsid w:val="00FA6A05"/>
    <w:rsid w:val="00FA6D7C"/>
    <w:rsid w:val="00FA6FA9"/>
    <w:rsid w:val="00FA7F46"/>
    <w:rsid w:val="00FB07E5"/>
    <w:rsid w:val="00FB18F8"/>
    <w:rsid w:val="00FB1A74"/>
    <w:rsid w:val="00FB2E84"/>
    <w:rsid w:val="00FB355A"/>
    <w:rsid w:val="00FB36B3"/>
    <w:rsid w:val="00FB518E"/>
    <w:rsid w:val="00FB5E4B"/>
    <w:rsid w:val="00FB5F11"/>
    <w:rsid w:val="00FB6490"/>
    <w:rsid w:val="00FB6B34"/>
    <w:rsid w:val="00FB7B6E"/>
    <w:rsid w:val="00FB7B78"/>
    <w:rsid w:val="00FC03AA"/>
    <w:rsid w:val="00FC06DF"/>
    <w:rsid w:val="00FC109A"/>
    <w:rsid w:val="00FC1105"/>
    <w:rsid w:val="00FC12F9"/>
    <w:rsid w:val="00FC13CE"/>
    <w:rsid w:val="00FC14CC"/>
    <w:rsid w:val="00FC1752"/>
    <w:rsid w:val="00FC1931"/>
    <w:rsid w:val="00FC19F1"/>
    <w:rsid w:val="00FC1B65"/>
    <w:rsid w:val="00FC21BC"/>
    <w:rsid w:val="00FC2503"/>
    <w:rsid w:val="00FC353C"/>
    <w:rsid w:val="00FC3CD6"/>
    <w:rsid w:val="00FC43CB"/>
    <w:rsid w:val="00FC447F"/>
    <w:rsid w:val="00FC485D"/>
    <w:rsid w:val="00FC4A4F"/>
    <w:rsid w:val="00FC5189"/>
    <w:rsid w:val="00FC56E8"/>
    <w:rsid w:val="00FC5BB7"/>
    <w:rsid w:val="00FC653A"/>
    <w:rsid w:val="00FC7262"/>
    <w:rsid w:val="00FC757C"/>
    <w:rsid w:val="00FD0296"/>
    <w:rsid w:val="00FD04C2"/>
    <w:rsid w:val="00FD05C9"/>
    <w:rsid w:val="00FD0648"/>
    <w:rsid w:val="00FD1089"/>
    <w:rsid w:val="00FD12EA"/>
    <w:rsid w:val="00FD1684"/>
    <w:rsid w:val="00FD16CF"/>
    <w:rsid w:val="00FD17BE"/>
    <w:rsid w:val="00FD1E70"/>
    <w:rsid w:val="00FD2519"/>
    <w:rsid w:val="00FD2AA8"/>
    <w:rsid w:val="00FD2DC9"/>
    <w:rsid w:val="00FD2E65"/>
    <w:rsid w:val="00FD372C"/>
    <w:rsid w:val="00FD41C3"/>
    <w:rsid w:val="00FD4BEC"/>
    <w:rsid w:val="00FD5254"/>
    <w:rsid w:val="00FD6094"/>
    <w:rsid w:val="00FD6808"/>
    <w:rsid w:val="00FD6B08"/>
    <w:rsid w:val="00FD74C5"/>
    <w:rsid w:val="00FD7BF1"/>
    <w:rsid w:val="00FD7C79"/>
    <w:rsid w:val="00FE052C"/>
    <w:rsid w:val="00FE10C0"/>
    <w:rsid w:val="00FE11AE"/>
    <w:rsid w:val="00FE312F"/>
    <w:rsid w:val="00FE4450"/>
    <w:rsid w:val="00FE456B"/>
    <w:rsid w:val="00FE456D"/>
    <w:rsid w:val="00FE4606"/>
    <w:rsid w:val="00FE5A4B"/>
    <w:rsid w:val="00FE6B58"/>
    <w:rsid w:val="00FE6FB9"/>
    <w:rsid w:val="00FF0013"/>
    <w:rsid w:val="00FF0716"/>
    <w:rsid w:val="00FF11C0"/>
    <w:rsid w:val="00FF1900"/>
    <w:rsid w:val="00FF20DC"/>
    <w:rsid w:val="00FF29A3"/>
    <w:rsid w:val="00FF347D"/>
    <w:rsid w:val="00FF38AC"/>
    <w:rsid w:val="00FF395E"/>
    <w:rsid w:val="00FF3FEF"/>
    <w:rsid w:val="00FF4073"/>
    <w:rsid w:val="00FF410B"/>
    <w:rsid w:val="00FF559A"/>
    <w:rsid w:val="00FF6A99"/>
    <w:rsid w:val="00FF6B2C"/>
    <w:rsid w:val="00FF7D1F"/>
    <w:rsid w:val="00FF7F09"/>
    <w:rsid w:val="01C04B9F"/>
    <w:rsid w:val="01C340BD"/>
    <w:rsid w:val="02482810"/>
    <w:rsid w:val="02CD2E38"/>
    <w:rsid w:val="02F31026"/>
    <w:rsid w:val="02FA14D2"/>
    <w:rsid w:val="0317102C"/>
    <w:rsid w:val="039B38E4"/>
    <w:rsid w:val="03B9356C"/>
    <w:rsid w:val="04405359"/>
    <w:rsid w:val="05163DCC"/>
    <w:rsid w:val="05F217CD"/>
    <w:rsid w:val="06003B5D"/>
    <w:rsid w:val="06573963"/>
    <w:rsid w:val="066C12B7"/>
    <w:rsid w:val="077D3E31"/>
    <w:rsid w:val="07BC664C"/>
    <w:rsid w:val="07C26DDB"/>
    <w:rsid w:val="085534D9"/>
    <w:rsid w:val="08E61184"/>
    <w:rsid w:val="08E9705C"/>
    <w:rsid w:val="09043C6F"/>
    <w:rsid w:val="092C5793"/>
    <w:rsid w:val="09A27214"/>
    <w:rsid w:val="09C62B8B"/>
    <w:rsid w:val="09C72DFB"/>
    <w:rsid w:val="0ACE5E14"/>
    <w:rsid w:val="0AF25718"/>
    <w:rsid w:val="0B1222BA"/>
    <w:rsid w:val="0BDF1153"/>
    <w:rsid w:val="0BDF424D"/>
    <w:rsid w:val="0BFB66EF"/>
    <w:rsid w:val="0BFD6398"/>
    <w:rsid w:val="0C6A4048"/>
    <w:rsid w:val="0CDE2816"/>
    <w:rsid w:val="0D274979"/>
    <w:rsid w:val="0D4E14C5"/>
    <w:rsid w:val="0D8364F1"/>
    <w:rsid w:val="0D975B8D"/>
    <w:rsid w:val="0EA6438C"/>
    <w:rsid w:val="0EA7146D"/>
    <w:rsid w:val="0F287560"/>
    <w:rsid w:val="0FDE36DE"/>
    <w:rsid w:val="105B222F"/>
    <w:rsid w:val="106620BD"/>
    <w:rsid w:val="107B29FC"/>
    <w:rsid w:val="10DC6511"/>
    <w:rsid w:val="11346268"/>
    <w:rsid w:val="116E3982"/>
    <w:rsid w:val="117479FE"/>
    <w:rsid w:val="11954500"/>
    <w:rsid w:val="121D117C"/>
    <w:rsid w:val="12940358"/>
    <w:rsid w:val="12A94277"/>
    <w:rsid w:val="12B205CC"/>
    <w:rsid w:val="133E02C4"/>
    <w:rsid w:val="13494CA5"/>
    <w:rsid w:val="13AC6F84"/>
    <w:rsid w:val="13C14E01"/>
    <w:rsid w:val="14182606"/>
    <w:rsid w:val="143C619B"/>
    <w:rsid w:val="153535F5"/>
    <w:rsid w:val="15BD6CA3"/>
    <w:rsid w:val="162D3043"/>
    <w:rsid w:val="164F1B6E"/>
    <w:rsid w:val="16782A3D"/>
    <w:rsid w:val="167B2CE0"/>
    <w:rsid w:val="17FA5B48"/>
    <w:rsid w:val="18293DF4"/>
    <w:rsid w:val="18732129"/>
    <w:rsid w:val="18A2671B"/>
    <w:rsid w:val="18B503AF"/>
    <w:rsid w:val="18C65705"/>
    <w:rsid w:val="19441DB1"/>
    <w:rsid w:val="19A8723C"/>
    <w:rsid w:val="1A420780"/>
    <w:rsid w:val="1A6D057B"/>
    <w:rsid w:val="1B3B2A87"/>
    <w:rsid w:val="1B637231"/>
    <w:rsid w:val="1B9233E3"/>
    <w:rsid w:val="1C457C7E"/>
    <w:rsid w:val="1C7B6B61"/>
    <w:rsid w:val="1E18576E"/>
    <w:rsid w:val="1EFB4FE5"/>
    <w:rsid w:val="1F04075A"/>
    <w:rsid w:val="1F5F7137"/>
    <w:rsid w:val="20946013"/>
    <w:rsid w:val="20AF662A"/>
    <w:rsid w:val="20C37D59"/>
    <w:rsid w:val="20DA48EE"/>
    <w:rsid w:val="216B64B9"/>
    <w:rsid w:val="218D7607"/>
    <w:rsid w:val="21F9509E"/>
    <w:rsid w:val="228E01A1"/>
    <w:rsid w:val="2299342E"/>
    <w:rsid w:val="22E71052"/>
    <w:rsid w:val="22F316D8"/>
    <w:rsid w:val="237379E9"/>
    <w:rsid w:val="23742B37"/>
    <w:rsid w:val="238733F0"/>
    <w:rsid w:val="240776DB"/>
    <w:rsid w:val="2426578A"/>
    <w:rsid w:val="248517FF"/>
    <w:rsid w:val="24F34A8D"/>
    <w:rsid w:val="26552A96"/>
    <w:rsid w:val="26C7540D"/>
    <w:rsid w:val="27A55439"/>
    <w:rsid w:val="27DD2E8A"/>
    <w:rsid w:val="280A02DE"/>
    <w:rsid w:val="281C37F0"/>
    <w:rsid w:val="281E7A62"/>
    <w:rsid w:val="28855448"/>
    <w:rsid w:val="291D5A53"/>
    <w:rsid w:val="29215A74"/>
    <w:rsid w:val="293C6F16"/>
    <w:rsid w:val="297A460C"/>
    <w:rsid w:val="29B01B67"/>
    <w:rsid w:val="29CF3279"/>
    <w:rsid w:val="29E91227"/>
    <w:rsid w:val="2A292011"/>
    <w:rsid w:val="2C514C3C"/>
    <w:rsid w:val="2D091C8D"/>
    <w:rsid w:val="2D9400F9"/>
    <w:rsid w:val="2DDB027C"/>
    <w:rsid w:val="2DDE46F4"/>
    <w:rsid w:val="2E1908B9"/>
    <w:rsid w:val="2E6416BA"/>
    <w:rsid w:val="2E693689"/>
    <w:rsid w:val="2F1B045F"/>
    <w:rsid w:val="2F2037BF"/>
    <w:rsid w:val="2F59675A"/>
    <w:rsid w:val="302F7813"/>
    <w:rsid w:val="30D97129"/>
    <w:rsid w:val="310854EE"/>
    <w:rsid w:val="31473A33"/>
    <w:rsid w:val="315277C2"/>
    <w:rsid w:val="315A1997"/>
    <w:rsid w:val="31CD1952"/>
    <w:rsid w:val="320A0D7E"/>
    <w:rsid w:val="336C4FD7"/>
    <w:rsid w:val="337F3B06"/>
    <w:rsid w:val="338F15B3"/>
    <w:rsid w:val="33CC2106"/>
    <w:rsid w:val="346454F6"/>
    <w:rsid w:val="34A476AC"/>
    <w:rsid w:val="34E46864"/>
    <w:rsid w:val="35396682"/>
    <w:rsid w:val="35A9797B"/>
    <w:rsid w:val="36165958"/>
    <w:rsid w:val="36834813"/>
    <w:rsid w:val="36A83394"/>
    <w:rsid w:val="378E152A"/>
    <w:rsid w:val="37F94B4B"/>
    <w:rsid w:val="38144880"/>
    <w:rsid w:val="3856647D"/>
    <w:rsid w:val="39014C58"/>
    <w:rsid w:val="39535C0E"/>
    <w:rsid w:val="3A0C48B3"/>
    <w:rsid w:val="3A551ED4"/>
    <w:rsid w:val="3AE77108"/>
    <w:rsid w:val="3BA002B4"/>
    <w:rsid w:val="3BAB77FD"/>
    <w:rsid w:val="3BE86E91"/>
    <w:rsid w:val="3C0332A5"/>
    <w:rsid w:val="3C4075AA"/>
    <w:rsid w:val="3CB5273F"/>
    <w:rsid w:val="3CFF5631"/>
    <w:rsid w:val="3D9722ED"/>
    <w:rsid w:val="3E2B0E64"/>
    <w:rsid w:val="3EBA045A"/>
    <w:rsid w:val="3F5E36E7"/>
    <w:rsid w:val="3F9B00EB"/>
    <w:rsid w:val="3FB84D76"/>
    <w:rsid w:val="40012246"/>
    <w:rsid w:val="40487D38"/>
    <w:rsid w:val="4115294C"/>
    <w:rsid w:val="41801E46"/>
    <w:rsid w:val="418E62FD"/>
    <w:rsid w:val="421D7707"/>
    <w:rsid w:val="430A4323"/>
    <w:rsid w:val="433155F6"/>
    <w:rsid w:val="43460CA3"/>
    <w:rsid w:val="43645A2B"/>
    <w:rsid w:val="43D23B2A"/>
    <w:rsid w:val="44693F24"/>
    <w:rsid w:val="446C6F53"/>
    <w:rsid w:val="453A6AE6"/>
    <w:rsid w:val="45EA0EF9"/>
    <w:rsid w:val="45EF66E7"/>
    <w:rsid w:val="4610362C"/>
    <w:rsid w:val="46951326"/>
    <w:rsid w:val="469F022C"/>
    <w:rsid w:val="47011379"/>
    <w:rsid w:val="470A396F"/>
    <w:rsid w:val="47113C5A"/>
    <w:rsid w:val="47924EF6"/>
    <w:rsid w:val="486A6874"/>
    <w:rsid w:val="494538B2"/>
    <w:rsid w:val="4A0E4AC4"/>
    <w:rsid w:val="4A661171"/>
    <w:rsid w:val="4A7C294F"/>
    <w:rsid w:val="4A9D1EA6"/>
    <w:rsid w:val="4AA7613A"/>
    <w:rsid w:val="4ACF683C"/>
    <w:rsid w:val="4B426F88"/>
    <w:rsid w:val="4BBD00B7"/>
    <w:rsid w:val="4C1840C6"/>
    <w:rsid w:val="4C1E0E2E"/>
    <w:rsid w:val="4C8C57EF"/>
    <w:rsid w:val="4D2132A8"/>
    <w:rsid w:val="4D797F0C"/>
    <w:rsid w:val="4D844674"/>
    <w:rsid w:val="4DE34391"/>
    <w:rsid w:val="4E11278A"/>
    <w:rsid w:val="4EC71D84"/>
    <w:rsid w:val="4F2E0909"/>
    <w:rsid w:val="4F6B0783"/>
    <w:rsid w:val="4FB047F2"/>
    <w:rsid w:val="4FF35626"/>
    <w:rsid w:val="511443C6"/>
    <w:rsid w:val="519D025E"/>
    <w:rsid w:val="51AF5219"/>
    <w:rsid w:val="51E8440C"/>
    <w:rsid w:val="5207028D"/>
    <w:rsid w:val="52645206"/>
    <w:rsid w:val="52732476"/>
    <w:rsid w:val="52B42720"/>
    <w:rsid w:val="52B62D42"/>
    <w:rsid w:val="52ED710A"/>
    <w:rsid w:val="558A2836"/>
    <w:rsid w:val="55915081"/>
    <w:rsid w:val="55B236A7"/>
    <w:rsid w:val="56403C22"/>
    <w:rsid w:val="56757E23"/>
    <w:rsid w:val="567E57F3"/>
    <w:rsid w:val="56A12D4D"/>
    <w:rsid w:val="56FB02AA"/>
    <w:rsid w:val="57980063"/>
    <w:rsid w:val="59B36E22"/>
    <w:rsid w:val="59D3486F"/>
    <w:rsid w:val="59E427DE"/>
    <w:rsid w:val="5AEA063D"/>
    <w:rsid w:val="5B403CC5"/>
    <w:rsid w:val="5B6C5325"/>
    <w:rsid w:val="5B75000D"/>
    <w:rsid w:val="5C143C1D"/>
    <w:rsid w:val="5C7A545F"/>
    <w:rsid w:val="5C93246D"/>
    <w:rsid w:val="5CC232F2"/>
    <w:rsid w:val="5CD84917"/>
    <w:rsid w:val="5D3715D8"/>
    <w:rsid w:val="5D6279E3"/>
    <w:rsid w:val="5D6323CD"/>
    <w:rsid w:val="5D6915A2"/>
    <w:rsid w:val="5D8B7ABE"/>
    <w:rsid w:val="5F1D673F"/>
    <w:rsid w:val="5FC132F3"/>
    <w:rsid w:val="5FF77E12"/>
    <w:rsid w:val="60651605"/>
    <w:rsid w:val="6107696D"/>
    <w:rsid w:val="6168613A"/>
    <w:rsid w:val="6252616C"/>
    <w:rsid w:val="6320376D"/>
    <w:rsid w:val="632314A1"/>
    <w:rsid w:val="6327407E"/>
    <w:rsid w:val="63832F52"/>
    <w:rsid w:val="63902AB8"/>
    <w:rsid w:val="63E83CDC"/>
    <w:rsid w:val="63EA3F68"/>
    <w:rsid w:val="644D16E1"/>
    <w:rsid w:val="645A4856"/>
    <w:rsid w:val="64D15015"/>
    <w:rsid w:val="64F06056"/>
    <w:rsid w:val="65173F59"/>
    <w:rsid w:val="6569548B"/>
    <w:rsid w:val="65787AAD"/>
    <w:rsid w:val="65FA7DB5"/>
    <w:rsid w:val="66C45067"/>
    <w:rsid w:val="68067B62"/>
    <w:rsid w:val="683C5B56"/>
    <w:rsid w:val="690565BA"/>
    <w:rsid w:val="693A3805"/>
    <w:rsid w:val="697346F5"/>
    <w:rsid w:val="69A84411"/>
    <w:rsid w:val="6A283356"/>
    <w:rsid w:val="6A7A1367"/>
    <w:rsid w:val="6A85760C"/>
    <w:rsid w:val="6B4B6BF3"/>
    <w:rsid w:val="6CAA3182"/>
    <w:rsid w:val="6CD272CD"/>
    <w:rsid w:val="6D531DAD"/>
    <w:rsid w:val="6DD41A15"/>
    <w:rsid w:val="6E57659C"/>
    <w:rsid w:val="6E5833E0"/>
    <w:rsid w:val="6E875D3D"/>
    <w:rsid w:val="6F02572C"/>
    <w:rsid w:val="6FD75AD3"/>
    <w:rsid w:val="70020EE7"/>
    <w:rsid w:val="70BF6F8D"/>
    <w:rsid w:val="70C90D48"/>
    <w:rsid w:val="712A1293"/>
    <w:rsid w:val="713F4D01"/>
    <w:rsid w:val="719D0D7D"/>
    <w:rsid w:val="71CD2185"/>
    <w:rsid w:val="722436CD"/>
    <w:rsid w:val="72305C81"/>
    <w:rsid w:val="723751E0"/>
    <w:rsid w:val="72740FEB"/>
    <w:rsid w:val="72CB6234"/>
    <w:rsid w:val="72CB62C0"/>
    <w:rsid w:val="72D607D5"/>
    <w:rsid w:val="738E6C83"/>
    <w:rsid w:val="73E021C6"/>
    <w:rsid w:val="74905BFC"/>
    <w:rsid w:val="74A72835"/>
    <w:rsid w:val="753460DC"/>
    <w:rsid w:val="755A66F5"/>
    <w:rsid w:val="76034F27"/>
    <w:rsid w:val="760C1962"/>
    <w:rsid w:val="76300854"/>
    <w:rsid w:val="76497189"/>
    <w:rsid w:val="765C63B7"/>
    <w:rsid w:val="76642156"/>
    <w:rsid w:val="769646CA"/>
    <w:rsid w:val="76B163FD"/>
    <w:rsid w:val="771C773C"/>
    <w:rsid w:val="776F5B75"/>
    <w:rsid w:val="782A60E2"/>
    <w:rsid w:val="791F3E36"/>
    <w:rsid w:val="79625052"/>
    <w:rsid w:val="796D5A5C"/>
    <w:rsid w:val="797D2CDA"/>
    <w:rsid w:val="79E825BF"/>
    <w:rsid w:val="7A4A279A"/>
    <w:rsid w:val="7A606DFA"/>
    <w:rsid w:val="7A7B0F80"/>
    <w:rsid w:val="7AD23B51"/>
    <w:rsid w:val="7B071127"/>
    <w:rsid w:val="7B3E421A"/>
    <w:rsid w:val="7B59272B"/>
    <w:rsid w:val="7BDC69C2"/>
    <w:rsid w:val="7C227B77"/>
    <w:rsid w:val="7C2E3286"/>
    <w:rsid w:val="7C8A0156"/>
    <w:rsid w:val="7CA626F8"/>
    <w:rsid w:val="7CDC39A4"/>
    <w:rsid w:val="7D36503E"/>
    <w:rsid w:val="7DC572B7"/>
    <w:rsid w:val="7E1900BC"/>
    <w:rsid w:val="7E2E05BD"/>
    <w:rsid w:val="7E556940"/>
    <w:rsid w:val="7E7509A8"/>
    <w:rsid w:val="7F175746"/>
    <w:rsid w:val="7F1836D8"/>
    <w:rsid w:val="7F814191"/>
    <w:rsid w:val="7FD830B3"/>
    <w:rsid w:val="7FFD51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9" w:semiHidden="0" w:name="heading 1"/>
    <w:lsdException w:qFormat="1" w:unhideWhenUsed="0" w:uiPriority="9" w:semiHidden="0" w:name="heading 2"/>
    <w:lsdException w:qFormat="1" w:unhideWhenUsed="0" w:uiPriority="2"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name="footnote text"/>
    <w:lsdException w:qFormat="1" w:uiPriority="99" w:semiHidden="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semiHidden="0" w:name="FollowedHyperlink"/>
    <w:lsdException w:qFormat="1" w:unhideWhenUsed="0" w:uiPriority="4" w:semiHidden="0" w:name="Strong"/>
    <w:lsdException w:qFormat="1" w:unhideWhenUsed="0" w:uiPriority="20" w:semiHidden="0" w:name="Emphasis"/>
    <w:lsdException w:qFormat="1" w:uiPriority="99" w:semiHidden="0"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semiHidden="0" w:name="HTML Preformatted"/>
    <w:lsdException w:uiPriority="99" w:name="HTML Sample"/>
    <w:lsdException w:qFormat="1" w:uiPriority="99" w:name="HTML Typewriter"/>
    <w:lsdException w:uiPriority="99" w:name="HTML Variable"/>
    <w:lsdException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39" w:semiHidden="0" w:name="Table Grid"/>
    <w:lsdException w:uiPriority="99" w:name="Table Theme"/>
    <w:lsdException w:qFormat="1" w:uiPriority="99" w:semiHidden="0"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qFormat="1"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jc w:val="both"/>
    </w:pPr>
    <w:rPr>
      <w:rFonts w:ascii="Times New Roman" w:hAnsi="Times New Roman" w:eastAsia="宋体" w:cs="Times New Roman"/>
      <w:kern w:val="2"/>
      <w:sz w:val="21"/>
      <w:szCs w:val="22"/>
      <w:lang w:val="en-US" w:eastAsia="zh-CN" w:bidi="ar-SA"/>
    </w:rPr>
  </w:style>
  <w:style w:type="paragraph" w:styleId="2">
    <w:name w:val="heading 1"/>
    <w:basedOn w:val="1"/>
    <w:next w:val="1"/>
    <w:link w:val="31"/>
    <w:qFormat/>
    <w:uiPriority w:val="9"/>
    <w:pPr>
      <w:keepNext/>
      <w:keepLines/>
      <w:spacing w:before="180" w:after="180" w:line="576" w:lineRule="auto"/>
      <w:outlineLvl w:val="0"/>
    </w:pPr>
    <w:rPr>
      <w:b/>
      <w:kern w:val="44"/>
      <w:sz w:val="44"/>
    </w:rPr>
  </w:style>
  <w:style w:type="paragraph" w:styleId="3">
    <w:name w:val="heading 2"/>
    <w:basedOn w:val="1"/>
    <w:next w:val="1"/>
    <w:link w:val="32"/>
    <w:qFormat/>
    <w:uiPriority w:val="9"/>
    <w:pPr>
      <w:keepNext/>
      <w:keepLines/>
      <w:spacing w:line="360" w:lineRule="auto"/>
      <w:outlineLvl w:val="1"/>
    </w:pPr>
    <w:rPr>
      <w:rFonts w:eastAsia="黑体"/>
      <w:b/>
      <w:sz w:val="28"/>
      <w:szCs w:val="28"/>
    </w:rPr>
  </w:style>
  <w:style w:type="paragraph" w:styleId="4">
    <w:name w:val="heading 3"/>
    <w:basedOn w:val="1"/>
    <w:next w:val="1"/>
    <w:link w:val="33"/>
    <w:qFormat/>
    <w:uiPriority w:val="2"/>
    <w:pPr>
      <w:keepNext/>
      <w:keepLines/>
      <w:spacing w:line="413" w:lineRule="auto"/>
      <w:outlineLvl w:val="2"/>
    </w:pPr>
    <w:rPr>
      <w:b/>
      <w:sz w:val="28"/>
      <w:szCs w:val="28"/>
    </w:rPr>
  </w:style>
  <w:style w:type="paragraph" w:styleId="5">
    <w:name w:val="heading 4"/>
    <w:basedOn w:val="1"/>
    <w:next w:val="1"/>
    <w:link w:val="34"/>
    <w:semiHidden/>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35"/>
    <w:semiHidden/>
    <w:unhideWhenUsed/>
    <w:qFormat/>
    <w:uiPriority w:val="9"/>
    <w:pPr>
      <w:keepNext/>
      <w:keepLines/>
      <w:spacing w:before="280" w:after="290" w:line="376" w:lineRule="auto"/>
      <w:outlineLvl w:val="4"/>
    </w:pPr>
    <w:rPr>
      <w:b/>
      <w:bCs/>
      <w:sz w:val="28"/>
      <w:szCs w:val="28"/>
    </w:rPr>
  </w:style>
  <w:style w:type="character" w:default="1" w:styleId="22">
    <w:name w:val="Default Paragraph Font"/>
    <w:semiHidden/>
    <w:unhideWhenUsed/>
    <w:qFormat/>
    <w:uiPriority w:val="1"/>
  </w:style>
  <w:style w:type="table" w:default="1" w:styleId="19">
    <w:name w:val="Normal Table"/>
    <w:semiHidden/>
    <w:unhideWhenUsed/>
    <w:uiPriority w:val="99"/>
    <w:tblPr>
      <w:tblCellMar>
        <w:top w:w="0" w:type="dxa"/>
        <w:left w:w="108" w:type="dxa"/>
        <w:bottom w:w="0" w:type="dxa"/>
        <w:right w:w="108" w:type="dxa"/>
      </w:tblCellMar>
    </w:tblPr>
  </w:style>
  <w:style w:type="paragraph" w:styleId="7">
    <w:name w:val="Document Map"/>
    <w:basedOn w:val="1"/>
    <w:link w:val="39"/>
    <w:unhideWhenUsed/>
    <w:qFormat/>
    <w:uiPriority w:val="99"/>
    <w:pPr>
      <w:widowControl/>
      <w:adjustRightInd w:val="0"/>
      <w:snapToGrid w:val="0"/>
      <w:spacing w:after="200"/>
      <w:jc w:val="left"/>
    </w:pPr>
    <w:rPr>
      <w:rFonts w:ascii="宋体" w:hAnsi="Tahoma"/>
      <w:kern w:val="0"/>
      <w:sz w:val="18"/>
      <w:szCs w:val="18"/>
    </w:rPr>
  </w:style>
  <w:style w:type="paragraph" w:styleId="8">
    <w:name w:val="annotation text"/>
    <w:basedOn w:val="1"/>
    <w:link w:val="116"/>
    <w:unhideWhenUsed/>
    <w:qFormat/>
    <w:uiPriority w:val="99"/>
    <w:pPr>
      <w:jc w:val="left"/>
    </w:pPr>
  </w:style>
  <w:style w:type="paragraph" w:styleId="9">
    <w:name w:val="Body Text"/>
    <w:basedOn w:val="1"/>
    <w:link w:val="123"/>
    <w:qFormat/>
    <w:uiPriority w:val="1"/>
    <w:pPr>
      <w:spacing w:before="180" w:after="180"/>
    </w:pPr>
  </w:style>
  <w:style w:type="paragraph" w:styleId="10">
    <w:name w:val="Date"/>
    <w:basedOn w:val="1"/>
    <w:next w:val="1"/>
    <w:link w:val="46"/>
    <w:unhideWhenUsed/>
    <w:qFormat/>
    <w:uiPriority w:val="99"/>
    <w:pPr>
      <w:ind w:left="100" w:leftChars="2500"/>
    </w:pPr>
  </w:style>
  <w:style w:type="paragraph" w:styleId="11">
    <w:name w:val="Balloon Text"/>
    <w:basedOn w:val="1"/>
    <w:link w:val="44"/>
    <w:unhideWhenUsed/>
    <w:qFormat/>
    <w:uiPriority w:val="99"/>
    <w:rPr>
      <w:sz w:val="18"/>
      <w:szCs w:val="18"/>
    </w:rPr>
  </w:style>
  <w:style w:type="paragraph" w:styleId="12">
    <w:name w:val="footer"/>
    <w:basedOn w:val="1"/>
    <w:link w:val="38"/>
    <w:unhideWhenUsed/>
    <w:qFormat/>
    <w:uiPriority w:val="99"/>
    <w:pPr>
      <w:tabs>
        <w:tab w:val="center" w:pos="4153"/>
        <w:tab w:val="right" w:pos="8306"/>
      </w:tabs>
      <w:snapToGrid w:val="0"/>
      <w:jc w:val="left"/>
    </w:pPr>
    <w:rPr>
      <w:sz w:val="18"/>
      <w:szCs w:val="18"/>
    </w:rPr>
  </w:style>
  <w:style w:type="paragraph" w:styleId="13">
    <w:name w:val="header"/>
    <w:basedOn w:val="1"/>
    <w:link w:val="37"/>
    <w:unhideWhenUsed/>
    <w:qFormat/>
    <w:uiPriority w:val="99"/>
    <w:pPr>
      <w:pBdr>
        <w:bottom w:val="single" w:color="auto" w:sz="6" w:space="1"/>
      </w:pBdr>
      <w:tabs>
        <w:tab w:val="center" w:pos="4153"/>
        <w:tab w:val="right" w:pos="8306"/>
      </w:tabs>
      <w:snapToGrid w:val="0"/>
      <w:jc w:val="center"/>
    </w:pPr>
    <w:rPr>
      <w:sz w:val="18"/>
      <w:szCs w:val="18"/>
    </w:rPr>
  </w:style>
  <w:style w:type="paragraph" w:styleId="14">
    <w:name w:val="footnote text"/>
    <w:basedOn w:val="1"/>
    <w:link w:val="118"/>
    <w:semiHidden/>
    <w:unhideWhenUsed/>
    <w:qFormat/>
    <w:uiPriority w:val="99"/>
    <w:pPr>
      <w:snapToGrid w:val="0"/>
      <w:jc w:val="left"/>
    </w:pPr>
    <w:rPr>
      <w:sz w:val="18"/>
      <w:szCs w:val="18"/>
    </w:rPr>
  </w:style>
  <w:style w:type="paragraph" w:styleId="15">
    <w:name w:val="HTML Preformatted"/>
    <w:basedOn w:val="1"/>
    <w:link w:val="42"/>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kern w:val="0"/>
      <w:sz w:val="24"/>
      <w:szCs w:val="24"/>
    </w:rPr>
  </w:style>
  <w:style w:type="paragraph" w:styleId="16">
    <w:name w:val="Normal (Web)"/>
    <w:basedOn w:val="1"/>
    <w:unhideWhenUsed/>
    <w:qFormat/>
    <w:uiPriority w:val="99"/>
    <w:pPr>
      <w:spacing w:before="100" w:beforeAutospacing="1" w:after="100" w:afterAutospacing="1"/>
      <w:jc w:val="left"/>
    </w:pPr>
    <w:rPr>
      <w:kern w:val="0"/>
      <w:sz w:val="24"/>
    </w:rPr>
  </w:style>
  <w:style w:type="paragraph" w:styleId="17">
    <w:name w:val="Title"/>
    <w:basedOn w:val="1"/>
    <w:next w:val="1"/>
    <w:link w:val="62"/>
    <w:qFormat/>
    <w:uiPriority w:val="10"/>
    <w:pPr>
      <w:spacing w:before="240" w:after="60"/>
      <w:jc w:val="center"/>
      <w:outlineLvl w:val="0"/>
    </w:pPr>
    <w:rPr>
      <w:rFonts w:asciiTheme="majorHAnsi" w:hAnsiTheme="majorHAnsi" w:cstheme="majorBidi"/>
      <w:b/>
      <w:bCs/>
      <w:sz w:val="32"/>
      <w:szCs w:val="32"/>
    </w:rPr>
  </w:style>
  <w:style w:type="paragraph" w:styleId="18">
    <w:name w:val="annotation subject"/>
    <w:basedOn w:val="8"/>
    <w:next w:val="8"/>
    <w:link w:val="117"/>
    <w:semiHidden/>
    <w:unhideWhenUsed/>
    <w:qFormat/>
    <w:uiPriority w:val="99"/>
    <w:rPr>
      <w:b/>
      <w:bCs/>
    </w:rPr>
  </w:style>
  <w:style w:type="table" w:styleId="20">
    <w:name w:val="Table Grid"/>
    <w:basedOn w:val="19"/>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21">
    <w:name w:val="Light Shading Accent 3"/>
    <w:basedOn w:val="19"/>
    <w:qFormat/>
    <w:uiPriority w:val="60"/>
    <w:rPr>
      <w:color w:val="7C7C7C" w:themeColor="accent3" w:themeShade="BF"/>
    </w:rPr>
    <w:tblPr>
      <w:tblBorders>
        <w:top w:val="single" w:color="A5A5A5" w:themeColor="accent3" w:sz="8" w:space="0"/>
        <w:bottom w:val="single" w:color="A5A5A5" w:themeColor="accent3" w:sz="8" w:space="0"/>
      </w:tblBorders>
    </w:tblPr>
    <w:tblStylePr w:type="firstRow">
      <w:pPr>
        <w:spacing w:before="0" w:after="0" w:line="240" w:lineRule="auto"/>
      </w:pPr>
      <w:rPr>
        <w:b/>
        <w:bCs/>
      </w:rPr>
      <w:tblPr/>
      <w:tcPr>
        <w:tcBorders>
          <w:top w:val="single" w:color="A5A5A5" w:themeColor="accent3" w:sz="8" w:space="0"/>
          <w:left w:val="nil"/>
          <w:bottom w:val="single" w:color="A5A5A5" w:themeColor="accent3" w:sz="8" w:space="0"/>
          <w:right w:val="nil"/>
          <w:insideH w:val="nil"/>
          <w:insideV w:val="nil"/>
        </w:tcBorders>
      </w:tcPr>
    </w:tblStylePr>
    <w:tblStylePr w:type="lastRow">
      <w:pPr>
        <w:spacing w:before="0" w:after="0" w:line="240" w:lineRule="auto"/>
      </w:pPr>
      <w:rPr>
        <w:b/>
        <w:bCs/>
      </w:rPr>
      <w:tblPr/>
      <w:tcPr>
        <w:tcBorders>
          <w:top w:val="single" w:color="A5A5A5" w:themeColor="accent3" w:sz="8" w:space="0"/>
          <w:left w:val="nil"/>
          <w:bottom w:val="single" w:color="A5A5A5"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character" w:styleId="23">
    <w:name w:val="Strong"/>
    <w:qFormat/>
    <w:uiPriority w:val="4"/>
    <w:rPr>
      <w:b/>
      <w:bCs/>
    </w:rPr>
  </w:style>
  <w:style w:type="character" w:styleId="24">
    <w:name w:val="FollowedHyperlink"/>
    <w:unhideWhenUsed/>
    <w:qFormat/>
    <w:uiPriority w:val="99"/>
    <w:rPr>
      <w:color w:val="800080"/>
      <w:u w:val="single"/>
    </w:rPr>
  </w:style>
  <w:style w:type="character" w:styleId="25">
    <w:name w:val="Emphasis"/>
    <w:qFormat/>
    <w:uiPriority w:val="20"/>
    <w:rPr>
      <w:i/>
      <w:iCs/>
    </w:rPr>
  </w:style>
  <w:style w:type="character" w:styleId="26">
    <w:name w:val="HTML Typewriter"/>
    <w:basedOn w:val="22"/>
    <w:semiHidden/>
    <w:unhideWhenUsed/>
    <w:qFormat/>
    <w:uiPriority w:val="99"/>
    <w:rPr>
      <w:rFonts w:ascii="宋体" w:hAnsi="宋体" w:eastAsia="宋体" w:cs="宋体"/>
      <w:sz w:val="24"/>
      <w:szCs w:val="24"/>
    </w:rPr>
  </w:style>
  <w:style w:type="character" w:styleId="27">
    <w:name w:val="Hyperlink"/>
    <w:unhideWhenUsed/>
    <w:qFormat/>
    <w:uiPriority w:val="99"/>
    <w:rPr>
      <w:color w:val="0000FF"/>
      <w:u w:val="single"/>
    </w:rPr>
  </w:style>
  <w:style w:type="character" w:styleId="28">
    <w:name w:val="HTML Code"/>
    <w:basedOn w:val="22"/>
    <w:semiHidden/>
    <w:unhideWhenUsed/>
    <w:qFormat/>
    <w:uiPriority w:val="99"/>
    <w:rPr>
      <w:rFonts w:ascii="宋体" w:hAnsi="宋体" w:eastAsia="宋体" w:cs="宋体"/>
      <w:sz w:val="24"/>
      <w:szCs w:val="24"/>
    </w:rPr>
  </w:style>
  <w:style w:type="character" w:styleId="29">
    <w:name w:val="annotation reference"/>
    <w:basedOn w:val="22"/>
    <w:semiHidden/>
    <w:unhideWhenUsed/>
    <w:qFormat/>
    <w:uiPriority w:val="99"/>
    <w:rPr>
      <w:sz w:val="21"/>
      <w:szCs w:val="21"/>
    </w:rPr>
  </w:style>
  <w:style w:type="character" w:styleId="30">
    <w:name w:val="footnote reference"/>
    <w:basedOn w:val="22"/>
    <w:semiHidden/>
    <w:unhideWhenUsed/>
    <w:qFormat/>
    <w:uiPriority w:val="99"/>
    <w:rPr>
      <w:vertAlign w:val="superscript"/>
    </w:rPr>
  </w:style>
  <w:style w:type="character" w:customStyle="1" w:styleId="31">
    <w:name w:val="标题 1 字符"/>
    <w:link w:val="2"/>
    <w:qFormat/>
    <w:uiPriority w:val="9"/>
    <w:rPr>
      <w:b/>
      <w:kern w:val="44"/>
      <w:sz w:val="44"/>
      <w:szCs w:val="22"/>
    </w:rPr>
  </w:style>
  <w:style w:type="character" w:customStyle="1" w:styleId="32">
    <w:name w:val="标题 2 字符"/>
    <w:link w:val="3"/>
    <w:qFormat/>
    <w:uiPriority w:val="9"/>
    <w:rPr>
      <w:rFonts w:eastAsia="黑体"/>
      <w:b/>
      <w:kern w:val="2"/>
      <w:sz w:val="28"/>
      <w:szCs w:val="28"/>
    </w:rPr>
  </w:style>
  <w:style w:type="character" w:customStyle="1" w:styleId="33">
    <w:name w:val="标题 3 字符"/>
    <w:link w:val="4"/>
    <w:qFormat/>
    <w:uiPriority w:val="2"/>
    <w:rPr>
      <w:b/>
      <w:kern w:val="2"/>
      <w:sz w:val="28"/>
      <w:szCs w:val="28"/>
    </w:rPr>
  </w:style>
  <w:style w:type="character" w:customStyle="1" w:styleId="34">
    <w:name w:val="标题 4 字符"/>
    <w:basedOn w:val="22"/>
    <w:link w:val="5"/>
    <w:semiHidden/>
    <w:qFormat/>
    <w:uiPriority w:val="9"/>
    <w:rPr>
      <w:rFonts w:asciiTheme="majorHAnsi" w:hAnsiTheme="majorHAnsi" w:eastAsiaTheme="majorEastAsia" w:cstheme="majorBidi"/>
      <w:b/>
      <w:bCs/>
      <w:kern w:val="2"/>
      <w:sz w:val="28"/>
      <w:szCs w:val="28"/>
    </w:rPr>
  </w:style>
  <w:style w:type="character" w:customStyle="1" w:styleId="35">
    <w:name w:val="标题 5 字符"/>
    <w:basedOn w:val="22"/>
    <w:link w:val="6"/>
    <w:semiHidden/>
    <w:qFormat/>
    <w:uiPriority w:val="9"/>
    <w:rPr>
      <w:b/>
      <w:bCs/>
      <w:kern w:val="2"/>
      <w:sz w:val="28"/>
      <w:szCs w:val="28"/>
    </w:rPr>
  </w:style>
  <w:style w:type="character" w:customStyle="1" w:styleId="36">
    <w:name w:val="t_tag"/>
    <w:qFormat/>
    <w:uiPriority w:val="99"/>
  </w:style>
  <w:style w:type="character" w:customStyle="1" w:styleId="37">
    <w:name w:val="页眉 字符"/>
    <w:link w:val="13"/>
    <w:qFormat/>
    <w:uiPriority w:val="99"/>
    <w:rPr>
      <w:kern w:val="2"/>
      <w:sz w:val="18"/>
      <w:szCs w:val="18"/>
    </w:rPr>
  </w:style>
  <w:style w:type="character" w:customStyle="1" w:styleId="38">
    <w:name w:val="页脚 字符"/>
    <w:link w:val="12"/>
    <w:qFormat/>
    <w:uiPriority w:val="99"/>
    <w:rPr>
      <w:kern w:val="2"/>
      <w:sz w:val="18"/>
      <w:szCs w:val="18"/>
    </w:rPr>
  </w:style>
  <w:style w:type="character" w:customStyle="1" w:styleId="39">
    <w:name w:val="文档结构图 字符"/>
    <w:link w:val="7"/>
    <w:qFormat/>
    <w:uiPriority w:val="99"/>
    <w:rPr>
      <w:rFonts w:ascii="宋体" w:hAnsi="Tahoma"/>
      <w:sz w:val="18"/>
      <w:szCs w:val="18"/>
    </w:rPr>
  </w:style>
  <w:style w:type="character" w:customStyle="1" w:styleId="40">
    <w:name w:val="sc-1"/>
    <w:qFormat/>
    <w:uiPriority w:val="99"/>
  </w:style>
  <w:style w:type="character" w:customStyle="1" w:styleId="41">
    <w:name w:val="st0"/>
    <w:qFormat/>
    <w:uiPriority w:val="99"/>
  </w:style>
  <w:style w:type="character" w:customStyle="1" w:styleId="42">
    <w:name w:val="HTML 预设格式 字符"/>
    <w:link w:val="15"/>
    <w:qFormat/>
    <w:uiPriority w:val="99"/>
    <w:rPr>
      <w:rFonts w:ascii="宋体" w:hAnsi="宋体"/>
      <w:sz w:val="24"/>
      <w:szCs w:val="24"/>
    </w:rPr>
  </w:style>
  <w:style w:type="character" w:customStyle="1" w:styleId="43">
    <w:name w:val="re2"/>
    <w:qFormat/>
    <w:uiPriority w:val="99"/>
  </w:style>
  <w:style w:type="character" w:customStyle="1" w:styleId="44">
    <w:name w:val="批注框文本 字符"/>
    <w:link w:val="11"/>
    <w:qFormat/>
    <w:uiPriority w:val="99"/>
    <w:rPr>
      <w:kern w:val="2"/>
      <w:sz w:val="18"/>
      <w:szCs w:val="18"/>
    </w:rPr>
  </w:style>
  <w:style w:type="character" w:customStyle="1" w:styleId="45">
    <w:name w:val="apple-converted-space"/>
    <w:basedOn w:val="22"/>
    <w:qFormat/>
    <w:uiPriority w:val="99"/>
  </w:style>
  <w:style w:type="character" w:customStyle="1" w:styleId="46">
    <w:name w:val="日期 字符"/>
    <w:link w:val="10"/>
    <w:qFormat/>
    <w:uiPriority w:val="99"/>
    <w:rPr>
      <w:kern w:val="2"/>
      <w:sz w:val="21"/>
      <w:szCs w:val="22"/>
    </w:rPr>
  </w:style>
  <w:style w:type="character" w:customStyle="1" w:styleId="47">
    <w:name w:val="sc3"/>
    <w:qFormat/>
    <w:uiPriority w:val="99"/>
  </w:style>
  <w:style w:type="character" w:customStyle="1" w:styleId="48">
    <w:name w:val="re1"/>
    <w:qFormat/>
    <w:uiPriority w:val="99"/>
  </w:style>
  <w:style w:type="character" w:customStyle="1" w:styleId="49">
    <w:name w:val="re0"/>
    <w:qFormat/>
    <w:uiPriority w:val="99"/>
  </w:style>
  <w:style w:type="paragraph" w:styleId="50">
    <w:name w:val="List Paragraph"/>
    <w:basedOn w:val="1"/>
    <w:qFormat/>
    <w:uiPriority w:val="34"/>
    <w:pPr>
      <w:ind w:firstLine="420" w:firstLineChars="200"/>
    </w:pPr>
  </w:style>
  <w:style w:type="paragraph" w:customStyle="1" w:styleId="51">
    <w:name w:val="1."/>
    <w:basedOn w:val="1"/>
    <w:qFormat/>
    <w:uiPriority w:val="99"/>
    <w:pPr>
      <w:keepNext/>
      <w:topLinePunct/>
      <w:adjustRightInd w:val="0"/>
      <w:spacing w:before="40" w:beforeLines="40" w:line="330" w:lineRule="atLeast"/>
      <w:ind w:firstLine="200" w:firstLineChars="200"/>
    </w:pPr>
    <w:rPr>
      <w:rFonts w:ascii="Arial" w:hAnsi="Arial" w:eastAsia="黑体" w:cs="Arial"/>
      <w:sz w:val="22"/>
    </w:rPr>
  </w:style>
  <w:style w:type="paragraph" w:customStyle="1" w:styleId="52">
    <w:name w:val="表文"/>
    <w:basedOn w:val="1"/>
    <w:qFormat/>
    <w:uiPriority w:val="99"/>
    <w:pPr>
      <w:spacing w:line="280" w:lineRule="atLeast"/>
    </w:pPr>
    <w:rPr>
      <w:rFonts w:ascii="Calibri" w:hAnsi="Calibri"/>
      <w:snapToGrid w:val="0"/>
      <w:position w:val="8"/>
      <w:sz w:val="15"/>
      <w:szCs w:val="24"/>
    </w:rPr>
  </w:style>
  <w:style w:type="paragraph" w:customStyle="1" w:styleId="53">
    <w:name w:val="编程步骤"/>
    <w:basedOn w:val="1"/>
    <w:link w:val="54"/>
    <w:qFormat/>
    <w:uiPriority w:val="0"/>
    <w:pPr>
      <w:shd w:val="clear" w:color="auto" w:fill="BEBEBE" w:themeFill="background1" w:themeFillShade="BF"/>
      <w:snapToGrid w:val="0"/>
      <w:spacing w:line="220" w:lineRule="atLeast"/>
    </w:pPr>
    <w:rPr>
      <w:rFonts w:cs="Arial"/>
      <w:sz w:val="18"/>
      <w:szCs w:val="18"/>
    </w:rPr>
  </w:style>
  <w:style w:type="character" w:customStyle="1" w:styleId="54">
    <w:name w:val="编程步骤 Char"/>
    <w:link w:val="53"/>
    <w:qFormat/>
    <w:uiPriority w:val="0"/>
    <w:rPr>
      <w:rFonts w:cs="Arial"/>
      <w:kern w:val="2"/>
      <w:sz w:val="18"/>
      <w:szCs w:val="18"/>
      <w:shd w:val="clear" w:color="auto" w:fill="BEBEBE" w:themeFill="background1" w:themeFillShade="BF"/>
    </w:rPr>
  </w:style>
  <w:style w:type="paragraph" w:customStyle="1" w:styleId="55">
    <w:name w:val="Default"/>
    <w:qFormat/>
    <w:uiPriority w:val="99"/>
    <w:pPr>
      <w:widowControl w:val="0"/>
      <w:autoSpaceDE w:val="0"/>
      <w:autoSpaceDN w:val="0"/>
      <w:adjustRightInd w:val="0"/>
    </w:pPr>
    <w:rPr>
      <w:rFonts w:ascii="Times New Roman" w:hAnsi="Times New Roman" w:eastAsia="宋体" w:cs="Times New Roman"/>
      <w:color w:val="000000"/>
      <w:sz w:val="24"/>
      <w:szCs w:val="24"/>
      <w:lang w:val="en-US" w:eastAsia="zh-CN" w:bidi="ar-SA"/>
    </w:rPr>
  </w:style>
  <w:style w:type="paragraph" w:customStyle="1" w:styleId="56">
    <w:name w:val="标准正文"/>
    <w:basedOn w:val="1"/>
    <w:link w:val="57"/>
    <w:qFormat/>
    <w:uiPriority w:val="99"/>
    <w:pPr>
      <w:spacing w:before="20" w:beforeLines="20" w:after="20" w:afterLines="20" w:line="330" w:lineRule="atLeast"/>
      <w:ind w:firstLine="200" w:firstLineChars="200"/>
    </w:pPr>
  </w:style>
  <w:style w:type="character" w:customStyle="1" w:styleId="57">
    <w:name w:val="标准正文 字符"/>
    <w:link w:val="56"/>
    <w:qFormat/>
    <w:uiPriority w:val="99"/>
    <w:rPr>
      <w:kern w:val="2"/>
      <w:sz w:val="21"/>
      <w:szCs w:val="22"/>
    </w:rPr>
  </w:style>
  <w:style w:type="paragraph" w:customStyle="1" w:styleId="58">
    <w:name w:val="表格标题"/>
    <w:basedOn w:val="1"/>
    <w:link w:val="59"/>
    <w:qFormat/>
    <w:uiPriority w:val="99"/>
    <w:pPr>
      <w:topLinePunct/>
      <w:autoSpaceDE w:val="0"/>
      <w:adjustRightInd w:val="0"/>
      <w:spacing w:before="93" w:beforeLines="30" w:after="62" w:afterLines="20" w:line="330" w:lineRule="atLeast"/>
      <w:jc w:val="center"/>
    </w:pPr>
    <w:rPr>
      <w:rFonts w:ascii="Arial" w:hAnsi="Arial" w:eastAsia="黑体"/>
      <w:sz w:val="18"/>
      <w:szCs w:val="20"/>
    </w:rPr>
  </w:style>
  <w:style w:type="character" w:customStyle="1" w:styleId="59">
    <w:name w:val="表格标题 字符"/>
    <w:basedOn w:val="22"/>
    <w:link w:val="58"/>
    <w:qFormat/>
    <w:uiPriority w:val="99"/>
    <w:rPr>
      <w:rFonts w:ascii="Arial" w:hAnsi="Arial" w:eastAsia="黑体"/>
      <w:kern w:val="2"/>
      <w:sz w:val="18"/>
    </w:rPr>
  </w:style>
  <w:style w:type="paragraph" w:customStyle="1" w:styleId="60">
    <w:name w:val="第四级标题"/>
    <w:basedOn w:val="51"/>
    <w:link w:val="61"/>
    <w:qFormat/>
    <w:uiPriority w:val="0"/>
    <w:pPr>
      <w:spacing w:after="30" w:afterLines="30"/>
    </w:pPr>
  </w:style>
  <w:style w:type="character" w:customStyle="1" w:styleId="61">
    <w:name w:val="第四级标题 字符"/>
    <w:basedOn w:val="22"/>
    <w:link w:val="60"/>
    <w:qFormat/>
    <w:uiPriority w:val="0"/>
    <w:rPr>
      <w:rFonts w:ascii="Arial" w:hAnsi="Arial" w:eastAsia="黑体" w:cs="Arial"/>
      <w:kern w:val="2"/>
      <w:sz w:val="22"/>
      <w:szCs w:val="22"/>
    </w:rPr>
  </w:style>
  <w:style w:type="character" w:customStyle="1" w:styleId="62">
    <w:name w:val="标题 字符"/>
    <w:basedOn w:val="22"/>
    <w:link w:val="17"/>
    <w:qFormat/>
    <w:uiPriority w:val="10"/>
    <w:rPr>
      <w:rFonts w:asciiTheme="majorHAnsi" w:hAnsiTheme="majorHAnsi" w:cstheme="majorBidi"/>
      <w:b/>
      <w:bCs/>
      <w:kern w:val="2"/>
      <w:sz w:val="32"/>
      <w:szCs w:val="32"/>
    </w:rPr>
  </w:style>
  <w:style w:type="character" w:customStyle="1" w:styleId="63">
    <w:name w:val="objectbrace"/>
    <w:basedOn w:val="22"/>
    <w:qFormat/>
    <w:uiPriority w:val="99"/>
  </w:style>
  <w:style w:type="character" w:customStyle="1" w:styleId="64">
    <w:name w:val="collapsible"/>
    <w:basedOn w:val="22"/>
    <w:qFormat/>
    <w:uiPriority w:val="99"/>
  </w:style>
  <w:style w:type="character" w:customStyle="1" w:styleId="65">
    <w:name w:val="propertyname"/>
    <w:basedOn w:val="22"/>
    <w:qFormat/>
    <w:uiPriority w:val="99"/>
  </w:style>
  <w:style w:type="character" w:customStyle="1" w:styleId="66">
    <w:name w:val="string"/>
    <w:basedOn w:val="22"/>
    <w:qFormat/>
    <w:uiPriority w:val="99"/>
  </w:style>
  <w:style w:type="character" w:customStyle="1" w:styleId="67">
    <w:name w:val="comma"/>
    <w:basedOn w:val="22"/>
    <w:qFormat/>
    <w:uiPriority w:val="99"/>
  </w:style>
  <w:style w:type="character" w:customStyle="1" w:styleId="68">
    <w:name w:val="line"/>
    <w:basedOn w:val="22"/>
    <w:qFormat/>
    <w:uiPriority w:val="99"/>
  </w:style>
  <w:style w:type="character" w:customStyle="1" w:styleId="69">
    <w:name w:val="apple-tab-span"/>
    <w:basedOn w:val="22"/>
    <w:qFormat/>
    <w:uiPriority w:val="99"/>
  </w:style>
  <w:style w:type="character" w:customStyle="1" w:styleId="70">
    <w:name w:val="hljs-keyword"/>
    <w:basedOn w:val="22"/>
    <w:qFormat/>
    <w:uiPriority w:val="99"/>
  </w:style>
  <w:style w:type="character" w:customStyle="1" w:styleId="71">
    <w:name w:val="hljs-title"/>
    <w:basedOn w:val="22"/>
    <w:qFormat/>
    <w:uiPriority w:val="99"/>
  </w:style>
  <w:style w:type="character" w:customStyle="1" w:styleId="72">
    <w:name w:val="hljs-string"/>
    <w:basedOn w:val="22"/>
    <w:qFormat/>
    <w:uiPriority w:val="99"/>
  </w:style>
  <w:style w:type="character" w:customStyle="1" w:styleId="73">
    <w:name w:val="hljs-built_in"/>
    <w:basedOn w:val="22"/>
    <w:qFormat/>
    <w:uiPriority w:val="99"/>
  </w:style>
  <w:style w:type="character" w:customStyle="1" w:styleId="74">
    <w:name w:val="n"/>
    <w:basedOn w:val="22"/>
    <w:qFormat/>
    <w:uiPriority w:val="99"/>
  </w:style>
  <w:style w:type="character" w:customStyle="1" w:styleId="75">
    <w:name w:val="o"/>
    <w:basedOn w:val="22"/>
    <w:qFormat/>
    <w:uiPriority w:val="99"/>
  </w:style>
  <w:style w:type="character" w:customStyle="1" w:styleId="76">
    <w:name w:val="na"/>
    <w:basedOn w:val="22"/>
    <w:qFormat/>
    <w:uiPriority w:val="99"/>
  </w:style>
  <w:style w:type="character" w:customStyle="1" w:styleId="77">
    <w:name w:val="k"/>
    <w:basedOn w:val="22"/>
    <w:qFormat/>
    <w:uiPriority w:val="99"/>
  </w:style>
  <w:style w:type="character" w:customStyle="1" w:styleId="78">
    <w:name w:val="nd"/>
    <w:basedOn w:val="22"/>
    <w:qFormat/>
    <w:uiPriority w:val="99"/>
  </w:style>
  <w:style w:type="character" w:customStyle="1" w:styleId="79">
    <w:name w:val="kd"/>
    <w:basedOn w:val="22"/>
    <w:qFormat/>
    <w:uiPriority w:val="99"/>
  </w:style>
  <w:style w:type="character" w:customStyle="1" w:styleId="80">
    <w:name w:val="kt"/>
    <w:basedOn w:val="22"/>
    <w:qFormat/>
    <w:uiPriority w:val="99"/>
  </w:style>
  <w:style w:type="character" w:customStyle="1" w:styleId="81">
    <w:name w:val="nf"/>
    <w:basedOn w:val="22"/>
    <w:qFormat/>
    <w:uiPriority w:val="99"/>
  </w:style>
  <w:style w:type="character" w:customStyle="1" w:styleId="82">
    <w:name w:val="c1"/>
    <w:basedOn w:val="22"/>
    <w:qFormat/>
    <w:uiPriority w:val="99"/>
  </w:style>
  <w:style w:type="paragraph" w:customStyle="1" w:styleId="83">
    <w:name w:val="ui_qtext_para"/>
    <w:basedOn w:val="1"/>
    <w:qFormat/>
    <w:uiPriority w:val="99"/>
    <w:pPr>
      <w:widowControl/>
      <w:spacing w:before="100" w:beforeAutospacing="1" w:after="100" w:afterAutospacing="1"/>
      <w:jc w:val="left"/>
    </w:pPr>
    <w:rPr>
      <w:rFonts w:ascii="宋体" w:hAnsi="宋体" w:cs="宋体"/>
      <w:kern w:val="0"/>
      <w:sz w:val="24"/>
      <w:szCs w:val="24"/>
    </w:rPr>
  </w:style>
  <w:style w:type="character" w:customStyle="1" w:styleId="84">
    <w:name w:val="cnblogs_code_copy"/>
    <w:basedOn w:val="22"/>
    <w:qFormat/>
    <w:uiPriority w:val="99"/>
  </w:style>
  <w:style w:type="character" w:customStyle="1" w:styleId="85">
    <w:name w:val="attribute"/>
    <w:basedOn w:val="22"/>
    <w:qFormat/>
    <w:uiPriority w:val="99"/>
  </w:style>
  <w:style w:type="character" w:customStyle="1" w:styleId="86">
    <w:name w:val="attribute-value"/>
    <w:basedOn w:val="22"/>
    <w:qFormat/>
    <w:uiPriority w:val="99"/>
  </w:style>
  <w:style w:type="character" w:customStyle="1" w:styleId="87">
    <w:name w:val="pun"/>
    <w:basedOn w:val="22"/>
    <w:qFormat/>
    <w:uiPriority w:val="99"/>
  </w:style>
  <w:style w:type="character" w:customStyle="1" w:styleId="88">
    <w:name w:val="pln"/>
    <w:basedOn w:val="22"/>
    <w:qFormat/>
    <w:uiPriority w:val="99"/>
  </w:style>
  <w:style w:type="character" w:customStyle="1" w:styleId="89">
    <w:name w:val="lit"/>
    <w:basedOn w:val="22"/>
    <w:qFormat/>
    <w:uiPriority w:val="99"/>
  </w:style>
  <w:style w:type="character" w:customStyle="1" w:styleId="90">
    <w:name w:val="kwd"/>
    <w:basedOn w:val="22"/>
    <w:qFormat/>
    <w:uiPriority w:val="99"/>
  </w:style>
  <w:style w:type="character" w:customStyle="1" w:styleId="91">
    <w:name w:val="hljs-variable"/>
    <w:basedOn w:val="22"/>
    <w:qFormat/>
    <w:uiPriority w:val="99"/>
  </w:style>
  <w:style w:type="character" w:customStyle="1" w:styleId="92">
    <w:name w:val="hljs-subst"/>
    <w:basedOn w:val="22"/>
    <w:qFormat/>
    <w:uiPriority w:val="99"/>
  </w:style>
  <w:style w:type="character" w:customStyle="1" w:styleId="93">
    <w:name w:val="hljs-tag"/>
    <w:basedOn w:val="22"/>
    <w:qFormat/>
    <w:uiPriority w:val="99"/>
  </w:style>
  <w:style w:type="character" w:customStyle="1" w:styleId="94">
    <w:name w:val="hljs-name"/>
    <w:basedOn w:val="22"/>
    <w:qFormat/>
    <w:uiPriority w:val="99"/>
  </w:style>
  <w:style w:type="character" w:customStyle="1" w:styleId="95">
    <w:name w:val="hljs-comment"/>
    <w:basedOn w:val="22"/>
    <w:qFormat/>
    <w:uiPriority w:val="99"/>
  </w:style>
  <w:style w:type="paragraph" w:customStyle="1" w:styleId="96">
    <w:name w:val="石墨文档正文"/>
    <w:qFormat/>
    <w:uiPriority w:val="99"/>
    <w:rPr>
      <w:rFonts w:ascii="微软雅黑" w:hAnsi="微软雅黑" w:eastAsia="微软雅黑" w:cs="微软雅黑"/>
      <w:sz w:val="24"/>
      <w:szCs w:val="24"/>
      <w:lang w:val="en-US" w:eastAsia="zh-CN" w:bidi="ar-SA"/>
    </w:rPr>
  </w:style>
  <w:style w:type="paragraph" w:customStyle="1" w:styleId="97">
    <w:name w:val="代码清单"/>
    <w:basedOn w:val="1"/>
    <w:link w:val="98"/>
    <w:qFormat/>
    <w:uiPriority w:val="99"/>
    <w:pPr>
      <w:topLinePunct/>
      <w:autoSpaceDE w:val="0"/>
      <w:adjustRightInd w:val="0"/>
      <w:spacing w:before="93" w:beforeLines="30" w:after="62" w:afterLines="20" w:line="330" w:lineRule="atLeast"/>
      <w:jc w:val="center"/>
    </w:pPr>
    <w:rPr>
      <w:rFonts w:ascii="Arial" w:hAnsi="Arial" w:eastAsia="黑体"/>
      <w:sz w:val="18"/>
      <w:szCs w:val="20"/>
    </w:rPr>
  </w:style>
  <w:style w:type="character" w:customStyle="1" w:styleId="98">
    <w:name w:val="代码清单 字符"/>
    <w:basedOn w:val="22"/>
    <w:link w:val="97"/>
    <w:qFormat/>
    <w:uiPriority w:val="99"/>
    <w:rPr>
      <w:rFonts w:ascii="Arial" w:hAnsi="Arial" w:eastAsia="黑体"/>
      <w:kern w:val="2"/>
      <w:sz w:val="18"/>
    </w:rPr>
  </w:style>
  <w:style w:type="paragraph" w:customStyle="1" w:styleId="99">
    <w:name w:val="图片格式"/>
    <w:basedOn w:val="1"/>
    <w:link w:val="100"/>
    <w:qFormat/>
    <w:uiPriority w:val="3"/>
    <w:pPr>
      <w:framePr w:wrap="around" w:vAnchor="text" w:hAnchor="text" w:y="1"/>
      <w:pBdr>
        <w:top w:val="single" w:color="auto" w:sz="4" w:space="0"/>
        <w:left w:val="single" w:color="auto" w:sz="4" w:space="0"/>
        <w:bottom w:val="single" w:color="auto" w:sz="4" w:space="0"/>
        <w:right w:val="single" w:color="auto" w:sz="4" w:space="0"/>
      </w:pBdr>
      <w:spacing w:before="20" w:beforeLines="20" w:after="20" w:afterLines="20" w:line="0" w:lineRule="atLeast"/>
      <w:jc w:val="center"/>
    </w:pPr>
  </w:style>
  <w:style w:type="character" w:customStyle="1" w:styleId="100">
    <w:name w:val="图片格式 字符"/>
    <w:link w:val="99"/>
    <w:qFormat/>
    <w:uiPriority w:val="3"/>
    <w:rPr>
      <w:kern w:val="2"/>
      <w:sz w:val="21"/>
      <w:szCs w:val="22"/>
    </w:rPr>
  </w:style>
  <w:style w:type="paragraph" w:customStyle="1" w:styleId="101">
    <w:name w:val="图片下标"/>
    <w:basedOn w:val="1"/>
    <w:link w:val="102"/>
    <w:qFormat/>
    <w:uiPriority w:val="3"/>
    <w:pPr>
      <w:topLinePunct/>
      <w:adjustRightInd w:val="0"/>
      <w:spacing w:before="31" w:beforeLines="10" w:after="124" w:afterLines="40" w:line="0" w:lineRule="atLeast"/>
      <w:jc w:val="center"/>
    </w:pPr>
    <w:rPr>
      <w:sz w:val="18"/>
      <w:szCs w:val="20"/>
    </w:rPr>
  </w:style>
  <w:style w:type="character" w:customStyle="1" w:styleId="102">
    <w:name w:val="图片下标 字符"/>
    <w:basedOn w:val="22"/>
    <w:link w:val="101"/>
    <w:qFormat/>
    <w:uiPriority w:val="3"/>
    <w:rPr>
      <w:kern w:val="2"/>
      <w:sz w:val="18"/>
    </w:rPr>
  </w:style>
  <w:style w:type="paragraph" w:customStyle="1" w:styleId="103">
    <w:name w:val="第五级标题"/>
    <w:basedOn w:val="56"/>
    <w:link w:val="104"/>
    <w:qFormat/>
    <w:uiPriority w:val="0"/>
    <w:pPr>
      <w:spacing w:before="30" w:beforeLines="30" w:after="30" w:afterLines="30"/>
    </w:pPr>
  </w:style>
  <w:style w:type="character" w:customStyle="1" w:styleId="104">
    <w:name w:val="第五级标题 字符"/>
    <w:basedOn w:val="57"/>
    <w:link w:val="103"/>
    <w:qFormat/>
    <w:uiPriority w:val="0"/>
    <w:rPr>
      <w:kern w:val="2"/>
      <w:sz w:val="21"/>
      <w:szCs w:val="22"/>
    </w:rPr>
  </w:style>
  <w:style w:type="paragraph" w:customStyle="1" w:styleId="105">
    <w:name w:val="列出段落1"/>
    <w:basedOn w:val="1"/>
    <w:qFormat/>
    <w:uiPriority w:val="34"/>
    <w:pPr>
      <w:ind w:firstLine="420" w:firstLineChars="200"/>
    </w:pPr>
    <w:rPr>
      <w:rFonts w:ascii="Calibri" w:hAnsi="Calibri"/>
    </w:rPr>
  </w:style>
  <w:style w:type="character" w:customStyle="1" w:styleId="106">
    <w:name w:val="json_key"/>
    <w:basedOn w:val="22"/>
    <w:qFormat/>
    <w:uiPriority w:val="99"/>
  </w:style>
  <w:style w:type="character" w:customStyle="1" w:styleId="107">
    <w:name w:val="json_string"/>
    <w:basedOn w:val="22"/>
    <w:qFormat/>
    <w:uiPriority w:val="99"/>
  </w:style>
  <w:style w:type="paragraph" w:customStyle="1" w:styleId="108">
    <w:name w:val="msonormal"/>
    <w:basedOn w:val="1"/>
    <w:qFormat/>
    <w:uiPriority w:val="99"/>
    <w:pPr>
      <w:widowControl/>
      <w:spacing w:before="100" w:beforeAutospacing="1" w:after="100" w:afterAutospacing="1"/>
      <w:jc w:val="left"/>
    </w:pPr>
    <w:rPr>
      <w:rFonts w:ascii="宋体" w:hAnsi="宋体" w:cs="宋体"/>
      <w:kern w:val="0"/>
      <w:sz w:val="24"/>
      <w:szCs w:val="24"/>
    </w:rPr>
  </w:style>
  <w:style w:type="character" w:customStyle="1" w:styleId="109">
    <w:name w:val="未处理的提及1"/>
    <w:basedOn w:val="22"/>
    <w:semiHidden/>
    <w:unhideWhenUsed/>
    <w:qFormat/>
    <w:uiPriority w:val="99"/>
    <w:rPr>
      <w:color w:val="605E5C"/>
      <w:shd w:val="clear" w:color="auto" w:fill="E1DFDD"/>
    </w:rPr>
  </w:style>
  <w:style w:type="character" w:styleId="110">
    <w:name w:val="Placeholder Text"/>
    <w:basedOn w:val="22"/>
    <w:unhideWhenUsed/>
    <w:qFormat/>
    <w:uiPriority w:val="99"/>
    <w:rPr>
      <w:color w:val="808080"/>
    </w:rPr>
  </w:style>
  <w:style w:type="paragraph" w:customStyle="1" w:styleId="111">
    <w:name w:val="代码"/>
    <w:basedOn w:val="53"/>
    <w:link w:val="113"/>
    <w:qFormat/>
    <w:uiPriority w:val="99"/>
    <w:pPr>
      <w:topLinePunct/>
      <w:adjustRightInd w:val="0"/>
      <w:ind w:left="630" w:leftChars="300"/>
      <w:jc w:val="left"/>
    </w:pPr>
    <w:rPr>
      <w:rFonts w:ascii="Courier New" w:hAnsi="Courier New"/>
      <w:sz w:val="21"/>
      <w:szCs w:val="21"/>
    </w:rPr>
  </w:style>
  <w:style w:type="character" w:customStyle="1" w:styleId="112">
    <w:name w:val="编程步骤 字符"/>
    <w:basedOn w:val="22"/>
    <w:qFormat/>
    <w:uiPriority w:val="99"/>
    <w:rPr>
      <w:rFonts w:ascii="Courier New" w:hAnsi="Courier New" w:cs="Arial"/>
      <w:kern w:val="2"/>
      <w:sz w:val="16"/>
      <w:szCs w:val="18"/>
      <w:shd w:val="clear" w:color="auto" w:fill="E0E0E0"/>
    </w:rPr>
  </w:style>
  <w:style w:type="character" w:customStyle="1" w:styleId="113">
    <w:name w:val="代码 字符"/>
    <w:basedOn w:val="112"/>
    <w:link w:val="111"/>
    <w:qFormat/>
    <w:uiPriority w:val="99"/>
    <w:rPr>
      <w:rFonts w:ascii="Courier New" w:hAnsi="Courier New" w:cs="Arial"/>
      <w:kern w:val="2"/>
      <w:sz w:val="21"/>
      <w:szCs w:val="21"/>
      <w:shd w:val="clear" w:color="auto" w:fill="BEBEBE" w:themeFill="background1" w:themeFillShade="BF"/>
    </w:rPr>
  </w:style>
  <w:style w:type="paragraph" w:customStyle="1" w:styleId="114">
    <w:name w:val="文档正文"/>
    <w:basedOn w:val="1"/>
    <w:link w:val="115"/>
    <w:qFormat/>
    <w:uiPriority w:val="99"/>
    <w:pPr>
      <w:widowControl/>
      <w:spacing w:line="360" w:lineRule="auto"/>
    </w:pPr>
    <w:rPr>
      <w:kern w:val="0"/>
      <w:szCs w:val="24"/>
    </w:rPr>
  </w:style>
  <w:style w:type="character" w:customStyle="1" w:styleId="115">
    <w:name w:val="文档正文 字符"/>
    <w:basedOn w:val="22"/>
    <w:link w:val="114"/>
    <w:qFormat/>
    <w:uiPriority w:val="99"/>
    <w:rPr>
      <w:sz w:val="21"/>
      <w:szCs w:val="24"/>
    </w:rPr>
  </w:style>
  <w:style w:type="character" w:customStyle="1" w:styleId="116">
    <w:name w:val="批注文字 字符"/>
    <w:basedOn w:val="22"/>
    <w:link w:val="8"/>
    <w:qFormat/>
    <w:uiPriority w:val="99"/>
    <w:rPr>
      <w:kern w:val="2"/>
      <w:sz w:val="21"/>
      <w:szCs w:val="22"/>
    </w:rPr>
  </w:style>
  <w:style w:type="character" w:customStyle="1" w:styleId="117">
    <w:name w:val="批注主题 字符"/>
    <w:basedOn w:val="116"/>
    <w:link w:val="18"/>
    <w:semiHidden/>
    <w:qFormat/>
    <w:uiPriority w:val="99"/>
    <w:rPr>
      <w:b/>
      <w:bCs/>
      <w:kern w:val="2"/>
      <w:sz w:val="21"/>
      <w:szCs w:val="22"/>
    </w:rPr>
  </w:style>
  <w:style w:type="character" w:customStyle="1" w:styleId="118">
    <w:name w:val="脚注文本 字符"/>
    <w:basedOn w:val="22"/>
    <w:link w:val="14"/>
    <w:semiHidden/>
    <w:qFormat/>
    <w:uiPriority w:val="99"/>
    <w:rPr>
      <w:kern w:val="2"/>
      <w:sz w:val="18"/>
      <w:szCs w:val="18"/>
    </w:rPr>
  </w:style>
  <w:style w:type="paragraph" w:customStyle="1" w:styleId="119">
    <w:name w:val="自定义四级标题"/>
    <w:basedOn w:val="1"/>
    <w:next w:val="1"/>
    <w:link w:val="120"/>
    <w:qFormat/>
    <w:uiPriority w:val="99"/>
    <w:pPr>
      <w:keepNext/>
      <w:keepLines/>
      <w:adjustRightInd w:val="0"/>
      <w:snapToGrid w:val="0"/>
      <w:spacing w:line="360" w:lineRule="auto"/>
      <w:outlineLvl w:val="3"/>
    </w:pPr>
    <w:rPr>
      <w:b/>
      <w:sz w:val="24"/>
    </w:rPr>
  </w:style>
  <w:style w:type="character" w:customStyle="1" w:styleId="120">
    <w:name w:val="自定义四级标题 字符"/>
    <w:basedOn w:val="22"/>
    <w:link w:val="119"/>
    <w:qFormat/>
    <w:uiPriority w:val="99"/>
    <w:rPr>
      <w:b/>
      <w:kern w:val="2"/>
      <w:sz w:val="24"/>
      <w:szCs w:val="22"/>
    </w:rPr>
  </w:style>
  <w:style w:type="paragraph" w:customStyle="1" w:styleId="121">
    <w:name w:val="First Paragraph"/>
    <w:basedOn w:val="9"/>
    <w:next w:val="9"/>
    <w:qFormat/>
    <w:uiPriority w:val="99"/>
  </w:style>
  <w:style w:type="character" w:customStyle="1" w:styleId="122">
    <w:name w:val="Verbatim Char"/>
    <w:basedOn w:val="123"/>
    <w:link w:val="124"/>
    <w:qFormat/>
    <w:uiPriority w:val="99"/>
    <w:rPr>
      <w:kern w:val="2"/>
      <w:sz w:val="21"/>
      <w:szCs w:val="22"/>
    </w:rPr>
  </w:style>
  <w:style w:type="character" w:customStyle="1" w:styleId="123">
    <w:name w:val="正文文本 字符"/>
    <w:basedOn w:val="22"/>
    <w:link w:val="9"/>
    <w:qFormat/>
    <w:uiPriority w:val="1"/>
    <w:rPr>
      <w:kern w:val="2"/>
      <w:sz w:val="21"/>
      <w:szCs w:val="22"/>
    </w:rPr>
  </w:style>
  <w:style w:type="paragraph" w:customStyle="1" w:styleId="124">
    <w:name w:val="Source Code"/>
    <w:basedOn w:val="1"/>
    <w:link w:val="122"/>
    <w:qFormat/>
    <w:uiPriority w:val="99"/>
    <w:pPr>
      <w:wordWrap w:val="0"/>
    </w:pPr>
  </w:style>
  <w:style w:type="paragraph" w:styleId="125">
    <w:name w:val="No Spacing"/>
    <w:qFormat/>
    <w:uiPriority w:val="1"/>
    <w:pPr>
      <w:widowControl w:val="0"/>
      <w:jc w:val="both"/>
    </w:pPr>
    <w:rPr>
      <w:rFonts w:asciiTheme="minorHAnsi" w:hAnsiTheme="minorHAnsi" w:eastAsiaTheme="minorEastAsia" w:cstheme="minorBidi"/>
      <w:kern w:val="2"/>
      <w:sz w:val="21"/>
      <w:szCs w:val="22"/>
      <w:lang w:val="en-US" w:eastAsia="zh-CN" w:bidi="ar-SA"/>
    </w:rPr>
  </w:style>
  <w:style w:type="paragraph" w:customStyle="1" w:styleId="126">
    <w:name w:val="标题4"/>
    <w:basedOn w:val="1"/>
    <w:next w:val="1"/>
    <w:link w:val="127"/>
    <w:qFormat/>
    <w:uiPriority w:val="2"/>
    <w:pPr>
      <w:spacing w:line="360" w:lineRule="auto"/>
      <w:outlineLvl w:val="3"/>
    </w:pPr>
    <w:rPr>
      <w:b/>
      <w:sz w:val="24"/>
    </w:rPr>
  </w:style>
  <w:style w:type="character" w:customStyle="1" w:styleId="127">
    <w:name w:val="标题4 字符"/>
    <w:basedOn w:val="22"/>
    <w:link w:val="126"/>
    <w:qFormat/>
    <w:uiPriority w:val="2"/>
    <w:rPr>
      <w:b/>
      <w:kern w:val="2"/>
      <w:sz w:val="24"/>
      <w:szCs w:val="22"/>
    </w:rPr>
  </w:style>
  <w:style w:type="paragraph" w:customStyle="1" w:styleId="128">
    <w:name w:val="标题5"/>
    <w:basedOn w:val="56"/>
    <w:link w:val="129"/>
    <w:qFormat/>
    <w:uiPriority w:val="2"/>
    <w:pPr>
      <w:spacing w:before="30" w:beforeLines="30" w:after="30" w:afterLines="30"/>
    </w:pPr>
  </w:style>
  <w:style w:type="character" w:customStyle="1" w:styleId="129">
    <w:name w:val="标题5 字符"/>
    <w:basedOn w:val="57"/>
    <w:link w:val="128"/>
    <w:qFormat/>
    <w:uiPriority w:val="2"/>
    <w:rPr>
      <w:kern w:val="2"/>
      <w:sz w:val="21"/>
      <w:szCs w:val="22"/>
    </w:rPr>
  </w:style>
  <w:style w:type="paragraph" w:customStyle="1" w:styleId="130">
    <w:name w:val="代码注释"/>
    <w:basedOn w:val="53"/>
    <w:qFormat/>
    <w:uiPriority w:val="0"/>
    <w:rPr>
      <w:color w:val="C55A11" w:themeColor="accent2" w:themeShade="BF"/>
      <w:sz w:val="21"/>
    </w:rPr>
  </w:style>
  <w:style w:type="character" w:customStyle="1" w:styleId="131">
    <w:name w:val="代码执行"/>
    <w:basedOn w:val="22"/>
    <w:qFormat/>
    <w:uiPriority w:val="0"/>
    <w:rPr>
      <w:rFonts w:ascii="Times New Roman" w:hAnsi="Times New Roman" w:eastAsia="宋体"/>
      <w:color w:val="0070C0"/>
      <w:sz w:val="18"/>
    </w:rPr>
  </w:style>
  <w:style w:type="paragraph" w:customStyle="1" w:styleId="132">
    <w:name w:val="修订1"/>
    <w:hidden/>
    <w:semiHidden/>
    <w:qFormat/>
    <w:uiPriority w:val="99"/>
    <w:rPr>
      <w:rFonts w:ascii="Times New Roman" w:hAnsi="Times New Roman" w:eastAsia="宋体" w:cs="Times New Roman"/>
      <w:kern w:val="2"/>
      <w:sz w:val="21"/>
      <w:szCs w:val="22"/>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2.emf"/><Relationship Id="rId8" Type="http://schemas.openxmlformats.org/officeDocument/2006/relationships/oleObject" Target="embeddings/oleObject1.bin"/><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8" Type="http://schemas.microsoft.com/office/2011/relationships/people" Target="people.xml"/><Relationship Id="rId17" Type="http://schemas.openxmlformats.org/officeDocument/2006/relationships/fontTable" Target="fontTable.xml"/><Relationship Id="rId16" Type="http://schemas.openxmlformats.org/officeDocument/2006/relationships/customXml" Target="../customXml/item1.xml"/><Relationship Id="rId15" Type="http://schemas.openxmlformats.org/officeDocument/2006/relationships/image" Target="media/image5.emf"/><Relationship Id="rId14" Type="http://schemas.openxmlformats.org/officeDocument/2006/relationships/oleObject" Target="embeddings/oleObject4.bin"/><Relationship Id="rId13" Type="http://schemas.openxmlformats.org/officeDocument/2006/relationships/image" Target="media/image4.emf"/><Relationship Id="rId12" Type="http://schemas.openxmlformats.org/officeDocument/2006/relationships/oleObject" Target="embeddings/oleObject3.bin"/><Relationship Id="rId11" Type="http://schemas.openxmlformats.org/officeDocument/2006/relationships/image" Target="media/image3.emf"/><Relationship Id="rId10" Type="http://schemas.openxmlformats.org/officeDocument/2006/relationships/oleObject" Target="embeddings/oleObject2.bin"/><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B70TK1\Documents\&#33258;&#23450;&#20041;%20Office%20&#27169;&#26495;\&#23578;&#30789;&#35895;&#22823;&#25968;&#25454;&#25216;&#26415;&#25991;&#26723;&#27169;&#26495;&#20462;&#25913;&#29256;.do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F35053-1E40-4136-B9B5-09F2FEB82608}">
  <ds:schemaRefs/>
</ds:datastoreItem>
</file>

<file path=docProps/app.xml><?xml version="1.0" encoding="utf-8"?>
<Properties xmlns="http://schemas.openxmlformats.org/officeDocument/2006/extended-properties" xmlns:vt="http://schemas.openxmlformats.org/officeDocument/2006/docPropsVTypes">
  <Template>尚硅谷大数据技术文档模板修改版.dotm</Template>
  <Pages>25</Pages>
  <Words>5243</Words>
  <Characters>14926</Characters>
  <Lines>166</Lines>
  <Paragraphs>46</Paragraphs>
  <TotalTime>87</TotalTime>
  <ScaleCrop>false</ScaleCrop>
  <LinksUpToDate>false</LinksUpToDate>
  <CharactersWithSpaces>22189</CharactersWithSpaces>
  <Application>WPS Office_12.1.0.17827_F1E327BC-269C-435d-A152-05C5408002CA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2022-11-07T16:41:00Z</dcterms:created>
  <dc:creator>shkstart</dc:creator>
  <cp:lastModifiedBy>123</cp:lastModifiedBy>
  <cp:lastPrinted>2014-02-13T02:31:00Z</cp:lastPrinted>
  <dcterms:modified xsi:type="dcterms:W3CDTF">2024-08-15T09:45:29Z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2052-12.1.0.17827</vt:lpwstr>
  </property>
  <property fmtid="{D5CDD505-2E9C-101B-9397-08002B2CF9AE}" pid="3" name="ICV">
    <vt:lpwstr>D1D736C06F9245C5A5CEA5E372955881_13</vt:lpwstr>
  </property>
</Properties>
</file>